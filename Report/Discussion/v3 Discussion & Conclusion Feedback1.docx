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AADAB" w14:textId="6B2BD23D" w:rsidR="002F13A1" w:rsidRPr="00081C49" w:rsidRDefault="00BD30CE" w:rsidP="00BD30CE">
      <w:pPr>
        <w:pStyle w:val="Heading2"/>
        <w:rPr>
          <w:rFonts w:asciiTheme="minorHAnsi" w:hAnsiTheme="minorHAnsi"/>
        </w:rPr>
      </w:pPr>
      <w:r w:rsidRPr="00081C49">
        <w:rPr>
          <w:rFonts w:asciiTheme="minorHAnsi" w:hAnsiTheme="minorHAnsi"/>
        </w:rPr>
        <w:t xml:space="preserve">6. </w:t>
      </w:r>
      <w:r w:rsidR="00F0187E" w:rsidRPr="00081C49">
        <w:rPr>
          <w:rFonts w:asciiTheme="minorHAnsi" w:hAnsiTheme="minorHAnsi"/>
        </w:rPr>
        <w:t>Discussion</w:t>
      </w:r>
    </w:p>
    <w:p w14:paraId="3166E798" w14:textId="50EA66A5" w:rsidR="007A0391" w:rsidRPr="00081C49" w:rsidRDefault="00364CE3" w:rsidP="00EF04BF">
      <w:pPr>
        <w:jc w:val="both"/>
        <w:rPr>
          <w:rFonts w:cs="Times New Roman"/>
        </w:rPr>
      </w:pPr>
      <w:r w:rsidRPr="4FB122AA">
        <w:rPr>
          <w:rFonts w:cs="Times New Roman"/>
        </w:rPr>
        <w:t>The</w:t>
      </w:r>
      <w:r w:rsidR="002A6A70" w:rsidRPr="4FB122AA">
        <w:rPr>
          <w:rFonts w:cs="Times New Roman"/>
        </w:rPr>
        <w:t xml:space="preserve"> primary</w:t>
      </w:r>
      <w:r w:rsidRPr="4FB122AA">
        <w:rPr>
          <w:rFonts w:cs="Times New Roman"/>
        </w:rPr>
        <w:t xml:space="preserve"> aim of this thesis was to </w:t>
      </w:r>
      <w:r w:rsidR="00507F16" w:rsidRPr="4FB122AA">
        <w:rPr>
          <w:rFonts w:cs="Times New Roman"/>
        </w:rPr>
        <w:t xml:space="preserve">use interpretable, decision-tree based machine learning methods to </w:t>
      </w:r>
      <w:r w:rsidR="0008354B" w:rsidRPr="4FB122AA">
        <w:rPr>
          <w:rFonts w:cs="Times New Roman"/>
        </w:rPr>
        <w:t>estimate countries’ maternal mortality ratios between 1985 and 2018</w:t>
      </w:r>
      <w:r w:rsidR="00507F16" w:rsidRPr="4FB122AA">
        <w:rPr>
          <w:rFonts w:cs="Times New Roman"/>
        </w:rPr>
        <w:t>. My</w:t>
      </w:r>
      <w:r w:rsidR="0008354B" w:rsidRPr="4FB122AA">
        <w:rPr>
          <w:rFonts w:cs="Times New Roman"/>
        </w:rPr>
        <w:t xml:space="preserve"> secondary aim was to identify the </w:t>
      </w:r>
      <w:r w:rsidR="00E168D0" w:rsidRPr="4FB122AA">
        <w:rPr>
          <w:rFonts w:cs="Times New Roman"/>
        </w:rPr>
        <w:t xml:space="preserve">socio-economic and health-related </w:t>
      </w:r>
      <w:r w:rsidR="0008354B" w:rsidRPr="4FB122AA">
        <w:rPr>
          <w:rFonts w:cs="Times New Roman"/>
        </w:rPr>
        <w:t>variables with the highest predictive power for MMR.</w:t>
      </w:r>
      <w:r w:rsidR="00A02725" w:rsidRPr="4FB122AA">
        <w:rPr>
          <w:rFonts w:cs="Times New Roman"/>
        </w:rPr>
        <w:t xml:space="preserve"> This chapter </w:t>
      </w:r>
      <w:r w:rsidR="00946721" w:rsidRPr="4FB122AA">
        <w:rPr>
          <w:rFonts w:cs="Times New Roman"/>
        </w:rPr>
        <w:t>interprets the results presented in Section 5 and discusses them in the context of these aim</w:t>
      </w:r>
      <w:r w:rsidR="00E80B6E" w:rsidRPr="4FB122AA">
        <w:rPr>
          <w:rFonts w:cs="Times New Roman"/>
        </w:rPr>
        <w:t>s</w:t>
      </w:r>
      <w:r w:rsidR="00E168D0" w:rsidRPr="4FB122AA">
        <w:rPr>
          <w:rFonts w:cs="Times New Roman"/>
        </w:rPr>
        <w:t xml:space="preserve"> (6.1, 6.2)</w:t>
      </w:r>
      <w:r w:rsidR="00E80B6E" w:rsidRPr="4FB122AA">
        <w:rPr>
          <w:rFonts w:cs="Times New Roman"/>
        </w:rPr>
        <w:t xml:space="preserve"> and existing research </w:t>
      </w:r>
      <w:r w:rsidR="00E168D0" w:rsidRPr="4FB122AA">
        <w:rPr>
          <w:rFonts w:cs="Times New Roman"/>
        </w:rPr>
        <w:t>(6.3).</w:t>
      </w:r>
      <w:r w:rsidR="00E80B6E" w:rsidRPr="4FB122AA">
        <w:rPr>
          <w:rFonts w:cs="Times New Roman"/>
        </w:rPr>
        <w:t xml:space="preserve"> </w:t>
      </w:r>
      <w:commentRangeStart w:id="0"/>
      <w:r w:rsidR="0033291C" w:rsidRPr="4FB122AA">
        <w:rPr>
          <w:rFonts w:cs="Times New Roman"/>
        </w:rPr>
        <w:t xml:space="preserve">I then use these results to motivate </w:t>
      </w:r>
      <w:r w:rsidR="00CA1832" w:rsidRPr="4FB122AA">
        <w:rPr>
          <w:rFonts w:cs="Times New Roman"/>
        </w:rPr>
        <w:t>policy recommendations</w:t>
      </w:r>
      <w:r w:rsidR="00A23BF9" w:rsidRPr="4FB122AA">
        <w:rPr>
          <w:rFonts w:cs="Times New Roman"/>
        </w:rPr>
        <w:t xml:space="preserve"> </w:t>
      </w:r>
      <w:r w:rsidR="0033291C" w:rsidRPr="4FB122AA">
        <w:rPr>
          <w:rFonts w:cs="Times New Roman"/>
        </w:rPr>
        <w:t>(6.4).</w:t>
      </w:r>
      <w:r w:rsidR="00CA1832" w:rsidRPr="4FB122AA">
        <w:rPr>
          <w:rFonts w:cs="Times New Roman"/>
        </w:rPr>
        <w:t xml:space="preserve"> </w:t>
      </w:r>
      <w:commentRangeEnd w:id="0"/>
      <w:r>
        <w:rPr>
          <w:rStyle w:val="CommentReference"/>
        </w:rPr>
        <w:commentReference w:id="0"/>
      </w:r>
      <w:r w:rsidR="009A59F5" w:rsidRPr="4FB122AA">
        <w:rPr>
          <w:rFonts w:cs="Times New Roman"/>
        </w:rPr>
        <w:t>Finally, I examined the</w:t>
      </w:r>
      <w:r w:rsidR="008D4808" w:rsidRPr="4FB122AA">
        <w:rPr>
          <w:rFonts w:cs="Times New Roman"/>
        </w:rPr>
        <w:t xml:space="preserve"> strengths</w:t>
      </w:r>
      <w:r w:rsidR="00925A1A" w:rsidRPr="4FB122AA">
        <w:rPr>
          <w:rFonts w:cs="Times New Roman"/>
        </w:rPr>
        <w:t xml:space="preserve">, </w:t>
      </w:r>
      <w:r w:rsidR="008D4808" w:rsidRPr="4FB122AA">
        <w:rPr>
          <w:rFonts w:cs="Times New Roman"/>
        </w:rPr>
        <w:t>limitations</w:t>
      </w:r>
      <w:r w:rsidR="00925A1A" w:rsidRPr="4FB122AA">
        <w:rPr>
          <w:rFonts w:cs="Times New Roman"/>
        </w:rPr>
        <w:t>, and possible extensions</w:t>
      </w:r>
      <w:r w:rsidR="008D4808" w:rsidRPr="4FB122AA">
        <w:rPr>
          <w:rFonts w:cs="Times New Roman"/>
        </w:rPr>
        <w:t xml:space="preserve"> of my </w:t>
      </w:r>
      <w:r w:rsidR="00270DEF" w:rsidRPr="4FB122AA">
        <w:rPr>
          <w:rFonts w:cs="Times New Roman"/>
        </w:rPr>
        <w:t>research</w:t>
      </w:r>
      <w:r w:rsidR="008D4808" w:rsidRPr="4FB122AA">
        <w:rPr>
          <w:rFonts w:cs="Times New Roman"/>
        </w:rPr>
        <w:t xml:space="preserve"> (6.</w:t>
      </w:r>
      <w:r w:rsidR="00CA1832" w:rsidRPr="4FB122AA">
        <w:rPr>
          <w:rFonts w:cs="Times New Roman"/>
        </w:rPr>
        <w:t>5, 6.6</w:t>
      </w:r>
      <w:r w:rsidR="008D4808" w:rsidRPr="4FB122AA">
        <w:rPr>
          <w:rFonts w:cs="Times New Roman"/>
        </w:rPr>
        <w:t>)</w:t>
      </w:r>
      <w:r w:rsidR="009F110E" w:rsidRPr="4FB122AA">
        <w:rPr>
          <w:rFonts w:cs="Times New Roman"/>
        </w:rPr>
        <w:t xml:space="preserve">. </w:t>
      </w:r>
    </w:p>
    <w:p w14:paraId="0671D949" w14:textId="77777777" w:rsidR="004324EE" w:rsidRPr="00081C49" w:rsidRDefault="004324EE" w:rsidP="009616C3">
      <w:pPr>
        <w:jc w:val="both"/>
        <w:rPr>
          <w:rFonts w:cs="Times New Roman"/>
        </w:rPr>
      </w:pPr>
    </w:p>
    <w:p w14:paraId="7E9A7F34" w14:textId="1CE0CACA" w:rsidR="00476B3C" w:rsidRPr="00081C49" w:rsidRDefault="00476B3C" w:rsidP="00476B3C">
      <w:pPr>
        <w:pStyle w:val="Heading3"/>
      </w:pPr>
      <w:r>
        <w:t>6.</w:t>
      </w:r>
      <w:r w:rsidR="00EF04BF">
        <w:t>1</w:t>
      </w:r>
      <w:r>
        <w:t xml:space="preserve"> </w:t>
      </w:r>
      <w:commentRangeStart w:id="1"/>
      <w:commentRangeStart w:id="2"/>
      <w:commentRangeStart w:id="3"/>
      <w:r>
        <w:t>Discussion of Base Estimator Performance</w:t>
      </w:r>
      <w:commentRangeEnd w:id="1"/>
      <w:r>
        <w:rPr>
          <w:rStyle w:val="CommentReference"/>
        </w:rPr>
        <w:commentReference w:id="1"/>
      </w:r>
      <w:commentRangeEnd w:id="2"/>
      <w:r>
        <w:rPr>
          <w:rStyle w:val="CommentReference"/>
        </w:rPr>
        <w:commentReference w:id="2"/>
      </w:r>
      <w:commentRangeEnd w:id="3"/>
      <w:r w:rsidR="007A1BFB">
        <w:rPr>
          <w:rStyle w:val="CommentReference"/>
          <w:rFonts w:eastAsiaTheme="minorHAnsi" w:cstheme="minorBidi"/>
          <w:color w:val="auto"/>
        </w:rPr>
        <w:commentReference w:id="3"/>
      </w:r>
    </w:p>
    <w:p w14:paraId="4A0712F3" w14:textId="43687CE3" w:rsidR="002330B7" w:rsidRDefault="002330B7" w:rsidP="002330B7">
      <w:pPr>
        <w:jc w:val="both"/>
        <w:rPr>
          <w:rFonts w:cs="Times New Roman"/>
        </w:rPr>
      </w:pPr>
      <w:r w:rsidRPr="00081C49">
        <w:rPr>
          <w:rFonts w:cs="Times New Roman"/>
        </w:rPr>
        <w:t xml:space="preserve">I interpreted trends in base estimator performance, offering explanations for the </w:t>
      </w:r>
      <w:r w:rsidR="00E365AD" w:rsidRPr="00081C49">
        <w:rPr>
          <w:rFonts w:cs="Times New Roman"/>
        </w:rPr>
        <w:t xml:space="preserve">performance </w:t>
      </w:r>
      <w:r w:rsidRPr="00081C49">
        <w:rPr>
          <w:rFonts w:cs="Times New Roman"/>
        </w:rPr>
        <w:t xml:space="preserve">differences between the Random Forest, XGBoost, and LightGBM models trained on </w:t>
      </w:r>
      <w:r w:rsidR="0084767A">
        <w:rPr>
          <w:rFonts w:cs="Times New Roman"/>
        </w:rPr>
        <w:t>various</w:t>
      </w:r>
      <w:r w:rsidRPr="00081C49">
        <w:rPr>
          <w:rFonts w:cs="Times New Roman"/>
        </w:rPr>
        <w:t xml:space="preserve"> missing data removal strategies</w:t>
      </w:r>
      <w:r w:rsidR="00915D7B" w:rsidRPr="00915D7B">
        <w:rPr>
          <w:rFonts w:cs="Times New Roman"/>
        </w:rPr>
        <w:t xml:space="preserve"> </w:t>
      </w:r>
      <w:r w:rsidR="00915D7B">
        <w:rPr>
          <w:rFonts w:cs="Times New Roman"/>
        </w:rPr>
        <w:t xml:space="preserve">and </w:t>
      </w:r>
      <w:r w:rsidR="00915D7B" w:rsidRPr="00081C49">
        <w:rPr>
          <w:rFonts w:cs="Times New Roman"/>
        </w:rPr>
        <w:t>feature subsets</w:t>
      </w:r>
      <w:r w:rsidR="004F531F">
        <w:rPr>
          <w:rFonts w:cs="Times New Roman"/>
        </w:rPr>
        <w:t xml:space="preserve"> (Figures</w:t>
      </w:r>
      <w:r w:rsidR="00FA2E58">
        <w:rPr>
          <w:rFonts w:cs="Times New Roman"/>
        </w:rPr>
        <w:t xml:space="preserve"> 1</w:t>
      </w:r>
      <w:r w:rsidR="00F41157">
        <w:rPr>
          <w:rFonts w:cs="Times New Roman"/>
        </w:rPr>
        <w:t>6</w:t>
      </w:r>
      <w:r w:rsidR="00FA2E58">
        <w:rPr>
          <w:rFonts w:cs="Times New Roman"/>
        </w:rPr>
        <w:t>-2</w:t>
      </w:r>
      <w:r w:rsidR="00F41157">
        <w:rPr>
          <w:rFonts w:cs="Times New Roman"/>
        </w:rPr>
        <w:t>1</w:t>
      </w:r>
      <w:r w:rsidR="00FA2E58">
        <w:rPr>
          <w:rFonts w:cs="Times New Roman"/>
        </w:rPr>
        <w:t>)</w:t>
      </w:r>
      <w:r w:rsidRPr="00081C49">
        <w:rPr>
          <w:rFonts w:cs="Times New Roman"/>
        </w:rPr>
        <w:t xml:space="preserve">.  </w:t>
      </w:r>
    </w:p>
    <w:p w14:paraId="2617B2C3" w14:textId="77777777" w:rsidR="004F2E1B" w:rsidRPr="00081C49" w:rsidRDefault="004F2E1B" w:rsidP="00B24F1F">
      <w:pPr>
        <w:jc w:val="both"/>
        <w:rPr>
          <w:rFonts w:cs="Times New Roman"/>
        </w:rPr>
      </w:pPr>
    </w:p>
    <w:p w14:paraId="6E5FC794" w14:textId="60D9BB3F" w:rsidR="000715F5" w:rsidRPr="00081C49" w:rsidRDefault="000715F5" w:rsidP="00701996">
      <w:pPr>
        <w:pStyle w:val="Heading4"/>
      </w:pPr>
      <w:r w:rsidRPr="00081C49">
        <w:t>6.</w:t>
      </w:r>
      <w:r w:rsidR="00EF04BF" w:rsidRPr="00081C49">
        <w:t>1</w:t>
      </w:r>
      <w:r w:rsidR="00915D7B">
        <w:t>1</w:t>
      </w:r>
      <w:r w:rsidRPr="00081C49">
        <w:t xml:space="preserve"> Missing Data Removal </w:t>
      </w:r>
    </w:p>
    <w:p w14:paraId="5D566721" w14:textId="6E539BBF" w:rsidR="00A2001F" w:rsidRPr="00081C49" w:rsidRDefault="7BFB253A" w:rsidP="00B24F1F">
      <w:pPr>
        <w:jc w:val="both"/>
        <w:rPr>
          <w:rFonts w:cs="Times New Roman"/>
        </w:rPr>
      </w:pPr>
      <w:r w:rsidRPr="77DFC48D">
        <w:rPr>
          <w:rFonts w:cs="Times New Roman"/>
        </w:rPr>
        <w:t>M</w:t>
      </w:r>
      <w:r w:rsidR="6E7FF773" w:rsidRPr="77DFC48D">
        <w:rPr>
          <w:rFonts w:cs="Times New Roman"/>
        </w:rPr>
        <w:t xml:space="preserve">issing data can </w:t>
      </w:r>
      <w:r w:rsidR="2F193E20" w:rsidRPr="77DFC48D">
        <w:rPr>
          <w:rFonts w:cs="Times New Roman"/>
        </w:rPr>
        <w:t>increase</w:t>
      </w:r>
      <w:r w:rsidR="6E7FF773" w:rsidRPr="77DFC48D">
        <w:rPr>
          <w:rFonts w:cs="Times New Roman"/>
        </w:rPr>
        <w:t xml:space="preserve"> predictive error in decision-tree </w:t>
      </w:r>
      <w:r w:rsidR="7190DC2B" w:rsidRPr="77DFC48D">
        <w:rPr>
          <w:rFonts w:cs="Times New Roman"/>
        </w:rPr>
        <w:t xml:space="preserve">based models by </w:t>
      </w:r>
      <w:r w:rsidR="2155078D" w:rsidRPr="77DFC48D">
        <w:rPr>
          <w:rFonts w:cs="Times New Roman"/>
        </w:rPr>
        <w:t xml:space="preserve">preventing the tree building algorithm from finding the best </w:t>
      </w:r>
      <w:r w:rsidRPr="77DFC48D">
        <w:rPr>
          <w:rFonts w:cs="Times New Roman"/>
        </w:rPr>
        <w:t xml:space="preserve">feature-based splits to use on the tree’s internal nodes [14]. Additionally, </w:t>
      </w:r>
      <w:r w:rsidR="499103E0" w:rsidRPr="77DFC48D">
        <w:rPr>
          <w:rFonts w:cs="Times New Roman"/>
        </w:rPr>
        <w:t xml:space="preserve">when given a test sample, the predictive algorithm may struggle to choose the best </w:t>
      </w:r>
      <w:r w:rsidR="19793A53" w:rsidRPr="77DFC48D">
        <w:rPr>
          <w:rFonts w:cs="Times New Roman"/>
        </w:rPr>
        <w:t>path through the tree if splits depend on feature</w:t>
      </w:r>
      <w:r w:rsidR="2E5A13F2" w:rsidRPr="77DFC48D">
        <w:rPr>
          <w:rFonts w:cs="Times New Roman"/>
        </w:rPr>
        <w:t>s</w:t>
      </w:r>
      <w:r w:rsidR="19793A53" w:rsidRPr="77DFC48D">
        <w:rPr>
          <w:rFonts w:cs="Times New Roman"/>
        </w:rPr>
        <w:t xml:space="preserve"> with missing data [14]. </w:t>
      </w:r>
      <w:r w:rsidR="6E7FF773" w:rsidRPr="77DFC48D">
        <w:rPr>
          <w:rFonts w:cs="Times New Roman"/>
        </w:rPr>
        <w:t xml:space="preserve">However, </w:t>
      </w:r>
      <w:ins w:id="4" w:author="Minh Bui" w:date="2025-10-17T13:22:00Z">
        <w:r w:rsidR="483747C6" w:rsidRPr="77DFC48D">
          <w:rPr>
            <w:rFonts w:cs="Times New Roman"/>
          </w:rPr>
          <w:t>from my analysis results</w:t>
        </w:r>
      </w:ins>
      <w:ins w:id="5" w:author="Nhung Nghiem" w:date="2025-10-19T05:00:00Z">
        <w:r w:rsidR="68EDCED9" w:rsidRPr="77DFC48D">
          <w:rPr>
            <w:rFonts w:cs="Times New Roman"/>
          </w:rPr>
          <w:t xml:space="preserve"> using decision-tree based models</w:t>
        </w:r>
      </w:ins>
      <w:ins w:id="6" w:author="Minh Bui" w:date="2025-10-17T13:22:00Z">
        <w:r w:rsidR="483747C6" w:rsidRPr="77DFC48D">
          <w:rPr>
            <w:rFonts w:cs="Times New Roman"/>
          </w:rPr>
          <w:t xml:space="preserve"> </w:t>
        </w:r>
        <w:r w:rsidR="682AC4CA" w:rsidRPr="77DFC48D">
          <w:rPr>
            <w:rFonts w:cs="Times New Roman"/>
          </w:rPr>
          <w:t xml:space="preserve">(section XXX) </w:t>
        </w:r>
      </w:ins>
      <w:r w:rsidR="17868B3F" w:rsidRPr="77DFC48D">
        <w:rPr>
          <w:rFonts w:cs="Times New Roman"/>
        </w:rPr>
        <w:t>there</w:t>
      </w:r>
      <w:r w:rsidR="6E7FF773" w:rsidRPr="77DFC48D">
        <w:rPr>
          <w:rFonts w:cs="Times New Roman"/>
        </w:rPr>
        <w:t xml:space="preserve"> </w:t>
      </w:r>
      <w:r w:rsidR="17868B3F" w:rsidRPr="77DFC48D">
        <w:rPr>
          <w:rFonts w:cs="Times New Roman"/>
        </w:rPr>
        <w:t xml:space="preserve">was no </w:t>
      </w:r>
      <w:r w:rsidR="08D60B23" w:rsidRPr="77DFC48D">
        <w:rPr>
          <w:rFonts w:cs="Times New Roman"/>
        </w:rPr>
        <w:t>consistent difference</w:t>
      </w:r>
      <w:ins w:id="7" w:author="Nhung Nghiem" w:date="2025-10-19T05:00:00Z">
        <w:r w:rsidR="69719418" w:rsidRPr="77DFC48D">
          <w:rPr>
            <w:rFonts w:cs="Times New Roman"/>
          </w:rPr>
          <w:t xml:space="preserve"> in predictive errors</w:t>
        </w:r>
      </w:ins>
      <w:r w:rsidR="08D60B23" w:rsidRPr="77DFC48D">
        <w:rPr>
          <w:rFonts w:cs="Times New Roman"/>
        </w:rPr>
        <w:t xml:space="preserve"> between </w:t>
      </w:r>
      <w:del w:id="8" w:author="Minh Bui" w:date="2025-10-17T13:23:00Z">
        <w:r w:rsidRPr="77DFC48D" w:rsidDel="00824FE2">
          <w:rPr>
            <w:rFonts w:cs="Times New Roman"/>
          </w:rPr>
          <w:delText xml:space="preserve">removing </w:delText>
        </w:r>
      </w:del>
      <w:r w:rsidR="08D60B23" w:rsidRPr="77DFC48D">
        <w:rPr>
          <w:rFonts w:cs="Times New Roman"/>
        </w:rPr>
        <w:t xml:space="preserve">no missing </w:t>
      </w:r>
      <w:r w:rsidR="7A4B5F0F" w:rsidRPr="77DFC48D">
        <w:rPr>
          <w:rFonts w:cs="Times New Roman"/>
        </w:rPr>
        <w:t xml:space="preserve">data </w:t>
      </w:r>
      <w:ins w:id="9" w:author="Minh Bui" w:date="2025-10-17T13:23:00Z">
        <w:r w:rsidR="682AC4CA" w:rsidRPr="77DFC48D">
          <w:rPr>
            <w:rFonts w:cs="Times New Roman"/>
          </w:rPr>
          <w:t xml:space="preserve">removal </w:t>
        </w:r>
      </w:ins>
      <w:r w:rsidR="7A4B5F0F" w:rsidRPr="77DFC48D">
        <w:rPr>
          <w:rFonts w:cs="Times New Roman"/>
        </w:rPr>
        <w:t>and</w:t>
      </w:r>
      <w:r w:rsidR="268B8331" w:rsidRPr="77DFC48D">
        <w:rPr>
          <w:rFonts w:cs="Times New Roman"/>
        </w:rPr>
        <w:t xml:space="preserve"> </w:t>
      </w:r>
      <w:r w:rsidR="7A4B5F0F" w:rsidRPr="77DFC48D">
        <w:rPr>
          <w:rFonts w:cs="Times New Roman"/>
        </w:rPr>
        <w:t>removing</w:t>
      </w:r>
      <w:r w:rsidR="3C8D1E50" w:rsidRPr="77DFC48D">
        <w:rPr>
          <w:rFonts w:cs="Times New Roman"/>
        </w:rPr>
        <w:t xml:space="preserve"> </w:t>
      </w:r>
      <w:r w:rsidR="268B8331" w:rsidRPr="77DFC48D">
        <w:rPr>
          <w:rFonts w:cs="Times New Roman"/>
        </w:rPr>
        <w:t xml:space="preserve">rows and columns with </w:t>
      </w:r>
      <w:r w:rsidR="3C8D1E50" w:rsidRPr="77DFC48D">
        <w:rPr>
          <w:rFonts w:cs="Times New Roman"/>
        </w:rPr>
        <w:t>more than 85%, 90%,</w:t>
      </w:r>
      <w:r w:rsidR="11A1683B" w:rsidRPr="77DFC48D">
        <w:rPr>
          <w:rFonts w:cs="Times New Roman"/>
        </w:rPr>
        <w:t xml:space="preserve"> or</w:t>
      </w:r>
      <w:r w:rsidR="3C8D1E50" w:rsidRPr="77DFC48D">
        <w:rPr>
          <w:rFonts w:cs="Times New Roman"/>
        </w:rPr>
        <w:t xml:space="preserve"> 95%</w:t>
      </w:r>
      <w:r w:rsidR="11A1683B" w:rsidRPr="77DFC48D">
        <w:rPr>
          <w:rFonts w:cs="Times New Roman"/>
        </w:rPr>
        <w:t xml:space="preserve"> missing data</w:t>
      </w:r>
      <w:ins w:id="10" w:author="Minh Bui" w:date="2025-10-17T13:23:00Z">
        <w:r w:rsidR="2099D80A" w:rsidRPr="77DFC48D">
          <w:rPr>
            <w:rFonts w:cs="Times New Roman"/>
          </w:rPr>
          <w:t xml:space="preserve"> (Figure XXX)</w:t>
        </w:r>
      </w:ins>
      <w:r w:rsidR="11A1683B" w:rsidRPr="77DFC48D">
        <w:rPr>
          <w:rFonts w:cs="Times New Roman"/>
        </w:rPr>
        <w:t xml:space="preserve">. </w:t>
      </w:r>
    </w:p>
    <w:p w14:paraId="0222A39F" w14:textId="77777777" w:rsidR="00A2001F" w:rsidRPr="00081C49" w:rsidRDefault="00A2001F" w:rsidP="00B24F1F">
      <w:pPr>
        <w:jc w:val="both"/>
        <w:rPr>
          <w:rFonts w:cs="Times New Roman"/>
        </w:rPr>
      </w:pPr>
    </w:p>
    <w:p w14:paraId="52149CC3" w14:textId="7626844B" w:rsidR="001320CE" w:rsidRDefault="00005C92" w:rsidP="00B24F1F">
      <w:pPr>
        <w:jc w:val="both"/>
        <w:rPr>
          <w:rFonts w:cs="Times New Roman"/>
        </w:rPr>
      </w:pPr>
      <w:r w:rsidRPr="00081C49">
        <w:rPr>
          <w:rFonts w:cs="Times New Roman"/>
        </w:rPr>
        <w:t>Therefore, the</w:t>
      </w:r>
      <w:r w:rsidR="00DA3F1B" w:rsidRPr="00081C49">
        <w:rPr>
          <w:rFonts w:cs="Times New Roman"/>
        </w:rPr>
        <w:t xml:space="preserve"> Random Forest, XGBoost, and LightGBM models could effectively handle high proportions of missing data using the</w:t>
      </w:r>
      <w:r w:rsidRPr="00081C49">
        <w:rPr>
          <w:rFonts w:cs="Times New Roman"/>
        </w:rPr>
        <w:t xml:space="preserve"> </w:t>
      </w:r>
      <w:r w:rsidR="00C11A62" w:rsidRPr="00081C49">
        <w:rPr>
          <w:rFonts w:cs="Times New Roman"/>
        </w:rPr>
        <w:t xml:space="preserve">default direction technique described in the </w:t>
      </w:r>
      <w:r w:rsidR="009A0758" w:rsidRPr="00081C49">
        <w:rPr>
          <w:rFonts w:cs="Times New Roman"/>
        </w:rPr>
        <w:t>background information</w:t>
      </w:r>
      <w:r w:rsidR="00DA3F1B" w:rsidRPr="00081C49">
        <w:rPr>
          <w:rFonts w:cs="Times New Roman"/>
        </w:rPr>
        <w:t xml:space="preserve">. </w:t>
      </w:r>
      <w:r w:rsidR="007D6D11">
        <w:rPr>
          <w:rFonts w:cs="Times New Roman"/>
        </w:rPr>
        <w:t>This result makes intuitive sense, as the</w:t>
      </w:r>
      <w:r w:rsidR="0053345E" w:rsidRPr="00081C49">
        <w:rPr>
          <w:rFonts w:cs="Times New Roman"/>
        </w:rPr>
        <w:t xml:space="preserve"> default direction</w:t>
      </w:r>
      <w:r w:rsidR="007D6D11">
        <w:rPr>
          <w:rFonts w:cs="Times New Roman"/>
        </w:rPr>
        <w:t xml:space="preserve"> algorithm</w:t>
      </w:r>
      <w:r w:rsidR="0053345E" w:rsidRPr="00081C49">
        <w:rPr>
          <w:rFonts w:cs="Times New Roman"/>
        </w:rPr>
        <w:t xml:space="preserve"> forces the model to explicitly learn the best path through the tree when feature data is missing.</w:t>
      </w:r>
      <w:r w:rsidR="00024628">
        <w:rPr>
          <w:rFonts w:cs="Times New Roman"/>
        </w:rPr>
        <w:t xml:space="preserve"> </w:t>
      </w:r>
      <w:r w:rsidR="0032583D">
        <w:rPr>
          <w:rFonts w:cs="Times New Roman"/>
        </w:rPr>
        <w:t xml:space="preserve">This greedy approach also allowed the model to take advantage of </w:t>
      </w:r>
      <w:r w:rsidR="00B46FDE">
        <w:rPr>
          <w:rFonts w:cs="Times New Roman"/>
        </w:rPr>
        <w:t xml:space="preserve">the details implied by </w:t>
      </w:r>
      <w:r w:rsidR="00477F2D">
        <w:rPr>
          <w:rFonts w:cs="Times New Roman"/>
        </w:rPr>
        <w:t>the occurrence of missing data, as the missing data instance may signal specific information about a country’s circumstances, which the model can incorporate when learning the default direction.</w:t>
      </w:r>
      <w:r w:rsidR="0053345E" w:rsidRPr="00081C49">
        <w:rPr>
          <w:rFonts w:cs="Times New Roman"/>
        </w:rPr>
        <w:t xml:space="preserve"> </w:t>
      </w:r>
      <w:r w:rsidR="0076062A">
        <w:rPr>
          <w:rFonts w:cs="Times New Roman"/>
        </w:rPr>
        <w:t xml:space="preserve">This </w:t>
      </w:r>
      <w:r w:rsidR="008C030F">
        <w:rPr>
          <w:rFonts w:cs="Times New Roman"/>
        </w:rPr>
        <w:t>f</w:t>
      </w:r>
      <w:r w:rsidR="0076062A">
        <w:rPr>
          <w:rFonts w:cs="Times New Roman"/>
        </w:rPr>
        <w:t xml:space="preserve">inding was reinforced by empirical studies in the literature. For example, </w:t>
      </w:r>
      <w:proofErr w:type="spellStart"/>
      <w:r w:rsidR="000D0D17">
        <w:rPr>
          <w:rFonts w:cs="Times New Roman"/>
        </w:rPr>
        <w:t>Dabool</w:t>
      </w:r>
      <w:proofErr w:type="spellEnd"/>
      <w:r w:rsidR="000D0D17">
        <w:rPr>
          <w:rFonts w:cs="Times New Roman"/>
        </w:rPr>
        <w:t xml:space="preserve"> et al. (2024) similarly showed </w:t>
      </w:r>
      <w:r w:rsidR="0076062A">
        <w:rPr>
          <w:rFonts w:cs="Times New Roman"/>
        </w:rPr>
        <w:t>that</w:t>
      </w:r>
      <w:r w:rsidR="00D95B91">
        <w:rPr>
          <w:rFonts w:cs="Times New Roman"/>
        </w:rPr>
        <w:t xml:space="preserve"> </w:t>
      </w:r>
      <w:r w:rsidR="008732A8">
        <w:rPr>
          <w:rFonts w:cs="Times New Roman"/>
        </w:rPr>
        <w:t>us</w:t>
      </w:r>
      <w:r w:rsidR="00011687">
        <w:rPr>
          <w:rFonts w:cs="Times New Roman"/>
        </w:rPr>
        <w:t>ing</w:t>
      </w:r>
      <w:r w:rsidR="008732A8">
        <w:rPr>
          <w:rFonts w:cs="Times New Roman"/>
        </w:rPr>
        <w:t xml:space="preserve"> </w:t>
      </w:r>
      <w:r w:rsidR="0076062A">
        <w:rPr>
          <w:rFonts w:cs="Times New Roman"/>
        </w:rPr>
        <w:t>XGBoost</w:t>
      </w:r>
      <w:r w:rsidR="008732A8">
        <w:rPr>
          <w:rFonts w:cs="Times New Roman"/>
        </w:rPr>
        <w:t>’s</w:t>
      </w:r>
      <w:r w:rsidR="0076062A">
        <w:rPr>
          <w:rFonts w:cs="Times New Roman"/>
        </w:rPr>
        <w:t xml:space="preserve"> </w:t>
      </w:r>
      <w:r w:rsidR="001320CE">
        <w:rPr>
          <w:rFonts w:cs="Times New Roman"/>
        </w:rPr>
        <w:t xml:space="preserve">default direction algorithm </w:t>
      </w:r>
      <w:r w:rsidR="008732A8">
        <w:rPr>
          <w:rFonts w:cs="Times New Roman"/>
        </w:rPr>
        <w:t xml:space="preserve">to handle missing data </w:t>
      </w:r>
      <w:r w:rsidR="00273B19">
        <w:rPr>
          <w:rFonts w:cs="Times New Roman"/>
        </w:rPr>
        <w:t xml:space="preserve">had slightly higher </w:t>
      </w:r>
      <w:r w:rsidR="004C001A">
        <w:rPr>
          <w:rFonts w:cs="Times New Roman"/>
        </w:rPr>
        <w:t xml:space="preserve">accuracy </w:t>
      </w:r>
      <w:r w:rsidR="00273B19">
        <w:rPr>
          <w:rFonts w:cs="Times New Roman"/>
        </w:rPr>
        <w:t>than</w:t>
      </w:r>
      <w:r w:rsidR="004C001A">
        <w:rPr>
          <w:rFonts w:cs="Times New Roman"/>
        </w:rPr>
        <w:t xml:space="preserve"> appl</w:t>
      </w:r>
      <w:r w:rsidR="00273B19">
        <w:rPr>
          <w:rFonts w:cs="Times New Roman"/>
        </w:rPr>
        <w:t>ying</w:t>
      </w:r>
      <w:r w:rsidR="004C001A">
        <w:rPr>
          <w:rFonts w:cs="Times New Roman"/>
        </w:rPr>
        <w:t xml:space="preserve"> XGBoost to the same dataset with all missing data imputed [48].</w:t>
      </w:r>
    </w:p>
    <w:p w14:paraId="6C79D1C7" w14:textId="77777777" w:rsidR="0009763C" w:rsidRPr="00081C49" w:rsidRDefault="0009763C" w:rsidP="00B24F1F">
      <w:pPr>
        <w:jc w:val="both"/>
        <w:rPr>
          <w:rFonts w:cs="Times New Roman"/>
        </w:rPr>
      </w:pPr>
    </w:p>
    <w:p w14:paraId="75E00C20" w14:textId="0BCCE71B" w:rsidR="00F06B7A" w:rsidRDefault="00F61BBB" w:rsidP="00B24F1F">
      <w:pPr>
        <w:jc w:val="both"/>
        <w:rPr>
          <w:rFonts w:cs="Times New Roman"/>
        </w:rPr>
      </w:pPr>
      <w:r w:rsidRPr="00081C49">
        <w:rPr>
          <w:rFonts w:cs="Times New Roman"/>
        </w:rPr>
        <w:t>Nevertheless, the similar performance for different missing data thresholds</w:t>
      </w:r>
      <w:r w:rsidR="007C409E" w:rsidRPr="00081C49">
        <w:rPr>
          <w:rFonts w:cs="Times New Roman"/>
        </w:rPr>
        <w:t xml:space="preserve"> was an interesting result, as </w:t>
      </w:r>
      <w:r w:rsidR="00F53132" w:rsidRPr="00081C49">
        <w:rPr>
          <w:rFonts w:cs="Times New Roman"/>
        </w:rPr>
        <w:t xml:space="preserve">researchers have hypothesised that </w:t>
      </w:r>
      <w:r w:rsidR="00D03A1E">
        <w:rPr>
          <w:rFonts w:cs="Times New Roman"/>
        </w:rPr>
        <w:t>greater proportions of missing data increas</w:t>
      </w:r>
      <w:r w:rsidR="00F06B7A">
        <w:rPr>
          <w:rFonts w:cs="Times New Roman"/>
        </w:rPr>
        <w:t>e</w:t>
      </w:r>
      <w:r w:rsidR="00D03A1E">
        <w:rPr>
          <w:rFonts w:cs="Times New Roman"/>
        </w:rPr>
        <w:t xml:space="preserve"> inaccuracy</w:t>
      </w:r>
      <w:r w:rsidR="008E338D" w:rsidRPr="00081C49">
        <w:rPr>
          <w:rFonts w:cs="Times New Roman"/>
        </w:rPr>
        <w:t xml:space="preserve"> </w:t>
      </w:r>
      <w:r w:rsidR="009F0891" w:rsidRPr="00081C49">
        <w:rPr>
          <w:rFonts w:cs="Times New Roman"/>
        </w:rPr>
        <w:t>[10</w:t>
      </w:r>
      <w:r w:rsidR="00A66FE1" w:rsidRPr="00081C49">
        <w:rPr>
          <w:rFonts w:cs="Times New Roman"/>
        </w:rPr>
        <w:t>, 14</w:t>
      </w:r>
      <w:r w:rsidR="009F0891" w:rsidRPr="00081C49">
        <w:rPr>
          <w:rFonts w:cs="Times New Roman"/>
        </w:rPr>
        <w:t xml:space="preserve">]. </w:t>
      </w:r>
      <w:r w:rsidR="008D0B37" w:rsidRPr="00081C49">
        <w:rPr>
          <w:rFonts w:cs="Times New Roman"/>
        </w:rPr>
        <w:t>For example, Twala (2009) showed that</w:t>
      </w:r>
      <w:r w:rsidR="00420420">
        <w:rPr>
          <w:rFonts w:cs="Times New Roman"/>
        </w:rPr>
        <w:t xml:space="preserve"> classification error</w:t>
      </w:r>
      <w:r w:rsidR="00C05CFE">
        <w:rPr>
          <w:rFonts w:cs="Times New Roman"/>
        </w:rPr>
        <w:t xml:space="preserve"> due to missing data </w:t>
      </w:r>
      <w:r w:rsidR="00C84E4B">
        <w:rPr>
          <w:rFonts w:cs="Times New Roman"/>
        </w:rPr>
        <w:t>increased by a factor of 1.5</w:t>
      </w:r>
      <w:r w:rsidR="00C05CFE">
        <w:rPr>
          <w:rFonts w:cs="Times New Roman"/>
        </w:rPr>
        <w:t xml:space="preserve"> if the proportion of missing data was 5</w:t>
      </w:r>
      <w:r w:rsidR="00D03A1E">
        <w:rPr>
          <w:rFonts w:cs="Times New Roman"/>
        </w:rPr>
        <w:t>0</w:t>
      </w:r>
      <w:r w:rsidR="00C05CFE">
        <w:rPr>
          <w:rFonts w:cs="Times New Roman"/>
        </w:rPr>
        <w:t xml:space="preserve">% versus </w:t>
      </w:r>
      <w:r w:rsidR="00D03A1E">
        <w:rPr>
          <w:rFonts w:cs="Times New Roman"/>
        </w:rPr>
        <w:t>15</w:t>
      </w:r>
      <w:r w:rsidR="00C05CFE">
        <w:rPr>
          <w:rFonts w:cs="Times New Roman"/>
        </w:rPr>
        <w:t xml:space="preserve">% </w:t>
      </w:r>
      <w:r w:rsidR="0012509F" w:rsidRPr="00081C49">
        <w:rPr>
          <w:rFonts w:cs="Times New Roman"/>
        </w:rPr>
        <w:t xml:space="preserve">[14]. </w:t>
      </w:r>
      <w:r w:rsidR="00D96D7B">
        <w:rPr>
          <w:rFonts w:cs="Times New Roman"/>
        </w:rPr>
        <w:t xml:space="preserve">However, </w:t>
      </w:r>
      <w:r w:rsidR="00F06B7A">
        <w:rPr>
          <w:rFonts w:cs="Times New Roman"/>
        </w:rPr>
        <w:t>s</w:t>
      </w:r>
      <w:r w:rsidR="00EC6560">
        <w:rPr>
          <w:rFonts w:cs="Times New Roman"/>
        </w:rPr>
        <w:t>ome</w:t>
      </w:r>
      <w:r w:rsidR="00D968B8" w:rsidRPr="00081C49">
        <w:rPr>
          <w:rFonts w:cs="Times New Roman"/>
        </w:rPr>
        <w:t xml:space="preserve"> researchers </w:t>
      </w:r>
      <w:r w:rsidR="00BD1B6B" w:rsidRPr="00081C49">
        <w:rPr>
          <w:rFonts w:cs="Times New Roman"/>
        </w:rPr>
        <w:t>argu</w:t>
      </w:r>
      <w:r w:rsidR="00EC6560">
        <w:rPr>
          <w:rFonts w:cs="Times New Roman"/>
        </w:rPr>
        <w:t>e</w:t>
      </w:r>
      <w:r w:rsidR="00BD1B6B" w:rsidRPr="00081C49">
        <w:rPr>
          <w:rFonts w:cs="Times New Roman"/>
        </w:rPr>
        <w:t xml:space="preserve"> that the exact proportion of missing data is less important than the amount of missing information in the dataset, where auxiliary variables can be used to </w:t>
      </w:r>
      <w:r w:rsidR="00231037" w:rsidRPr="00081C49">
        <w:rPr>
          <w:rFonts w:cs="Times New Roman"/>
        </w:rPr>
        <w:t xml:space="preserve">compensate for missing data </w:t>
      </w:r>
      <w:r w:rsidR="00D968B8" w:rsidRPr="00081C49">
        <w:rPr>
          <w:rFonts w:cs="Times New Roman"/>
        </w:rPr>
        <w:t>[1</w:t>
      </w:r>
      <w:r w:rsidR="001A4826" w:rsidRPr="00081C49">
        <w:rPr>
          <w:rFonts w:cs="Times New Roman"/>
        </w:rPr>
        <w:t>3</w:t>
      </w:r>
      <w:r w:rsidR="00D968B8" w:rsidRPr="00081C49">
        <w:rPr>
          <w:rFonts w:cs="Times New Roman"/>
        </w:rPr>
        <w:t>].</w:t>
      </w:r>
      <w:r w:rsidR="00C416A9" w:rsidRPr="00081C49">
        <w:rPr>
          <w:rFonts w:cs="Times New Roman"/>
        </w:rPr>
        <w:t xml:space="preserve"> </w:t>
      </w:r>
      <w:r w:rsidR="00F06B7A">
        <w:rPr>
          <w:rFonts w:cs="Times New Roman"/>
        </w:rPr>
        <w:t xml:space="preserve">This </w:t>
      </w:r>
      <w:r w:rsidR="00DB524E">
        <w:rPr>
          <w:rFonts w:cs="Times New Roman"/>
        </w:rPr>
        <w:t xml:space="preserve">argument could also be used to explain my models’ high performance despite the missing data. More specifically, </w:t>
      </w:r>
      <w:r w:rsidR="00F06B7A">
        <w:rPr>
          <w:rFonts w:cs="Times New Roman"/>
        </w:rPr>
        <w:t>many of my features were highly correlated (</w:t>
      </w:r>
      <w:r w:rsidR="00F06B7A" w:rsidRPr="00081C49">
        <w:rPr>
          <w:rFonts w:cs="Times New Roman"/>
        </w:rPr>
        <w:t xml:space="preserve">over 482 </w:t>
      </w:r>
      <w:r w:rsidR="00F06B7A">
        <w:rPr>
          <w:rFonts w:cs="Times New Roman"/>
        </w:rPr>
        <w:t xml:space="preserve">feature </w:t>
      </w:r>
      <w:r w:rsidR="00F06B7A" w:rsidRPr="00081C49">
        <w:rPr>
          <w:rFonts w:cs="Times New Roman"/>
        </w:rPr>
        <w:t xml:space="preserve">pairs had an absolute pairwise correlation coefficient </w:t>
      </w:r>
      <w:r w:rsidR="00F06B7A">
        <w:rPr>
          <w:rFonts w:cs="Times New Roman"/>
        </w:rPr>
        <w:t>&gt;</w:t>
      </w:r>
      <w:r w:rsidR="00F06B7A" w:rsidRPr="00081C49">
        <w:rPr>
          <w:rFonts w:cs="Times New Roman"/>
        </w:rPr>
        <w:t>0.9</w:t>
      </w:r>
      <w:r w:rsidR="00F06B7A">
        <w:rPr>
          <w:rFonts w:cs="Times New Roman"/>
        </w:rPr>
        <w:t xml:space="preserve">) and contained similar information. If a sparse feature provided very similar information to a feature with fewer missing datapoints, the model could still learn the relevant trend. Thus, the high dimensionality of my dataset could serve as a redundancy measure that prevents loss of information. </w:t>
      </w:r>
    </w:p>
    <w:p w14:paraId="07BDF2A3" w14:textId="77777777" w:rsidR="00E63AEF" w:rsidRPr="00081C49" w:rsidRDefault="00E63AEF" w:rsidP="00B24F1F">
      <w:pPr>
        <w:jc w:val="both"/>
        <w:rPr>
          <w:rFonts w:cs="Times New Roman"/>
        </w:rPr>
      </w:pPr>
    </w:p>
    <w:p w14:paraId="2940FD03" w14:textId="3A410319" w:rsidR="006534AE" w:rsidRDefault="00A218AA" w:rsidP="00D90690">
      <w:pPr>
        <w:jc w:val="both"/>
        <w:rPr>
          <w:rFonts w:cs="Times New Roman"/>
        </w:rPr>
      </w:pPr>
      <w:r>
        <w:rPr>
          <w:rFonts w:cs="Times New Roman"/>
        </w:rPr>
        <w:t>While</w:t>
      </w:r>
      <w:r w:rsidR="00832DEC" w:rsidRPr="00081C49">
        <w:rPr>
          <w:rFonts w:cs="Times New Roman"/>
        </w:rPr>
        <w:t xml:space="preserve"> </w:t>
      </w:r>
      <w:r>
        <w:rPr>
          <w:rFonts w:cs="Times New Roman"/>
        </w:rPr>
        <w:t>retaining</w:t>
      </w:r>
      <w:r w:rsidR="00832DEC" w:rsidRPr="00081C49">
        <w:rPr>
          <w:rFonts w:cs="Times New Roman"/>
        </w:rPr>
        <w:t xml:space="preserve"> </w:t>
      </w:r>
      <w:r w:rsidR="00DA7066">
        <w:rPr>
          <w:rFonts w:cs="Times New Roman"/>
        </w:rPr>
        <w:t xml:space="preserve">sparse </w:t>
      </w:r>
      <w:r w:rsidR="0067291F" w:rsidRPr="00081C49">
        <w:rPr>
          <w:rFonts w:cs="Times New Roman"/>
        </w:rPr>
        <w:t xml:space="preserve">samples and features did not harm </w:t>
      </w:r>
      <w:r w:rsidR="00261DD4" w:rsidRPr="00081C49">
        <w:rPr>
          <w:rFonts w:cs="Times New Roman"/>
        </w:rPr>
        <w:t xml:space="preserve">predictive performance, </w:t>
      </w:r>
      <w:r w:rsidR="0019221C" w:rsidRPr="00081C49">
        <w:rPr>
          <w:rFonts w:cs="Times New Roman"/>
        </w:rPr>
        <w:t xml:space="preserve">removing </w:t>
      </w:r>
      <w:r w:rsidR="00556748">
        <w:rPr>
          <w:rFonts w:cs="Times New Roman"/>
        </w:rPr>
        <w:t>them</w:t>
      </w:r>
      <w:r w:rsidR="0019221C" w:rsidRPr="00081C49">
        <w:rPr>
          <w:rFonts w:cs="Times New Roman"/>
        </w:rPr>
        <w:t xml:space="preserve"> </w:t>
      </w:r>
      <w:r w:rsidR="00485B46">
        <w:rPr>
          <w:rFonts w:cs="Times New Roman"/>
        </w:rPr>
        <w:t>sometimes</w:t>
      </w:r>
      <w:r w:rsidR="0019221C" w:rsidRPr="00081C49">
        <w:rPr>
          <w:rFonts w:cs="Times New Roman"/>
        </w:rPr>
        <w:t xml:space="preserve"> reduce</w:t>
      </w:r>
      <w:r w:rsidR="00AB7C04">
        <w:rPr>
          <w:rFonts w:cs="Times New Roman"/>
        </w:rPr>
        <w:t>d</w:t>
      </w:r>
      <w:r w:rsidR="0019221C" w:rsidRPr="00081C49">
        <w:rPr>
          <w:rFonts w:cs="Times New Roman"/>
        </w:rPr>
        <w:t xml:space="preserve"> performance.</w:t>
      </w:r>
      <w:r w:rsidR="0067291F" w:rsidRPr="00081C49">
        <w:rPr>
          <w:rFonts w:cs="Times New Roman"/>
        </w:rPr>
        <w:t xml:space="preserve"> </w:t>
      </w:r>
      <w:r w:rsidR="0070210A" w:rsidRPr="00081C49">
        <w:rPr>
          <w:rFonts w:cs="Times New Roman"/>
        </w:rPr>
        <w:t xml:space="preserve">For example, Random Forest and XGBoost base estimators trained for country-level prediction </w:t>
      </w:r>
      <w:r w:rsidR="001D5614">
        <w:rPr>
          <w:rFonts w:cs="Times New Roman"/>
        </w:rPr>
        <w:t>incurred</w:t>
      </w:r>
      <w:r w:rsidR="0070210A" w:rsidRPr="00081C49">
        <w:rPr>
          <w:rFonts w:cs="Times New Roman"/>
        </w:rPr>
        <w:t xml:space="preserve"> their highest MRE scores when </w:t>
      </w:r>
      <w:r w:rsidR="001B3CF1">
        <w:rPr>
          <w:rFonts w:cs="Times New Roman"/>
        </w:rPr>
        <w:t>fit</w:t>
      </w:r>
      <w:r w:rsidR="0070210A" w:rsidRPr="00081C49">
        <w:rPr>
          <w:rFonts w:cs="Times New Roman"/>
        </w:rPr>
        <w:t xml:space="preserve"> on datasets </w:t>
      </w:r>
      <w:r w:rsidR="00717CFA">
        <w:rPr>
          <w:rFonts w:cs="Times New Roman"/>
        </w:rPr>
        <w:t>for which all rows and columns</w:t>
      </w:r>
      <w:r w:rsidR="0070210A" w:rsidRPr="00081C49">
        <w:rPr>
          <w:rFonts w:cs="Times New Roman"/>
        </w:rPr>
        <w:t xml:space="preserve"> </w:t>
      </w:r>
      <w:r w:rsidR="00A95E8E">
        <w:rPr>
          <w:rFonts w:cs="Times New Roman"/>
        </w:rPr>
        <w:t>with</w:t>
      </w:r>
      <w:r w:rsidR="00717CFA">
        <w:rPr>
          <w:rFonts w:cs="Times New Roman"/>
        </w:rPr>
        <w:t xml:space="preserve"> greater than 85% missing data were removed. </w:t>
      </w:r>
      <w:r w:rsidR="005F63CC">
        <w:rPr>
          <w:rFonts w:cs="Times New Roman"/>
        </w:rPr>
        <w:t>Therefore,</w:t>
      </w:r>
      <w:r w:rsidR="0070210A" w:rsidRPr="00081C49">
        <w:rPr>
          <w:rFonts w:cs="Times New Roman"/>
        </w:rPr>
        <w:t xml:space="preserve"> the strict 85% threshold resulted in </w:t>
      </w:r>
      <w:r w:rsidR="00726171">
        <w:rPr>
          <w:rFonts w:cs="Times New Roman"/>
        </w:rPr>
        <w:t>loss of i</w:t>
      </w:r>
      <w:r w:rsidR="0070210A" w:rsidRPr="00081C49">
        <w:rPr>
          <w:rFonts w:cs="Times New Roman"/>
        </w:rPr>
        <w:t xml:space="preserve">mportant from the </w:t>
      </w:r>
      <w:r w:rsidR="005F63CC">
        <w:rPr>
          <w:rFonts w:cs="Times New Roman"/>
        </w:rPr>
        <w:t>training</w:t>
      </w:r>
      <w:r w:rsidR="0070210A" w:rsidRPr="00081C49">
        <w:rPr>
          <w:rFonts w:cs="Times New Roman"/>
        </w:rPr>
        <w:t xml:space="preserve"> data. </w:t>
      </w:r>
      <w:r w:rsidR="00247534" w:rsidRPr="00081C49">
        <w:rPr>
          <w:rFonts w:cs="Times New Roman"/>
        </w:rPr>
        <w:t>This finding was validated by a large body of research</w:t>
      </w:r>
      <w:r w:rsidR="00726171">
        <w:rPr>
          <w:rFonts w:cs="Times New Roman"/>
        </w:rPr>
        <w:t>, which</w:t>
      </w:r>
      <w:r w:rsidR="00247534" w:rsidRPr="00081C49">
        <w:rPr>
          <w:rFonts w:cs="Times New Roman"/>
        </w:rPr>
        <w:t xml:space="preserve"> discusse</w:t>
      </w:r>
      <w:r w:rsidR="00540553">
        <w:rPr>
          <w:rFonts w:cs="Times New Roman"/>
        </w:rPr>
        <w:t>s</w:t>
      </w:r>
      <w:r w:rsidR="00247534" w:rsidRPr="00081C49">
        <w:rPr>
          <w:rFonts w:cs="Times New Roman"/>
        </w:rPr>
        <w:t xml:space="preserve"> how removing samples with missing data can introduce bias</w:t>
      </w:r>
      <w:r w:rsidR="00445C64">
        <w:rPr>
          <w:rFonts w:cs="Times New Roman"/>
        </w:rPr>
        <w:t xml:space="preserve"> [14]. </w:t>
      </w:r>
      <w:r w:rsidR="00D02C29">
        <w:rPr>
          <w:rFonts w:cs="Times New Roman"/>
        </w:rPr>
        <w:t>The</w:t>
      </w:r>
      <w:r w:rsidR="00445C64">
        <w:rPr>
          <w:rFonts w:cs="Times New Roman"/>
        </w:rPr>
        <w:t xml:space="preserve"> risk of introducing bias is heightened when</w:t>
      </w:r>
      <w:r w:rsidR="00247534" w:rsidRPr="00081C49">
        <w:rPr>
          <w:rFonts w:cs="Times New Roman"/>
        </w:rPr>
        <w:t xml:space="preserve"> data is missing not at random</w:t>
      </w:r>
      <w:r w:rsidR="00E0732E">
        <w:rPr>
          <w:rFonts w:cs="Times New Roman"/>
        </w:rPr>
        <w:t xml:space="preserve">, as </w:t>
      </w:r>
      <w:r w:rsidR="00D02C29">
        <w:rPr>
          <w:rFonts w:cs="Times New Roman"/>
        </w:rPr>
        <w:t xml:space="preserve">in this case, </w:t>
      </w:r>
      <w:r w:rsidR="00E0732E">
        <w:rPr>
          <w:rFonts w:cs="Times New Roman"/>
        </w:rPr>
        <w:t xml:space="preserve">removing samples with missing data </w:t>
      </w:r>
      <w:r w:rsidR="00247534" w:rsidRPr="00081C49">
        <w:rPr>
          <w:rFonts w:cs="Times New Roman"/>
        </w:rPr>
        <w:t>can obscure important trends</w:t>
      </w:r>
      <w:r w:rsidR="00DC65B2">
        <w:rPr>
          <w:rFonts w:cs="Times New Roman"/>
        </w:rPr>
        <w:t xml:space="preserve"> [14]. For example,</w:t>
      </w:r>
      <w:r w:rsidR="00247534" w:rsidRPr="00081C49">
        <w:rPr>
          <w:rFonts w:cs="Times New Roman"/>
        </w:rPr>
        <w:t xml:space="preserve"> countries with more missing data, and thus less robust data collection systems, </w:t>
      </w:r>
      <w:r w:rsidR="00DC65B2">
        <w:rPr>
          <w:rFonts w:cs="Times New Roman"/>
        </w:rPr>
        <w:t>may have</w:t>
      </w:r>
      <w:r w:rsidR="00247534" w:rsidRPr="00081C49">
        <w:rPr>
          <w:rFonts w:cs="Times New Roman"/>
        </w:rPr>
        <w:t xml:space="preserve"> higher MMRs. </w:t>
      </w:r>
      <w:r w:rsidR="0070210A" w:rsidRPr="00081C49">
        <w:rPr>
          <w:rFonts w:cs="Times New Roman"/>
        </w:rPr>
        <w:t xml:space="preserve">While the other base estimators trained in this </w:t>
      </w:r>
      <w:r w:rsidR="00192FD6">
        <w:rPr>
          <w:rFonts w:cs="Times New Roman"/>
        </w:rPr>
        <w:t>thesis</w:t>
      </w:r>
      <w:r w:rsidR="0070210A" w:rsidRPr="00081C49">
        <w:rPr>
          <w:rFonts w:cs="Times New Roman"/>
        </w:rPr>
        <w:t xml:space="preserve"> did not show a similar trend, this </w:t>
      </w:r>
      <w:r w:rsidR="00B141DE">
        <w:rPr>
          <w:rFonts w:cs="Times New Roman"/>
        </w:rPr>
        <w:t xml:space="preserve">result </w:t>
      </w:r>
      <w:r w:rsidR="0070210A" w:rsidRPr="00081C49">
        <w:rPr>
          <w:rFonts w:cs="Times New Roman"/>
        </w:rPr>
        <w:t>was taken as a warning</w:t>
      </w:r>
      <w:r w:rsidR="00811AAE">
        <w:rPr>
          <w:rFonts w:cs="Times New Roman"/>
        </w:rPr>
        <w:t xml:space="preserve"> against</w:t>
      </w:r>
      <w:r w:rsidR="0070210A" w:rsidRPr="00081C49">
        <w:rPr>
          <w:rFonts w:cs="Times New Roman"/>
        </w:rPr>
        <w:t xml:space="preserve"> </w:t>
      </w:r>
      <w:r w:rsidR="00B141DE">
        <w:rPr>
          <w:rFonts w:cs="Times New Roman"/>
        </w:rPr>
        <w:t>using</w:t>
      </w:r>
      <w:r w:rsidR="0070210A" w:rsidRPr="00081C49">
        <w:rPr>
          <w:rFonts w:cs="Times New Roman"/>
        </w:rPr>
        <w:t xml:space="preserve"> even stricter missing data thresholds</w:t>
      </w:r>
      <w:r w:rsidR="00811AAE">
        <w:rPr>
          <w:rFonts w:cs="Times New Roman"/>
        </w:rPr>
        <w:t xml:space="preserve">, which could </w:t>
      </w:r>
      <w:r w:rsidR="002D3CDC">
        <w:rPr>
          <w:rFonts w:cs="Times New Roman"/>
        </w:rPr>
        <w:t xml:space="preserve">cause the loss of </w:t>
      </w:r>
      <w:r w:rsidR="00811AAE">
        <w:rPr>
          <w:rFonts w:cs="Times New Roman"/>
        </w:rPr>
        <w:t>more important information and</w:t>
      </w:r>
      <w:r w:rsidR="0070210A" w:rsidRPr="00081C49">
        <w:rPr>
          <w:rFonts w:cs="Times New Roman"/>
        </w:rPr>
        <w:t xml:space="preserve"> result in higher predictive error.</w:t>
      </w:r>
    </w:p>
    <w:p w14:paraId="0D83DEEF" w14:textId="77777777" w:rsidR="008D4FC2" w:rsidRPr="00081C49" w:rsidRDefault="008D4FC2" w:rsidP="00D90690">
      <w:pPr>
        <w:jc w:val="both"/>
        <w:rPr>
          <w:rFonts w:cs="Times New Roman"/>
        </w:rPr>
      </w:pPr>
    </w:p>
    <w:p w14:paraId="1BF13F7F" w14:textId="4A354CD5" w:rsidR="00915D7B" w:rsidRPr="002330B7" w:rsidRDefault="00915D7B" w:rsidP="00915D7B">
      <w:pPr>
        <w:pStyle w:val="Heading4"/>
      </w:pPr>
      <w:r w:rsidRPr="00081C49">
        <w:t>6.1</w:t>
      </w:r>
      <w:r w:rsidR="008D4FC2">
        <w:t>2</w:t>
      </w:r>
      <w:r w:rsidRPr="00081C49">
        <w:t xml:space="preserve"> </w:t>
      </w:r>
      <w:r>
        <w:t xml:space="preserve">Performance of Base Estimators on Different </w:t>
      </w:r>
      <w:r w:rsidRPr="00081C49">
        <w:t xml:space="preserve">Feature </w:t>
      </w:r>
      <w:r>
        <w:t xml:space="preserve">Subsets </w:t>
      </w:r>
    </w:p>
    <w:p w14:paraId="111DBC4A" w14:textId="402E19CA" w:rsidR="00915D7B" w:rsidRDefault="00857B9B" w:rsidP="00915D7B">
      <w:pPr>
        <w:jc w:val="both"/>
        <w:rPr>
          <w:rFonts w:cs="Times New Roman"/>
        </w:rPr>
      </w:pPr>
      <w:r>
        <w:rPr>
          <w:rFonts w:cs="Times New Roman"/>
        </w:rPr>
        <w:t>No</w:t>
      </w:r>
      <w:r w:rsidR="00915D7B" w:rsidRPr="00081C49">
        <w:rPr>
          <w:rFonts w:cs="Times New Roman"/>
        </w:rPr>
        <w:t xml:space="preserve"> single feature selection method </w:t>
      </w:r>
      <w:r w:rsidR="00915D7B">
        <w:rPr>
          <w:rFonts w:cs="Times New Roman"/>
        </w:rPr>
        <w:t>uniformly</w:t>
      </w:r>
      <w:r w:rsidR="00915D7B" w:rsidRPr="00081C49">
        <w:rPr>
          <w:rFonts w:cs="Times New Roman"/>
        </w:rPr>
        <w:t xml:space="preserve"> produced the highest performance</w:t>
      </w:r>
      <w:r w:rsidR="00C66013">
        <w:rPr>
          <w:rFonts w:cs="Times New Roman"/>
        </w:rPr>
        <w:t xml:space="preserve"> for both country-level prediction and forecasting</w:t>
      </w:r>
      <w:r w:rsidR="00915D7B" w:rsidRPr="00081C49">
        <w:rPr>
          <w:rFonts w:cs="Times New Roman"/>
        </w:rPr>
        <w:t xml:space="preserve">. </w:t>
      </w:r>
    </w:p>
    <w:p w14:paraId="3CCD0B7F" w14:textId="77777777" w:rsidR="00915D7B" w:rsidRDefault="00915D7B" w:rsidP="00915D7B">
      <w:pPr>
        <w:jc w:val="both"/>
        <w:rPr>
          <w:rFonts w:cs="Times New Roman"/>
        </w:rPr>
      </w:pPr>
    </w:p>
    <w:p w14:paraId="213ECBD9" w14:textId="450D8F17" w:rsidR="00915D7B" w:rsidRDefault="00915D7B" w:rsidP="00915D7B">
      <w:pPr>
        <w:jc w:val="both"/>
        <w:rPr>
          <w:rFonts w:cs="Times New Roman"/>
        </w:rPr>
      </w:pPr>
      <w:r w:rsidRPr="77DFC48D">
        <w:rPr>
          <w:rFonts w:cs="Times New Roman"/>
        </w:rPr>
        <w:t xml:space="preserve">However, lower error for country-level prediction was observed more consistently when base estimators were fit on features </w:t>
      </w:r>
      <w:commentRangeStart w:id="11"/>
      <w:r w:rsidRPr="77DFC48D">
        <w:rPr>
          <w:rFonts w:cs="Times New Roman"/>
        </w:rPr>
        <w:t>hand-picked</w:t>
      </w:r>
      <w:commentRangeEnd w:id="11"/>
      <w:r>
        <w:rPr>
          <w:rStyle w:val="CommentReference"/>
        </w:rPr>
        <w:commentReference w:id="11"/>
      </w:r>
      <w:r w:rsidRPr="77DFC48D">
        <w:rPr>
          <w:rFonts w:cs="Times New Roman"/>
        </w:rPr>
        <w:t xml:space="preserve"> for their meaningful relationships with MMR. Moreover, </w:t>
      </w:r>
      <w:r w:rsidR="00274578" w:rsidRPr="77DFC48D">
        <w:rPr>
          <w:rFonts w:cs="Times New Roman"/>
        </w:rPr>
        <w:t>the Random Forest Stacking Ensemble trained for country-level prediction (RFSE-CLP)</w:t>
      </w:r>
      <w:r w:rsidR="00FD47D0" w:rsidRPr="77DFC48D">
        <w:rPr>
          <w:rFonts w:cs="Times New Roman"/>
        </w:rPr>
        <w:t xml:space="preserve"> placed the second highest performance on predictions from the XGBoost base estimator fit on </w:t>
      </w:r>
      <w:r w:rsidRPr="77DFC48D">
        <w:rPr>
          <w:rFonts w:cs="Times New Roman"/>
        </w:rPr>
        <w:t>th</w:t>
      </w:r>
      <w:r w:rsidR="000C6011" w:rsidRPr="77DFC48D">
        <w:rPr>
          <w:rFonts w:cs="Times New Roman"/>
        </w:rPr>
        <w:t>ese</w:t>
      </w:r>
      <w:r w:rsidRPr="77DFC48D">
        <w:rPr>
          <w:rFonts w:cs="Times New Roman"/>
        </w:rPr>
        <w:t xml:space="preserve"> hand-picked feature</w:t>
      </w:r>
      <w:r w:rsidR="000C6011" w:rsidRPr="77DFC48D">
        <w:rPr>
          <w:rFonts w:cs="Times New Roman"/>
        </w:rPr>
        <w:t>s</w:t>
      </w:r>
      <w:r w:rsidRPr="77DFC48D">
        <w:rPr>
          <w:rFonts w:cs="Times New Roman"/>
        </w:rPr>
        <w:t>. Thus, MMR predictions were more consistently accurate when driven by causally related variables, as expected. Using variables causally related to MMR also made the models more robust to outliers, as this higher performance was more noticeable when measured in terms of MSE than MRE. In the context of this thesis, outliers were likely high MMR values associated with low-income countries, as there were only 78 samples from low-income countries, which had a high mean (657</w:t>
      </w:r>
      <w:ins w:id="12" w:author="Nhung Nghiem" w:date="2025-10-19T05:08:00Z">
        <w:r w:rsidR="13DD2398" w:rsidRPr="77DFC48D">
          <w:rPr>
            <w:rFonts w:cs="Times New Roman"/>
          </w:rPr>
          <w:t xml:space="preserve"> </w:t>
        </w:r>
        <w:commentRangeStart w:id="13"/>
        <w:r w:rsidR="13DD2398" w:rsidRPr="77DFC48D">
          <w:rPr>
            <w:rFonts w:cs="Times New Roman"/>
          </w:rPr>
          <w:t>deaths</w:t>
        </w:r>
      </w:ins>
      <w:commentRangeEnd w:id="13"/>
      <w:r>
        <w:rPr>
          <w:rStyle w:val="CommentReference"/>
        </w:rPr>
        <w:commentReference w:id="13"/>
      </w:r>
      <w:r w:rsidRPr="77DFC48D">
        <w:rPr>
          <w:rFonts w:cs="Times New Roman"/>
        </w:rPr>
        <w:t>) and standard deviation (453</w:t>
      </w:r>
      <w:ins w:id="14" w:author="Nhung Nghiem" w:date="2025-10-19T05:08:00Z">
        <w:r w:rsidR="6C7E814A" w:rsidRPr="77DFC48D">
          <w:rPr>
            <w:rFonts w:cs="Times New Roman"/>
          </w:rPr>
          <w:t xml:space="preserve"> deaths</w:t>
        </w:r>
      </w:ins>
      <w:r w:rsidRPr="77DFC48D">
        <w:rPr>
          <w:rFonts w:cs="Times New Roman"/>
        </w:rPr>
        <w:t xml:space="preserve">). Therefore, using variables correlated to, </w:t>
      </w:r>
      <w:commentRangeStart w:id="15"/>
      <w:r w:rsidRPr="77DFC48D">
        <w:rPr>
          <w:rFonts w:cs="Times New Roman"/>
        </w:rPr>
        <w:t>but not causally related with, MMR may have produced inaccurate MMR predictions for low-income countries because the correlation did not extend to the higher MMR range</w:t>
      </w:r>
      <w:commentRangeEnd w:id="15"/>
      <w:r>
        <w:rPr>
          <w:rStyle w:val="CommentReference"/>
        </w:rPr>
        <w:commentReference w:id="15"/>
      </w:r>
      <w:r w:rsidRPr="77DFC48D">
        <w:rPr>
          <w:rFonts w:cs="Times New Roman"/>
        </w:rPr>
        <w:t xml:space="preserve">. </w:t>
      </w:r>
    </w:p>
    <w:p w14:paraId="011F0CF7" w14:textId="77777777" w:rsidR="00915D7B" w:rsidRPr="00081C49" w:rsidRDefault="00915D7B" w:rsidP="00915D7B">
      <w:pPr>
        <w:jc w:val="both"/>
        <w:rPr>
          <w:rFonts w:cs="Times New Roman"/>
        </w:rPr>
      </w:pPr>
    </w:p>
    <w:p w14:paraId="1F411E00" w14:textId="67049BA9" w:rsidR="00915D7B" w:rsidRDefault="00915D7B" w:rsidP="00915D7B">
      <w:pPr>
        <w:jc w:val="both"/>
        <w:rPr>
          <w:rFonts w:cs="Times New Roman"/>
        </w:rPr>
      </w:pPr>
      <w:r>
        <w:rPr>
          <w:rFonts w:cs="Times New Roman"/>
        </w:rPr>
        <w:t>Similarly, base estimators trained to perform forecasting</w:t>
      </w:r>
      <w:r w:rsidRPr="00BC0B25">
        <w:rPr>
          <w:rFonts w:cs="Times New Roman"/>
        </w:rPr>
        <w:t xml:space="preserve"> </w:t>
      </w:r>
      <w:r>
        <w:rPr>
          <w:rFonts w:cs="Times New Roman"/>
        </w:rPr>
        <w:t>achieved low MSE scores when they were</w:t>
      </w:r>
      <w:r w:rsidRPr="00081C49">
        <w:rPr>
          <w:rFonts w:cs="Times New Roman"/>
        </w:rPr>
        <w:t xml:space="preserve"> </w:t>
      </w:r>
      <w:r>
        <w:rPr>
          <w:rFonts w:cs="Times New Roman"/>
        </w:rPr>
        <w:t>fit on the hand-picked subset. However, they achieved low MSE scores most</w:t>
      </w:r>
      <w:r w:rsidRPr="00081C49">
        <w:rPr>
          <w:rFonts w:cs="Times New Roman"/>
        </w:rPr>
        <w:t xml:space="preserve"> consistently when </w:t>
      </w:r>
      <w:r>
        <w:rPr>
          <w:rFonts w:cs="Times New Roman"/>
        </w:rPr>
        <w:t>fit</w:t>
      </w:r>
      <w:r w:rsidRPr="00081C49">
        <w:rPr>
          <w:rFonts w:cs="Times New Roman"/>
        </w:rPr>
        <w:t xml:space="preserve"> on the ‘Correlation 0.6’ feature subset</w:t>
      </w:r>
      <w:r>
        <w:rPr>
          <w:rFonts w:cs="Times New Roman"/>
        </w:rPr>
        <w:t xml:space="preserve">. </w:t>
      </w:r>
      <w:r w:rsidRPr="00081C49">
        <w:rPr>
          <w:rFonts w:cs="Times New Roman"/>
        </w:rPr>
        <w:t>Additionally</w:t>
      </w:r>
      <w:r w:rsidR="00274578">
        <w:rPr>
          <w:rFonts w:cs="Times New Roman"/>
        </w:rPr>
        <w:t>,</w:t>
      </w:r>
      <w:r w:rsidR="00274578" w:rsidRPr="00274578">
        <w:rPr>
          <w:rFonts w:cs="Times New Roman"/>
        </w:rPr>
        <w:t xml:space="preserve"> </w:t>
      </w:r>
      <w:r w:rsidR="00274578" w:rsidRPr="00081C49">
        <w:rPr>
          <w:rFonts w:cs="Times New Roman"/>
        </w:rPr>
        <w:t xml:space="preserve">the Random Forest Stacking Ensemble </w:t>
      </w:r>
      <w:r w:rsidR="00274578">
        <w:rPr>
          <w:rFonts w:cs="Times New Roman"/>
        </w:rPr>
        <w:t>used</w:t>
      </w:r>
      <w:r w:rsidR="00274578" w:rsidRPr="00081C49">
        <w:rPr>
          <w:rFonts w:cs="Times New Roman"/>
        </w:rPr>
        <w:t xml:space="preserve"> </w:t>
      </w:r>
      <w:r w:rsidR="00274578">
        <w:rPr>
          <w:rFonts w:cs="Times New Roman"/>
        </w:rPr>
        <w:t>for</w:t>
      </w:r>
      <w:r w:rsidR="00274578" w:rsidRPr="00081C49">
        <w:rPr>
          <w:rFonts w:cs="Times New Roman"/>
        </w:rPr>
        <w:t xml:space="preserve"> forecasting</w:t>
      </w:r>
      <w:r w:rsidR="00274578">
        <w:rPr>
          <w:rFonts w:cs="Times New Roman"/>
        </w:rPr>
        <w:t xml:space="preserve"> (RFSE-F) placed the highest importance on</w:t>
      </w:r>
      <w:r w:rsidRPr="00081C49">
        <w:rPr>
          <w:rFonts w:cs="Times New Roman"/>
        </w:rPr>
        <w:t xml:space="preserve"> base estimators fit on the ‘Correlation 0.6’ subset. </w:t>
      </w:r>
      <w:r>
        <w:rPr>
          <w:rFonts w:cs="Times New Roman"/>
        </w:rPr>
        <w:t>This feature subset</w:t>
      </w:r>
      <w:r w:rsidRPr="00081C49">
        <w:rPr>
          <w:rFonts w:cs="Times New Roman"/>
        </w:rPr>
        <w:t xml:space="preserve"> contained more </w:t>
      </w:r>
      <w:r>
        <w:rPr>
          <w:rFonts w:cs="Times New Roman"/>
        </w:rPr>
        <w:t>variables</w:t>
      </w:r>
      <w:r w:rsidRPr="00081C49">
        <w:rPr>
          <w:rFonts w:cs="Times New Roman"/>
        </w:rPr>
        <w:t xml:space="preserve"> than the hand-picked subset (113 </w:t>
      </w:r>
      <w:r>
        <w:rPr>
          <w:rFonts w:cs="Times New Roman"/>
        </w:rPr>
        <w:t>vs</w:t>
      </w:r>
      <w:r w:rsidRPr="00081C49">
        <w:rPr>
          <w:rFonts w:cs="Times New Roman"/>
        </w:rPr>
        <w:t xml:space="preserve"> 40). Potentially,</w:t>
      </w:r>
      <w:r>
        <w:rPr>
          <w:rFonts w:cs="Times New Roman"/>
        </w:rPr>
        <w:t xml:space="preserve"> a broader array of features was needed to</w:t>
      </w:r>
      <w:r w:rsidRPr="00081C49">
        <w:rPr>
          <w:rFonts w:cs="Times New Roman"/>
        </w:rPr>
        <w:t xml:space="preserve"> </w:t>
      </w:r>
      <w:r>
        <w:rPr>
          <w:rFonts w:cs="Times New Roman"/>
        </w:rPr>
        <w:t xml:space="preserve">perform </w:t>
      </w:r>
      <w:r w:rsidRPr="00081C49">
        <w:rPr>
          <w:rFonts w:cs="Times New Roman"/>
        </w:rPr>
        <w:t>forecas</w:t>
      </w:r>
      <w:r>
        <w:rPr>
          <w:rFonts w:cs="Times New Roman"/>
        </w:rPr>
        <w:t>ting</w:t>
      </w:r>
      <w:r w:rsidRPr="00081C49">
        <w:rPr>
          <w:rFonts w:cs="Times New Roman"/>
        </w:rPr>
        <w:t xml:space="preserve"> </w:t>
      </w:r>
      <w:r>
        <w:rPr>
          <w:rFonts w:cs="Times New Roman"/>
        </w:rPr>
        <w:t>than</w:t>
      </w:r>
      <w:r w:rsidRPr="00081C49">
        <w:rPr>
          <w:rFonts w:cs="Times New Roman"/>
        </w:rPr>
        <w:t xml:space="preserve"> country-level prediction, as future MMR rates depend </w:t>
      </w:r>
      <w:r>
        <w:rPr>
          <w:rFonts w:cs="Times New Roman"/>
        </w:rPr>
        <w:t>on</w:t>
      </w:r>
      <w:r w:rsidRPr="00081C49">
        <w:rPr>
          <w:rFonts w:cs="Times New Roman"/>
        </w:rPr>
        <w:t xml:space="preserve"> </w:t>
      </w:r>
      <w:r>
        <w:rPr>
          <w:rFonts w:cs="Times New Roman"/>
        </w:rPr>
        <w:t xml:space="preserve">long-term </w:t>
      </w:r>
      <w:r w:rsidRPr="00081C49">
        <w:rPr>
          <w:rFonts w:cs="Times New Roman"/>
        </w:rPr>
        <w:t xml:space="preserve">trends </w:t>
      </w:r>
      <w:r>
        <w:rPr>
          <w:rFonts w:cs="Times New Roman"/>
        </w:rPr>
        <w:t>as well as immediate risk factors</w:t>
      </w:r>
      <w:r w:rsidRPr="00081C49">
        <w:rPr>
          <w:rFonts w:cs="Times New Roman"/>
        </w:rPr>
        <w:t xml:space="preserve">. The models’ lower error </w:t>
      </w:r>
      <w:r>
        <w:rPr>
          <w:rFonts w:cs="Times New Roman"/>
        </w:rPr>
        <w:t xml:space="preserve">when trained </w:t>
      </w:r>
      <w:r w:rsidRPr="00081C49">
        <w:rPr>
          <w:rFonts w:cs="Times New Roman"/>
        </w:rPr>
        <w:t>on the ‘Correlation 0.6’ subset was more noticeable when measured in terms of MSE than MRE</w:t>
      </w:r>
      <w:r>
        <w:rPr>
          <w:rFonts w:cs="Times New Roman"/>
        </w:rPr>
        <w:t>, indicating that</w:t>
      </w:r>
      <w:r w:rsidRPr="00081C49">
        <w:rPr>
          <w:rFonts w:cs="Times New Roman"/>
        </w:rPr>
        <w:t xml:space="preserve"> </w:t>
      </w:r>
      <w:r>
        <w:rPr>
          <w:rFonts w:cs="Times New Roman"/>
        </w:rPr>
        <w:t xml:space="preserve">models trained on </w:t>
      </w:r>
      <w:r w:rsidRPr="00081C49">
        <w:rPr>
          <w:rFonts w:cs="Times New Roman"/>
        </w:rPr>
        <w:t xml:space="preserve">this </w:t>
      </w:r>
      <w:r>
        <w:rPr>
          <w:rFonts w:cs="Times New Roman"/>
        </w:rPr>
        <w:t xml:space="preserve">feature </w:t>
      </w:r>
      <w:r w:rsidRPr="00081C49">
        <w:rPr>
          <w:rFonts w:cs="Times New Roman"/>
        </w:rPr>
        <w:t xml:space="preserve">subset </w:t>
      </w:r>
      <w:r>
        <w:rPr>
          <w:rFonts w:cs="Times New Roman"/>
        </w:rPr>
        <w:t>were</w:t>
      </w:r>
      <w:r w:rsidRPr="00081C49">
        <w:rPr>
          <w:rFonts w:cs="Times New Roman"/>
        </w:rPr>
        <w:t xml:space="preserve"> more robust to outliers</w:t>
      </w:r>
      <w:r>
        <w:rPr>
          <w:rFonts w:cs="Times New Roman"/>
        </w:rPr>
        <w:t>. Potentially, at least one of this subset’s higher number of features had a meaningful relationship with MMR when rates of maternal mortality were high,</w:t>
      </w:r>
      <w:r w:rsidRPr="00081C49">
        <w:rPr>
          <w:rFonts w:cs="Times New Roman"/>
        </w:rPr>
        <w:t xml:space="preserve"> </w:t>
      </w:r>
      <w:r>
        <w:rPr>
          <w:rFonts w:cs="Times New Roman"/>
        </w:rPr>
        <w:t>allowing the</w:t>
      </w:r>
      <w:r w:rsidRPr="00081C49">
        <w:rPr>
          <w:rFonts w:cs="Times New Roman"/>
        </w:rPr>
        <w:t xml:space="preserve"> model to extrapolate into the future </w:t>
      </w:r>
      <w:r>
        <w:rPr>
          <w:rFonts w:cs="Times New Roman"/>
        </w:rPr>
        <w:t>for countries with more extreme MMRs.</w:t>
      </w:r>
      <w:r w:rsidRPr="00081C49">
        <w:rPr>
          <w:rFonts w:cs="Times New Roman"/>
        </w:rPr>
        <w:t xml:space="preserve"> </w:t>
      </w:r>
    </w:p>
    <w:p w14:paraId="2028974E" w14:textId="77777777" w:rsidR="00915D7B" w:rsidRDefault="00915D7B" w:rsidP="00915D7B">
      <w:pPr>
        <w:jc w:val="both"/>
        <w:rPr>
          <w:rFonts w:cs="Times New Roman"/>
        </w:rPr>
      </w:pPr>
    </w:p>
    <w:p w14:paraId="50415E3E" w14:textId="7E585A29" w:rsidR="00915D7B" w:rsidRPr="00E70F4D" w:rsidRDefault="3E1BF5AB" w:rsidP="00915D7B">
      <w:pPr>
        <w:jc w:val="both"/>
        <w:rPr>
          <w:rFonts w:cs="Times New Roman"/>
        </w:rPr>
      </w:pPr>
      <w:r w:rsidRPr="707ADC71">
        <w:rPr>
          <w:rFonts w:cs="Times New Roman"/>
        </w:rPr>
        <w:t xml:space="preserve">Interestingly, models fit on the ‘Correlation 0.7’ feature subset generally had higher predictive error than models fit on the ‘Correlation 0.6’ and hand-picked subsets. This was despite the ‘Correlation 0.7’ subset having 5 more features than the hand-picked subset. Potentially, the features in the ‘Correlation 0.7’ subset had insufficiently strong causal relationships with MMR to perform out-of-sample predictions. Thus, a higher number of features correlated with the target may be needed to produce a similar level of accuracy as a smaller number features hand-picked for their causal relationship with the target, as shown by the high performance of models fit on the ‘Correlation 0.6’ subset.  </w:t>
      </w:r>
    </w:p>
    <w:p w14:paraId="76C95CFB" w14:textId="77777777" w:rsidR="00915D7B" w:rsidRPr="00081C49" w:rsidRDefault="00915D7B" w:rsidP="00915D7B">
      <w:pPr>
        <w:jc w:val="both"/>
        <w:rPr>
          <w:rFonts w:cs="Times New Roman"/>
        </w:rPr>
      </w:pPr>
    </w:p>
    <w:p w14:paraId="2600F35C" w14:textId="77777777" w:rsidR="00915D7B" w:rsidRDefault="00915D7B" w:rsidP="00915D7B">
      <w:pPr>
        <w:jc w:val="both"/>
        <w:rPr>
          <w:rFonts w:cs="Times New Roman"/>
        </w:rPr>
      </w:pPr>
      <w:r w:rsidRPr="77DFC48D">
        <w:rPr>
          <w:rFonts w:cs="Times New Roman"/>
        </w:rPr>
        <w:t xml:space="preserve">The additional benefit of using the ‘Correlation 0.6’ and hand-picked feature subsets was from their robustness to outliers rather than their higher predictive performance on the whole dataset. For example, models fit on all available features had similarly high MRE performance. </w:t>
      </w:r>
      <w:commentRangeStart w:id="16"/>
      <w:r w:rsidRPr="77DFC48D">
        <w:rPr>
          <w:rFonts w:cs="Times New Roman"/>
        </w:rPr>
        <w:t>In fact, the Random Forest and XGBoost models with the lowest MRE scores were fit on all features, regardless of whether the models were being trained for country-level prediction or forecasting.</w:t>
      </w:r>
      <w:commentRangeEnd w:id="16"/>
      <w:r>
        <w:rPr>
          <w:rStyle w:val="CommentReference"/>
        </w:rPr>
        <w:commentReference w:id="16"/>
      </w:r>
      <w:r w:rsidRPr="77DFC48D">
        <w:rPr>
          <w:rFonts w:cs="Times New Roman"/>
        </w:rPr>
        <w:t xml:space="preserve"> This high performance was likely due to the ability of decision-tree based models to ignore irrelevant and highly correlated features when determining candidate splits at internal nodes, as discussed in the literature review. </w:t>
      </w:r>
    </w:p>
    <w:p w14:paraId="0D84D2BD" w14:textId="77777777" w:rsidR="00915D7B" w:rsidRDefault="00915D7B" w:rsidP="00915D7B">
      <w:pPr>
        <w:jc w:val="both"/>
        <w:rPr>
          <w:rFonts w:cs="Times New Roman"/>
        </w:rPr>
      </w:pPr>
    </w:p>
    <w:p w14:paraId="3B95469F" w14:textId="77777777" w:rsidR="00915D7B" w:rsidRDefault="00915D7B" w:rsidP="00915D7B">
      <w:pPr>
        <w:jc w:val="both"/>
        <w:rPr>
          <w:rFonts w:cs="Times New Roman"/>
        </w:rPr>
      </w:pPr>
      <w:r>
        <w:rPr>
          <w:rFonts w:cs="Times New Roman"/>
        </w:rPr>
        <w:t xml:space="preserve">Despite these general trends, model performance appeared to be more heavily influenced by its specific training fold than its feature subset. More specifically, standard deviation in model performance, which was measured over five cross-validation folds, meant that the performance of models trained on different feature subsets overlapped. Additionally, the range of MRE scores achieved by models trained to perform forecasting was small, limiting the </w:t>
      </w:r>
      <w:r w:rsidRPr="00081C49">
        <w:rPr>
          <w:rFonts w:cs="Times New Roman"/>
        </w:rPr>
        <w:t>actual improvement gained</w:t>
      </w:r>
      <w:r>
        <w:rPr>
          <w:rFonts w:cs="Times New Roman"/>
        </w:rPr>
        <w:t xml:space="preserve"> from using different feature subsets.</w:t>
      </w:r>
    </w:p>
    <w:p w14:paraId="68C310CF" w14:textId="77777777" w:rsidR="00915D7B" w:rsidRPr="00081C49" w:rsidRDefault="00915D7B" w:rsidP="00915D7B">
      <w:pPr>
        <w:jc w:val="both"/>
        <w:rPr>
          <w:rFonts w:cs="Times New Roman"/>
        </w:rPr>
      </w:pPr>
    </w:p>
    <w:p w14:paraId="1E68C73E" w14:textId="77777777" w:rsidR="00915D7B" w:rsidRDefault="00915D7B" w:rsidP="00915D7B">
      <w:pPr>
        <w:jc w:val="both"/>
        <w:rPr>
          <w:rFonts w:cs="Times New Roman"/>
        </w:rPr>
      </w:pPr>
      <w:r w:rsidRPr="77DFC48D">
        <w:rPr>
          <w:rFonts w:cs="Times New Roman"/>
        </w:rPr>
        <w:t xml:space="preserve">The exception to these statements was the ‘Correlation 0.8’ feature subset. In general, the base estimators fit on the ‘Correlation 0.8’ subset had the highest error, regardless of model type, missing data removal technique, training fold, and whether the models were trained for country-level prediction or forecasting. The ‘Correlation 0.8’ subset only contained </w:t>
      </w:r>
      <w:commentRangeStart w:id="17"/>
      <w:r w:rsidRPr="77DFC48D">
        <w:rPr>
          <w:rFonts w:cs="Times New Roman"/>
        </w:rPr>
        <w:t>11 features</w:t>
      </w:r>
      <w:commentRangeEnd w:id="17"/>
      <w:r>
        <w:rPr>
          <w:rStyle w:val="CommentReference"/>
        </w:rPr>
        <w:commentReference w:id="17"/>
      </w:r>
      <w:r w:rsidRPr="77DFC48D">
        <w:rPr>
          <w:rFonts w:cs="Times New Roman"/>
        </w:rPr>
        <w:t xml:space="preserve">, only two of which were socio-economic (literacy rates and use of menstrual products). Thus, models trained on this feature subset may have lacked sufficient information to be able to accurately predict MMR, causing underfitting. </w:t>
      </w:r>
    </w:p>
    <w:p w14:paraId="21F148AA" w14:textId="77777777" w:rsidR="000A1954" w:rsidRPr="00081C49" w:rsidRDefault="000A1954" w:rsidP="00DD33C6"/>
    <w:p w14:paraId="76CE25EB" w14:textId="49834BA0" w:rsidR="000715F5" w:rsidRPr="00081C49" w:rsidRDefault="00915C19" w:rsidP="007A0952">
      <w:pPr>
        <w:pStyle w:val="Heading4"/>
        <w:numPr>
          <w:ilvl w:val="1"/>
          <w:numId w:val="4"/>
        </w:numPr>
      </w:pPr>
      <w:r w:rsidRPr="00081C49">
        <w:t xml:space="preserve"> </w:t>
      </w:r>
      <w:r w:rsidR="00C43215" w:rsidRPr="00081C49">
        <w:t>Model Typ</w:t>
      </w:r>
      <w:r w:rsidRPr="00081C49">
        <w:t>e</w:t>
      </w:r>
      <w:r w:rsidR="000715F5" w:rsidRPr="00081C49">
        <w:t xml:space="preserve"> </w:t>
      </w:r>
    </w:p>
    <w:p w14:paraId="48062293" w14:textId="77F4A02B" w:rsidR="000C6E2C" w:rsidRPr="00081C49" w:rsidRDefault="00D643CE" w:rsidP="000C6E2C">
      <w:pPr>
        <w:jc w:val="both"/>
        <w:rPr>
          <w:rFonts w:cs="Times New Roman"/>
        </w:rPr>
      </w:pPr>
      <w:r>
        <w:rPr>
          <w:rFonts w:cs="Times New Roman"/>
        </w:rPr>
        <w:t>No</w:t>
      </w:r>
      <w:r w:rsidR="00C64163" w:rsidRPr="00081C49">
        <w:rPr>
          <w:rFonts w:cs="Times New Roman"/>
        </w:rPr>
        <w:t xml:space="preserve"> single model type had the best performance across all feature subsets and missing data thresholds. </w:t>
      </w:r>
      <w:r w:rsidR="00C256F9">
        <w:rPr>
          <w:rFonts w:cs="Times New Roman"/>
        </w:rPr>
        <w:t>Similar to the earlier discussion</w:t>
      </w:r>
      <w:r w:rsidR="00A251AF">
        <w:rPr>
          <w:rFonts w:cs="Times New Roman"/>
        </w:rPr>
        <w:t>,</w:t>
      </w:r>
      <w:r w:rsidR="00C64163" w:rsidRPr="00081C49">
        <w:rPr>
          <w:rFonts w:cs="Times New Roman"/>
        </w:rPr>
        <w:t xml:space="preserve"> the standard deviation in model performance indicated large overlap in </w:t>
      </w:r>
      <w:r w:rsidR="001A507B">
        <w:rPr>
          <w:rFonts w:cs="Times New Roman"/>
        </w:rPr>
        <w:t>the</w:t>
      </w:r>
      <w:r w:rsidR="00C64163" w:rsidRPr="00081C49">
        <w:rPr>
          <w:rFonts w:cs="Times New Roman"/>
        </w:rPr>
        <w:t xml:space="preserve"> fold-specific performance</w:t>
      </w:r>
      <w:r w:rsidR="00C97EAE">
        <w:rPr>
          <w:rFonts w:cs="Times New Roman"/>
        </w:rPr>
        <w:t>s</w:t>
      </w:r>
      <w:r w:rsidR="001A507B">
        <w:rPr>
          <w:rFonts w:cs="Times New Roman"/>
        </w:rPr>
        <w:t xml:space="preserve"> of the three model types</w:t>
      </w:r>
      <w:r w:rsidR="00C64163" w:rsidRPr="00081C49">
        <w:rPr>
          <w:rFonts w:cs="Times New Roman"/>
        </w:rPr>
        <w:t>.</w:t>
      </w:r>
      <w:r w:rsidR="0089563D" w:rsidRPr="00081C49">
        <w:rPr>
          <w:rFonts w:cs="Times New Roman"/>
        </w:rPr>
        <w:t xml:space="preserve"> Th</w:t>
      </w:r>
      <w:r w:rsidR="00C97EAE">
        <w:rPr>
          <w:rFonts w:cs="Times New Roman"/>
        </w:rPr>
        <w:t>is</w:t>
      </w:r>
      <w:r w:rsidR="0089563D" w:rsidRPr="00081C49">
        <w:rPr>
          <w:rFonts w:cs="Times New Roman"/>
        </w:rPr>
        <w:t xml:space="preserve"> </w:t>
      </w:r>
      <w:r w:rsidR="0074321C">
        <w:rPr>
          <w:rFonts w:cs="Times New Roman"/>
        </w:rPr>
        <w:t xml:space="preserve">similarity was </w:t>
      </w:r>
      <w:r w:rsidR="009218AC">
        <w:rPr>
          <w:rFonts w:cs="Times New Roman"/>
        </w:rPr>
        <w:t>also demonstrated</w:t>
      </w:r>
      <w:r w:rsidR="0089563D" w:rsidRPr="00081C49">
        <w:rPr>
          <w:rFonts w:cs="Times New Roman"/>
        </w:rPr>
        <w:t xml:space="preserve"> </w:t>
      </w:r>
      <w:r w:rsidR="002B1861">
        <w:rPr>
          <w:rFonts w:cs="Times New Roman"/>
        </w:rPr>
        <w:t>by how</w:t>
      </w:r>
      <w:r w:rsidR="00212C35" w:rsidRPr="00081C49">
        <w:rPr>
          <w:rFonts w:cs="Times New Roman"/>
        </w:rPr>
        <w:t xml:space="preserve"> the MRE </w:t>
      </w:r>
      <w:r w:rsidR="002B1861">
        <w:rPr>
          <w:rFonts w:cs="Times New Roman"/>
        </w:rPr>
        <w:t>scores for</w:t>
      </w:r>
      <w:r w:rsidR="00212C35" w:rsidRPr="00081C49">
        <w:rPr>
          <w:rFonts w:cs="Times New Roman"/>
        </w:rPr>
        <w:t xml:space="preserve"> RFSE</w:t>
      </w:r>
      <w:r w:rsidR="002B1861">
        <w:rPr>
          <w:rFonts w:cs="Times New Roman"/>
        </w:rPr>
        <w:t>-F</w:t>
      </w:r>
      <w:r w:rsidR="00212C35" w:rsidRPr="00081C49">
        <w:rPr>
          <w:rFonts w:cs="Times New Roman"/>
        </w:rPr>
        <w:t xml:space="preserve"> models trained </w:t>
      </w:r>
      <w:r w:rsidR="00760C64">
        <w:rPr>
          <w:rFonts w:cs="Times New Roman"/>
        </w:rPr>
        <w:t xml:space="preserve">only on predictions from XGBoost, </w:t>
      </w:r>
      <w:r w:rsidR="00A3370C">
        <w:rPr>
          <w:rFonts w:cs="Times New Roman"/>
        </w:rPr>
        <w:t>LightGBM or Random Forest base estimators</w:t>
      </w:r>
      <w:r w:rsidR="00212C35" w:rsidRPr="00081C49">
        <w:rPr>
          <w:rFonts w:cs="Times New Roman"/>
        </w:rPr>
        <w:t xml:space="preserve"> </w:t>
      </w:r>
      <w:r w:rsidR="00D76286" w:rsidRPr="00081C49">
        <w:rPr>
          <w:rFonts w:cs="Times New Roman"/>
        </w:rPr>
        <w:t>d</w:t>
      </w:r>
      <w:r w:rsidR="00EB22E8" w:rsidRPr="00081C49">
        <w:rPr>
          <w:rFonts w:cs="Times New Roman"/>
        </w:rPr>
        <w:t xml:space="preserve">iffered by </w:t>
      </w:r>
      <w:r w:rsidR="00E55C3D" w:rsidRPr="00081C49">
        <w:rPr>
          <w:rFonts w:cs="Times New Roman"/>
        </w:rPr>
        <w:t>at</w:t>
      </w:r>
      <w:r w:rsidR="00EB22E8" w:rsidRPr="00081C49">
        <w:rPr>
          <w:rFonts w:cs="Times New Roman"/>
        </w:rPr>
        <w:t xml:space="preserve"> </w:t>
      </w:r>
      <w:r w:rsidR="00E55C3D" w:rsidRPr="00081C49">
        <w:rPr>
          <w:rFonts w:cs="Times New Roman"/>
        </w:rPr>
        <w:t>most</w:t>
      </w:r>
      <w:r w:rsidR="00EB22E8" w:rsidRPr="00081C49">
        <w:rPr>
          <w:rFonts w:cs="Times New Roman"/>
        </w:rPr>
        <w:t xml:space="preserve"> </w:t>
      </w:r>
      <w:r w:rsidR="00E55C3D" w:rsidRPr="00081C49">
        <w:rPr>
          <w:rFonts w:cs="Times New Roman"/>
        </w:rPr>
        <w:t>two</w:t>
      </w:r>
      <w:r w:rsidR="00EB22E8" w:rsidRPr="00081C49">
        <w:rPr>
          <w:rFonts w:cs="Times New Roman"/>
        </w:rPr>
        <w:t xml:space="preserve"> percent.</w:t>
      </w:r>
      <w:r w:rsidR="004F16FC" w:rsidRPr="00081C49">
        <w:rPr>
          <w:rFonts w:cs="Times New Roman"/>
        </w:rPr>
        <w:t xml:space="preserve"> This result was corroborated by other </w:t>
      </w:r>
      <w:r w:rsidR="00D37BDE" w:rsidRPr="00081C49">
        <w:rPr>
          <w:rFonts w:cs="Times New Roman"/>
        </w:rPr>
        <w:t xml:space="preserve">studies in the literature, </w:t>
      </w:r>
      <w:r w:rsidR="00EA51C2" w:rsidRPr="00081C49">
        <w:rPr>
          <w:rFonts w:cs="Times New Roman"/>
        </w:rPr>
        <w:t xml:space="preserve">such as </w:t>
      </w:r>
      <w:proofErr w:type="spellStart"/>
      <w:r w:rsidR="00E70397" w:rsidRPr="00081C49">
        <w:rPr>
          <w:rFonts w:cs="Times New Roman"/>
        </w:rPr>
        <w:t>Benté</w:t>
      </w:r>
      <w:r w:rsidR="00625134" w:rsidRPr="00081C49">
        <w:rPr>
          <w:rFonts w:cs="Times New Roman"/>
        </w:rPr>
        <w:t>jac</w:t>
      </w:r>
      <w:proofErr w:type="spellEnd"/>
      <w:r w:rsidR="00625134" w:rsidRPr="00081C49">
        <w:rPr>
          <w:rFonts w:cs="Times New Roman"/>
        </w:rPr>
        <w:t xml:space="preserve"> et al.’s (2020) review of gradient boosting methods, which found that </w:t>
      </w:r>
      <w:r w:rsidR="00EE6BB9" w:rsidRPr="00081C49">
        <w:rPr>
          <w:rFonts w:cs="Times New Roman"/>
        </w:rPr>
        <w:t xml:space="preserve">the </w:t>
      </w:r>
      <w:r w:rsidR="0074414A" w:rsidRPr="00081C49">
        <w:rPr>
          <w:rFonts w:cs="Times New Roman"/>
        </w:rPr>
        <w:t xml:space="preserve">difference between the </w:t>
      </w:r>
      <w:r w:rsidR="00EE6BB9" w:rsidRPr="00081C49">
        <w:rPr>
          <w:rFonts w:cs="Times New Roman"/>
        </w:rPr>
        <w:t>average performance rank</w:t>
      </w:r>
      <w:r w:rsidR="0074414A" w:rsidRPr="00081C49">
        <w:rPr>
          <w:rFonts w:cs="Times New Roman"/>
        </w:rPr>
        <w:t>s</w:t>
      </w:r>
      <w:r w:rsidR="00EE6BB9" w:rsidRPr="00081C49">
        <w:rPr>
          <w:rFonts w:cs="Times New Roman"/>
        </w:rPr>
        <w:t xml:space="preserve"> achieved by </w:t>
      </w:r>
      <w:r w:rsidR="00625134" w:rsidRPr="00081C49">
        <w:rPr>
          <w:rFonts w:cs="Times New Roman"/>
        </w:rPr>
        <w:t xml:space="preserve">XGBoost, </w:t>
      </w:r>
      <w:r w:rsidR="004739E9" w:rsidRPr="00081C49">
        <w:rPr>
          <w:rFonts w:cs="Times New Roman"/>
        </w:rPr>
        <w:t xml:space="preserve">Random Forest and LightGBM </w:t>
      </w:r>
      <w:r w:rsidR="00EE6BB9" w:rsidRPr="00081C49">
        <w:rPr>
          <w:rFonts w:cs="Times New Roman"/>
        </w:rPr>
        <w:t xml:space="preserve">across </w:t>
      </w:r>
      <w:r w:rsidR="0074414A" w:rsidRPr="00081C49">
        <w:rPr>
          <w:rFonts w:cs="Times New Roman"/>
        </w:rPr>
        <w:t>28 experimental datasets was not statistically significant [16].</w:t>
      </w:r>
      <w:r w:rsidR="007B7A6B" w:rsidRPr="00081C49">
        <w:rPr>
          <w:rFonts w:cs="Times New Roman"/>
        </w:rPr>
        <w:t xml:space="preserve"> </w:t>
      </w:r>
      <w:r w:rsidR="002214FF" w:rsidRPr="00081C49">
        <w:rPr>
          <w:rFonts w:cs="Times New Roman"/>
        </w:rPr>
        <w:t xml:space="preserve">While this analysis </w:t>
      </w:r>
      <w:r w:rsidR="00E22F0F" w:rsidRPr="00081C49">
        <w:rPr>
          <w:rFonts w:cs="Times New Roman"/>
        </w:rPr>
        <w:t>compar</w:t>
      </w:r>
      <w:r w:rsidR="00FD2AE7">
        <w:rPr>
          <w:rFonts w:cs="Times New Roman"/>
        </w:rPr>
        <w:t>ed</w:t>
      </w:r>
      <w:r w:rsidR="00E22F0F" w:rsidRPr="00081C49">
        <w:rPr>
          <w:rFonts w:cs="Times New Roman"/>
        </w:rPr>
        <w:t xml:space="preserve"> Random Forest, XGBoost, and LightGBM classifiers, it </w:t>
      </w:r>
      <w:r w:rsidR="00893018" w:rsidRPr="00081C49">
        <w:rPr>
          <w:rFonts w:cs="Times New Roman"/>
        </w:rPr>
        <w:t>offers</w:t>
      </w:r>
      <w:r w:rsidR="00E22F0F" w:rsidRPr="00081C49">
        <w:rPr>
          <w:rFonts w:cs="Times New Roman"/>
        </w:rPr>
        <w:t xml:space="preserve"> relevant in</w:t>
      </w:r>
      <w:r w:rsidR="009404A4" w:rsidRPr="00081C49">
        <w:rPr>
          <w:rFonts w:cs="Times New Roman"/>
        </w:rPr>
        <w:t>sights into</w:t>
      </w:r>
      <w:r w:rsidR="00E22F0F" w:rsidRPr="00081C49">
        <w:rPr>
          <w:rFonts w:cs="Times New Roman"/>
        </w:rPr>
        <w:t xml:space="preserve"> </w:t>
      </w:r>
      <w:r w:rsidR="009404A4" w:rsidRPr="00081C49">
        <w:rPr>
          <w:rFonts w:cs="Times New Roman"/>
        </w:rPr>
        <w:t xml:space="preserve">regression performance due to the </w:t>
      </w:r>
      <w:r w:rsidR="00A2127D">
        <w:rPr>
          <w:rFonts w:cs="Times New Roman"/>
        </w:rPr>
        <w:t>shared</w:t>
      </w:r>
      <w:r w:rsidR="009404A4" w:rsidRPr="00081C49">
        <w:rPr>
          <w:rFonts w:cs="Times New Roman"/>
        </w:rPr>
        <w:t xml:space="preserve"> underlying</w:t>
      </w:r>
      <w:r w:rsidR="00E22F0F" w:rsidRPr="00081C49">
        <w:rPr>
          <w:rFonts w:cs="Times New Roman"/>
        </w:rPr>
        <w:t xml:space="preserve"> architecture. </w:t>
      </w:r>
      <w:r w:rsidR="002B7C44">
        <w:rPr>
          <w:rFonts w:cs="Times New Roman"/>
        </w:rPr>
        <w:t>Some</w:t>
      </w:r>
      <w:r w:rsidR="000C6E2C" w:rsidRPr="00081C49">
        <w:rPr>
          <w:rFonts w:cs="Times New Roman"/>
        </w:rPr>
        <w:t xml:space="preserve"> </w:t>
      </w:r>
      <w:r w:rsidR="002B7C44">
        <w:rPr>
          <w:rFonts w:cs="Times New Roman"/>
        </w:rPr>
        <w:t xml:space="preserve">of the </w:t>
      </w:r>
      <w:r w:rsidR="000C6E2C" w:rsidRPr="00081C49">
        <w:rPr>
          <w:rFonts w:cs="Times New Roman"/>
        </w:rPr>
        <w:t xml:space="preserve">similarity </w:t>
      </w:r>
      <w:r w:rsidR="00A2127D">
        <w:rPr>
          <w:rFonts w:cs="Times New Roman"/>
        </w:rPr>
        <w:t>between</w:t>
      </w:r>
      <w:r w:rsidR="000C6E2C" w:rsidRPr="00081C49">
        <w:rPr>
          <w:rFonts w:cs="Times New Roman"/>
        </w:rPr>
        <w:t xml:space="preserve"> the models’ performance may be attribut</w:t>
      </w:r>
      <w:r w:rsidR="009E37BC">
        <w:rPr>
          <w:rFonts w:cs="Times New Roman"/>
        </w:rPr>
        <w:t xml:space="preserve">ed </w:t>
      </w:r>
      <w:r w:rsidR="000C6E2C" w:rsidRPr="00081C49">
        <w:rPr>
          <w:rFonts w:cs="Times New Roman"/>
        </w:rPr>
        <w:t xml:space="preserve">to the fact that all </w:t>
      </w:r>
      <w:r w:rsidR="004E1DD4">
        <w:rPr>
          <w:rFonts w:cs="Times New Roman"/>
        </w:rPr>
        <w:t>three models are</w:t>
      </w:r>
      <w:r w:rsidR="000C6E2C" w:rsidRPr="00081C49">
        <w:rPr>
          <w:rFonts w:cs="Times New Roman"/>
        </w:rPr>
        <w:t xml:space="preserve"> ensembles of decision-tree</w:t>
      </w:r>
      <w:r w:rsidR="004E1DD4">
        <w:rPr>
          <w:rFonts w:cs="Times New Roman"/>
        </w:rPr>
        <w:t>s</w:t>
      </w:r>
      <w:r w:rsidR="000C6E2C" w:rsidRPr="00081C49">
        <w:rPr>
          <w:rFonts w:cs="Times New Roman"/>
        </w:rPr>
        <w:t xml:space="preserve">. </w:t>
      </w:r>
    </w:p>
    <w:p w14:paraId="63B9F2A3" w14:textId="77777777" w:rsidR="000C6E2C" w:rsidRPr="00081C49" w:rsidRDefault="000C6E2C" w:rsidP="000C6E2C">
      <w:pPr>
        <w:jc w:val="both"/>
        <w:rPr>
          <w:rFonts w:cs="Times New Roman"/>
        </w:rPr>
      </w:pPr>
    </w:p>
    <w:p w14:paraId="23B86D28" w14:textId="3068EEE4" w:rsidR="000C6E2C" w:rsidRPr="00081C49" w:rsidRDefault="000C6E2C" w:rsidP="000C6E2C">
      <w:pPr>
        <w:jc w:val="both"/>
        <w:rPr>
          <w:rFonts w:cs="Times New Roman"/>
        </w:rPr>
      </w:pPr>
      <w:r w:rsidRPr="77DFC48D">
        <w:rPr>
          <w:rFonts w:cs="Times New Roman"/>
        </w:rPr>
        <w:t xml:space="preserve">Nevertheless, </w:t>
      </w:r>
      <w:r w:rsidR="00CC2078" w:rsidRPr="77DFC48D">
        <w:rPr>
          <w:rFonts w:cs="Times New Roman"/>
        </w:rPr>
        <w:t>there were slight differences between the models. For example,</w:t>
      </w:r>
      <w:r w:rsidR="00F53C1D" w:rsidRPr="77DFC48D">
        <w:rPr>
          <w:rFonts w:cs="Times New Roman"/>
        </w:rPr>
        <w:t xml:space="preserve"> the Random Forest base estimator tended to </w:t>
      </w:r>
      <w:commentRangeStart w:id="18"/>
      <w:del w:id="19" w:author="Nhung Nghiem" w:date="2025-10-19T05:24:00Z">
        <w:r w:rsidRPr="77DFC48D" w:rsidDel="00F53C1D">
          <w:rPr>
            <w:rFonts w:cs="Times New Roman"/>
          </w:rPr>
          <w:delText>have</w:delText>
        </w:r>
      </w:del>
      <w:ins w:id="20" w:author="Nhung Nghiem" w:date="2025-10-19T05:24:00Z">
        <w:r w:rsidR="5678576C" w:rsidRPr="77DFC48D">
          <w:rPr>
            <w:rFonts w:cs="Times New Roman"/>
          </w:rPr>
          <w:t>achieve</w:t>
        </w:r>
      </w:ins>
      <w:commentRangeEnd w:id="18"/>
      <w:r>
        <w:rPr>
          <w:rStyle w:val="CommentReference"/>
        </w:rPr>
        <w:commentReference w:id="18"/>
      </w:r>
      <w:r w:rsidR="00F53C1D" w:rsidRPr="77DFC48D">
        <w:rPr>
          <w:rFonts w:cs="Times New Roman"/>
        </w:rPr>
        <w:t xml:space="preserve"> lower </w:t>
      </w:r>
      <w:r w:rsidR="00B4196B" w:rsidRPr="77DFC48D">
        <w:rPr>
          <w:rFonts w:cs="Times New Roman"/>
        </w:rPr>
        <w:t xml:space="preserve">average </w:t>
      </w:r>
      <w:r w:rsidR="00F53C1D" w:rsidRPr="77DFC48D">
        <w:rPr>
          <w:rFonts w:cs="Times New Roman"/>
        </w:rPr>
        <w:t xml:space="preserve">MRE </w:t>
      </w:r>
      <w:r w:rsidR="0092324B" w:rsidRPr="77DFC48D">
        <w:rPr>
          <w:rFonts w:cs="Times New Roman"/>
        </w:rPr>
        <w:t xml:space="preserve">than XGBoost and LightGBM </w:t>
      </w:r>
      <w:r w:rsidR="00B4196B" w:rsidRPr="77DFC48D">
        <w:rPr>
          <w:rFonts w:cs="Times New Roman"/>
        </w:rPr>
        <w:t xml:space="preserve">across the </w:t>
      </w:r>
      <w:r w:rsidR="005B6058" w:rsidRPr="77DFC48D">
        <w:rPr>
          <w:rFonts w:cs="Times New Roman"/>
        </w:rPr>
        <w:t xml:space="preserve">five </w:t>
      </w:r>
      <w:r w:rsidR="00B4196B" w:rsidRPr="77DFC48D">
        <w:rPr>
          <w:rFonts w:cs="Times New Roman"/>
        </w:rPr>
        <w:t>cross-validation folds</w:t>
      </w:r>
      <w:r w:rsidR="0092324B" w:rsidRPr="77DFC48D">
        <w:rPr>
          <w:rFonts w:cs="Times New Roman"/>
        </w:rPr>
        <w:t>.</w:t>
      </w:r>
      <w:r w:rsidR="00093543" w:rsidRPr="77DFC48D">
        <w:rPr>
          <w:rFonts w:cs="Times New Roman"/>
        </w:rPr>
        <w:t xml:space="preserve"> This may be</w:t>
      </w:r>
      <w:r w:rsidR="007B2B40" w:rsidRPr="77DFC48D">
        <w:rPr>
          <w:rFonts w:cs="Times New Roman"/>
        </w:rPr>
        <w:t xml:space="preserve"> due to</w:t>
      </w:r>
      <w:r w:rsidR="00093543" w:rsidRPr="77DFC48D">
        <w:rPr>
          <w:rFonts w:cs="Times New Roman"/>
        </w:rPr>
        <w:t xml:space="preserve"> </w:t>
      </w:r>
      <w:r w:rsidR="00E0150A" w:rsidRPr="77DFC48D">
        <w:rPr>
          <w:rFonts w:cs="Times New Roman"/>
        </w:rPr>
        <w:t xml:space="preserve">boosting ensembles’ </w:t>
      </w:r>
      <w:r w:rsidR="00406A40" w:rsidRPr="77DFC48D">
        <w:rPr>
          <w:rFonts w:cs="Times New Roman"/>
        </w:rPr>
        <w:t xml:space="preserve">known </w:t>
      </w:r>
      <w:r w:rsidR="00E0150A" w:rsidRPr="77DFC48D">
        <w:rPr>
          <w:rFonts w:cs="Times New Roman"/>
        </w:rPr>
        <w:t xml:space="preserve">tendency to overfit, as </w:t>
      </w:r>
      <w:r w:rsidR="00A10247" w:rsidRPr="77DFC48D">
        <w:rPr>
          <w:rFonts w:cs="Times New Roman"/>
        </w:rPr>
        <w:t xml:space="preserve">the boosting mechanism explicit corrects the mistakes of base estimators in the ensemble </w:t>
      </w:r>
      <w:r w:rsidR="00A65291" w:rsidRPr="77DFC48D">
        <w:rPr>
          <w:rFonts w:cs="Times New Roman"/>
        </w:rPr>
        <w:t>[</w:t>
      </w:r>
      <w:r w:rsidR="004E7DC4" w:rsidRPr="77DFC48D">
        <w:rPr>
          <w:rFonts w:cs="Times New Roman"/>
        </w:rPr>
        <w:t>17</w:t>
      </w:r>
      <w:r w:rsidR="00A65291" w:rsidRPr="77DFC48D">
        <w:rPr>
          <w:rFonts w:cs="Times New Roman"/>
        </w:rPr>
        <w:t xml:space="preserve">]. </w:t>
      </w:r>
      <w:r w:rsidR="00944E6C" w:rsidRPr="77DFC48D">
        <w:rPr>
          <w:rFonts w:cs="Times New Roman"/>
        </w:rPr>
        <w:t>However,</w:t>
      </w:r>
      <w:r w:rsidR="00042BBE" w:rsidRPr="77DFC48D">
        <w:rPr>
          <w:rFonts w:cs="Times New Roman"/>
        </w:rPr>
        <w:t xml:space="preserve"> the standard deviation </w:t>
      </w:r>
      <w:r w:rsidR="00DB08CF" w:rsidRPr="77DFC48D">
        <w:rPr>
          <w:rFonts w:cs="Times New Roman"/>
        </w:rPr>
        <w:t xml:space="preserve">of the </w:t>
      </w:r>
      <w:r w:rsidR="00042BBE" w:rsidRPr="77DFC48D">
        <w:rPr>
          <w:rFonts w:cs="Times New Roman"/>
        </w:rPr>
        <w:t xml:space="preserve">Random Forest and XGBoost models’ MRE scores indicated that XGBoost </w:t>
      </w:r>
      <w:r w:rsidR="00DB08CF" w:rsidRPr="77DFC48D">
        <w:rPr>
          <w:rFonts w:cs="Times New Roman"/>
        </w:rPr>
        <w:t>models had</w:t>
      </w:r>
      <w:r w:rsidR="00617735" w:rsidRPr="77DFC48D">
        <w:rPr>
          <w:rFonts w:cs="Times New Roman"/>
        </w:rPr>
        <w:t xml:space="preserve"> better fold</w:t>
      </w:r>
      <w:r w:rsidR="00DB08CF" w:rsidRPr="77DFC48D">
        <w:rPr>
          <w:rFonts w:cs="Times New Roman"/>
        </w:rPr>
        <w:t>-</w:t>
      </w:r>
      <w:r w:rsidR="00617735" w:rsidRPr="77DFC48D">
        <w:rPr>
          <w:rFonts w:cs="Times New Roman"/>
        </w:rPr>
        <w:t>s</w:t>
      </w:r>
      <w:r w:rsidR="00DB08CF" w:rsidRPr="77DFC48D">
        <w:rPr>
          <w:rFonts w:cs="Times New Roman"/>
        </w:rPr>
        <w:t>pecific performance</w:t>
      </w:r>
      <w:r w:rsidR="00617735" w:rsidRPr="77DFC48D">
        <w:rPr>
          <w:rFonts w:cs="Times New Roman"/>
        </w:rPr>
        <w:t xml:space="preserve"> when trained for country-level prediction</w:t>
      </w:r>
      <w:r w:rsidR="00784873" w:rsidRPr="77DFC48D">
        <w:rPr>
          <w:rFonts w:cs="Times New Roman"/>
        </w:rPr>
        <w:t>. This observation</w:t>
      </w:r>
      <w:r w:rsidR="00413CFB" w:rsidRPr="77DFC48D">
        <w:rPr>
          <w:rFonts w:cs="Times New Roman"/>
        </w:rPr>
        <w:t xml:space="preserve"> prevent</w:t>
      </w:r>
      <w:r w:rsidR="00784873" w:rsidRPr="77DFC48D">
        <w:rPr>
          <w:rFonts w:cs="Times New Roman"/>
        </w:rPr>
        <w:t>ed</w:t>
      </w:r>
      <w:r w:rsidR="00413CFB" w:rsidRPr="77DFC48D">
        <w:rPr>
          <w:rFonts w:cs="Times New Roman"/>
        </w:rPr>
        <w:t xml:space="preserve"> Random Forest base estimators from being considered the best-performing model</w:t>
      </w:r>
      <w:r w:rsidR="00617735" w:rsidRPr="77DFC48D">
        <w:rPr>
          <w:rFonts w:cs="Times New Roman"/>
        </w:rPr>
        <w:t xml:space="preserve">. </w:t>
      </w:r>
      <w:r w:rsidR="00C71944" w:rsidRPr="77DFC48D">
        <w:rPr>
          <w:rFonts w:cs="Times New Roman"/>
        </w:rPr>
        <w:t xml:space="preserve">This </w:t>
      </w:r>
      <w:r w:rsidR="00784873" w:rsidRPr="77DFC48D">
        <w:rPr>
          <w:rFonts w:cs="Times New Roman"/>
        </w:rPr>
        <w:t xml:space="preserve">lower, fold-specific performance </w:t>
      </w:r>
      <w:r w:rsidR="00F57EDD" w:rsidRPr="77DFC48D">
        <w:rPr>
          <w:rFonts w:cs="Times New Roman"/>
        </w:rPr>
        <w:t>may be</w:t>
      </w:r>
      <w:r w:rsidR="00C71944" w:rsidRPr="77DFC48D">
        <w:rPr>
          <w:rFonts w:cs="Times New Roman"/>
        </w:rPr>
        <w:t xml:space="preserve"> due to Random Forest</w:t>
      </w:r>
      <w:r w:rsidR="00482150" w:rsidRPr="77DFC48D">
        <w:rPr>
          <w:rFonts w:cs="Times New Roman"/>
        </w:rPr>
        <w:t>’s</w:t>
      </w:r>
      <w:r w:rsidR="00C71944" w:rsidRPr="77DFC48D">
        <w:rPr>
          <w:rFonts w:cs="Times New Roman"/>
        </w:rPr>
        <w:t xml:space="preserve"> default feature subsampling</w:t>
      </w:r>
      <w:r w:rsidR="00B4559E" w:rsidRPr="77DFC48D">
        <w:rPr>
          <w:rFonts w:cs="Times New Roman"/>
        </w:rPr>
        <w:t>, where it only considers a subset of samples when deciding each internal node split</w:t>
      </w:r>
      <w:r w:rsidR="00C71944" w:rsidRPr="77DFC48D">
        <w:rPr>
          <w:rFonts w:cs="Times New Roman"/>
        </w:rPr>
        <w:t xml:space="preserve">. While this technique reduces overfitting, it can result in important </w:t>
      </w:r>
      <w:r w:rsidR="009006EC" w:rsidRPr="77DFC48D">
        <w:rPr>
          <w:rFonts w:cs="Times New Roman"/>
        </w:rPr>
        <w:t>features</w:t>
      </w:r>
      <w:r w:rsidR="00C71944" w:rsidRPr="77DFC48D">
        <w:rPr>
          <w:rFonts w:cs="Times New Roman"/>
        </w:rPr>
        <w:t xml:space="preserve"> being </w:t>
      </w:r>
      <w:r w:rsidR="009006EC" w:rsidRPr="77DFC48D">
        <w:rPr>
          <w:rFonts w:cs="Times New Roman"/>
        </w:rPr>
        <w:t>underutilised</w:t>
      </w:r>
      <w:r w:rsidR="00C71944" w:rsidRPr="77DFC48D">
        <w:rPr>
          <w:rFonts w:cs="Times New Roman"/>
        </w:rPr>
        <w:t xml:space="preserve"> </w:t>
      </w:r>
      <w:r w:rsidR="009006EC" w:rsidRPr="77DFC48D">
        <w:rPr>
          <w:rFonts w:cs="Times New Roman"/>
        </w:rPr>
        <w:t xml:space="preserve">when deciding splits, </w:t>
      </w:r>
      <w:r w:rsidR="00513C60" w:rsidRPr="77DFC48D">
        <w:rPr>
          <w:rFonts w:cs="Times New Roman"/>
        </w:rPr>
        <w:t>reducing its performance</w:t>
      </w:r>
      <w:r w:rsidR="009006EC" w:rsidRPr="77DFC48D">
        <w:rPr>
          <w:rFonts w:cs="Times New Roman"/>
        </w:rPr>
        <w:t xml:space="preserve"> [17]</w:t>
      </w:r>
      <w:r w:rsidR="00513C60" w:rsidRPr="77DFC48D">
        <w:rPr>
          <w:rFonts w:cs="Times New Roman"/>
        </w:rPr>
        <w:t xml:space="preserve">. </w:t>
      </w:r>
      <w:r w:rsidR="00482150" w:rsidRPr="77DFC48D">
        <w:rPr>
          <w:rFonts w:cs="Times New Roman"/>
        </w:rPr>
        <w:t>The fact that this trend was</w:t>
      </w:r>
      <w:r w:rsidR="004304BB" w:rsidRPr="77DFC48D">
        <w:rPr>
          <w:rFonts w:cs="Times New Roman"/>
        </w:rPr>
        <w:t xml:space="preserve"> </w:t>
      </w:r>
      <w:r w:rsidR="00F930A6" w:rsidRPr="77DFC48D">
        <w:rPr>
          <w:rFonts w:cs="Times New Roman"/>
        </w:rPr>
        <w:t xml:space="preserve">only </w:t>
      </w:r>
      <w:r w:rsidR="00482150" w:rsidRPr="77DFC48D">
        <w:rPr>
          <w:rFonts w:cs="Times New Roman"/>
        </w:rPr>
        <w:t>observed</w:t>
      </w:r>
      <w:r w:rsidR="004304BB" w:rsidRPr="77DFC48D">
        <w:rPr>
          <w:rFonts w:cs="Times New Roman"/>
        </w:rPr>
        <w:t xml:space="preserve"> for models trained for country-level prediction, not forecasting</w:t>
      </w:r>
      <w:r w:rsidR="00F01242" w:rsidRPr="77DFC48D">
        <w:rPr>
          <w:rFonts w:cs="Times New Roman"/>
        </w:rPr>
        <w:t>, reinforc</w:t>
      </w:r>
      <w:r w:rsidR="00F930A6" w:rsidRPr="77DFC48D">
        <w:rPr>
          <w:rFonts w:cs="Times New Roman"/>
        </w:rPr>
        <w:t>es</w:t>
      </w:r>
      <w:r w:rsidR="00F01242" w:rsidRPr="77DFC48D">
        <w:rPr>
          <w:rFonts w:cs="Times New Roman"/>
        </w:rPr>
        <w:t xml:space="preserve"> the </w:t>
      </w:r>
      <w:r w:rsidR="0008371C" w:rsidRPr="77DFC48D">
        <w:rPr>
          <w:rFonts w:cs="Times New Roman"/>
        </w:rPr>
        <w:t xml:space="preserve">random nature of this </w:t>
      </w:r>
      <w:r w:rsidR="000235FA" w:rsidRPr="77DFC48D">
        <w:rPr>
          <w:rFonts w:cs="Times New Roman"/>
        </w:rPr>
        <w:t>training process</w:t>
      </w:r>
      <w:r w:rsidR="0008371C" w:rsidRPr="77DFC48D">
        <w:rPr>
          <w:rFonts w:cs="Times New Roman"/>
        </w:rPr>
        <w:t>.</w:t>
      </w:r>
    </w:p>
    <w:p w14:paraId="1E5CF9D6" w14:textId="77777777" w:rsidR="00A10247" w:rsidRPr="00081C49" w:rsidRDefault="00A10247" w:rsidP="000C6E2C">
      <w:pPr>
        <w:jc w:val="both"/>
        <w:rPr>
          <w:rFonts w:cs="Times New Roman"/>
        </w:rPr>
      </w:pPr>
    </w:p>
    <w:p w14:paraId="3428F95C" w14:textId="274EAA01" w:rsidR="00A24CE6" w:rsidRPr="00081C49" w:rsidRDefault="00535B6C" w:rsidP="002E5C29">
      <w:pPr>
        <w:jc w:val="both"/>
        <w:rPr>
          <w:rFonts w:cs="Times New Roman"/>
        </w:rPr>
      </w:pPr>
      <w:r w:rsidRPr="77DFC48D">
        <w:rPr>
          <w:rFonts w:cs="Times New Roman"/>
        </w:rPr>
        <w:t xml:space="preserve">XGBoost models </w:t>
      </w:r>
      <w:r w:rsidR="00180B54" w:rsidRPr="77DFC48D">
        <w:rPr>
          <w:rFonts w:cs="Times New Roman"/>
        </w:rPr>
        <w:t xml:space="preserve">trained for country-level prediction </w:t>
      </w:r>
      <w:r w:rsidR="00BA00D2" w:rsidRPr="77DFC48D">
        <w:rPr>
          <w:rFonts w:cs="Times New Roman"/>
        </w:rPr>
        <w:t xml:space="preserve">had the </w:t>
      </w:r>
      <w:r w:rsidR="00180B54" w:rsidRPr="77DFC48D">
        <w:rPr>
          <w:rFonts w:cs="Times New Roman"/>
        </w:rPr>
        <w:t>lowest MSE scores</w:t>
      </w:r>
      <w:r w:rsidR="00B07371" w:rsidRPr="77DFC48D">
        <w:rPr>
          <w:rFonts w:cs="Times New Roman"/>
        </w:rPr>
        <w:t>. This may be attributable to</w:t>
      </w:r>
      <w:r w:rsidR="00E51E21" w:rsidRPr="77DFC48D">
        <w:rPr>
          <w:rFonts w:cs="Times New Roman"/>
        </w:rPr>
        <w:t xml:space="preserve"> </w:t>
      </w:r>
      <w:r w:rsidR="00B07371" w:rsidRPr="77DFC48D">
        <w:rPr>
          <w:rFonts w:cs="Times New Roman"/>
        </w:rPr>
        <w:t>their</w:t>
      </w:r>
      <w:r w:rsidR="00F661D5" w:rsidRPr="77DFC48D">
        <w:rPr>
          <w:rFonts w:cs="Times New Roman"/>
        </w:rPr>
        <w:t xml:space="preserve"> </w:t>
      </w:r>
      <w:r w:rsidR="00B07371" w:rsidRPr="77DFC48D">
        <w:rPr>
          <w:rFonts w:cs="Times New Roman"/>
        </w:rPr>
        <w:t>boosting ensemble mechanism</w:t>
      </w:r>
      <w:r w:rsidR="00745359" w:rsidRPr="77DFC48D">
        <w:rPr>
          <w:rFonts w:cs="Times New Roman"/>
        </w:rPr>
        <w:t xml:space="preserve">, where each subsequent base estimator in the ensemble is explicitly trained to correct the errors of its predecessor </w:t>
      </w:r>
      <w:r w:rsidR="00F661D5" w:rsidRPr="77DFC48D">
        <w:rPr>
          <w:rFonts w:cs="Times New Roman"/>
        </w:rPr>
        <w:t xml:space="preserve">[17]. </w:t>
      </w:r>
      <w:r w:rsidR="00216635" w:rsidRPr="77DFC48D">
        <w:rPr>
          <w:rFonts w:cs="Times New Roman"/>
        </w:rPr>
        <w:t>L</w:t>
      </w:r>
      <w:r w:rsidR="00D104AF" w:rsidRPr="77DFC48D">
        <w:rPr>
          <w:rFonts w:cs="Times New Roman"/>
        </w:rPr>
        <w:t>ater</w:t>
      </w:r>
      <w:r w:rsidR="00F661D5" w:rsidRPr="77DFC48D">
        <w:rPr>
          <w:rFonts w:cs="Times New Roman"/>
        </w:rPr>
        <w:t xml:space="preserve"> XGBoost </w:t>
      </w:r>
      <w:r w:rsidR="00D104AF" w:rsidRPr="77DFC48D">
        <w:rPr>
          <w:rFonts w:cs="Times New Roman"/>
        </w:rPr>
        <w:t>base learners</w:t>
      </w:r>
      <w:r w:rsidR="00F661D5" w:rsidRPr="77DFC48D">
        <w:rPr>
          <w:rFonts w:cs="Times New Roman"/>
        </w:rPr>
        <w:t xml:space="preserve"> could </w:t>
      </w:r>
      <w:r w:rsidR="00216635" w:rsidRPr="77DFC48D">
        <w:rPr>
          <w:rFonts w:cs="Times New Roman"/>
        </w:rPr>
        <w:t xml:space="preserve">therefore </w:t>
      </w:r>
      <w:r w:rsidR="00D104AF" w:rsidRPr="77DFC48D">
        <w:rPr>
          <w:rFonts w:cs="Times New Roman"/>
        </w:rPr>
        <w:t xml:space="preserve">focus on learning trends </w:t>
      </w:r>
      <w:r w:rsidR="00244291" w:rsidRPr="77DFC48D">
        <w:rPr>
          <w:rFonts w:cs="Times New Roman"/>
        </w:rPr>
        <w:t>to correctly predict outliers, as these would have resulted in the highest error for earlier learners. As a result, XGBoost models would have high performance on outliers, and thus lower MSE.</w:t>
      </w:r>
      <w:r w:rsidR="00E44293" w:rsidRPr="77DFC48D">
        <w:rPr>
          <w:rFonts w:cs="Times New Roman"/>
        </w:rPr>
        <w:t xml:space="preserve"> While LightGBM models also </w:t>
      </w:r>
      <w:r w:rsidR="00216635" w:rsidRPr="77DFC48D">
        <w:rPr>
          <w:rFonts w:cs="Times New Roman"/>
        </w:rPr>
        <w:t>use</w:t>
      </w:r>
      <w:r w:rsidR="00E44293" w:rsidRPr="77DFC48D">
        <w:rPr>
          <w:rFonts w:cs="Times New Roman"/>
        </w:rPr>
        <w:t xml:space="preserve"> boosting, they may have had lower performance due to their use of </w:t>
      </w:r>
      <w:r w:rsidR="00A24CE6" w:rsidRPr="77DFC48D">
        <w:rPr>
          <w:rFonts w:cs="Times New Roman"/>
        </w:rPr>
        <w:t>gradient-based one-side sampling (</w:t>
      </w:r>
      <w:commentRangeStart w:id="21"/>
      <w:r w:rsidR="00A24CE6" w:rsidRPr="77DFC48D">
        <w:rPr>
          <w:rFonts w:cs="Times New Roman"/>
        </w:rPr>
        <w:t>GOSS</w:t>
      </w:r>
      <w:commentRangeEnd w:id="21"/>
      <w:r>
        <w:rPr>
          <w:rStyle w:val="CommentReference"/>
        </w:rPr>
        <w:commentReference w:id="21"/>
      </w:r>
      <w:r w:rsidR="00BE5A47" w:rsidRPr="77DFC48D">
        <w:rPr>
          <w:rFonts w:cs="Times New Roman"/>
        </w:rPr>
        <w:t>)</w:t>
      </w:r>
      <w:r w:rsidR="00BE737B" w:rsidRPr="77DFC48D">
        <w:rPr>
          <w:rFonts w:cs="Times New Roman"/>
        </w:rPr>
        <w:t xml:space="preserve">. Briefly, GOSS reduces the number of samples used to split each node </w:t>
      </w:r>
      <w:r w:rsidR="00CC0BD1" w:rsidRPr="77DFC48D">
        <w:rPr>
          <w:rFonts w:cs="Times New Roman"/>
        </w:rPr>
        <w:t>by undersampling</w:t>
      </w:r>
      <w:r w:rsidR="00BE737B" w:rsidRPr="77DFC48D">
        <w:rPr>
          <w:rFonts w:cs="Times New Roman"/>
        </w:rPr>
        <w:t xml:space="preserve"> less informative </w:t>
      </w:r>
      <w:r w:rsidR="00CC0BD1" w:rsidRPr="77DFC48D">
        <w:rPr>
          <w:rFonts w:cs="Times New Roman"/>
        </w:rPr>
        <w:t>datapoints</w:t>
      </w:r>
      <w:r w:rsidR="00BE737B" w:rsidRPr="77DFC48D">
        <w:rPr>
          <w:rFonts w:cs="Times New Roman"/>
        </w:rPr>
        <w:t xml:space="preserve"> from the </w:t>
      </w:r>
      <w:r w:rsidR="002E5C29" w:rsidRPr="77DFC48D">
        <w:rPr>
          <w:rFonts w:cs="Times New Roman"/>
        </w:rPr>
        <w:t xml:space="preserve">full input dataset. However, there is no guarantee that these samples are completely uninformative. Therefore, exclusion of these samples may have produced </w:t>
      </w:r>
      <w:r w:rsidR="00557E21" w:rsidRPr="77DFC48D">
        <w:rPr>
          <w:rFonts w:cs="Times New Roman"/>
        </w:rPr>
        <w:t xml:space="preserve">slightly </w:t>
      </w:r>
      <w:r w:rsidR="002E5C29" w:rsidRPr="77DFC48D">
        <w:rPr>
          <w:rFonts w:cs="Times New Roman"/>
        </w:rPr>
        <w:t xml:space="preserve">lower predictive accuracy for LightGBM than for XGBoost. </w:t>
      </w:r>
      <w:r w:rsidR="00446389" w:rsidRPr="77DFC48D">
        <w:rPr>
          <w:rFonts w:cs="Times New Roman"/>
        </w:rPr>
        <w:t xml:space="preserve">Given that the </w:t>
      </w:r>
      <w:r w:rsidR="00745C97" w:rsidRPr="77DFC48D">
        <w:rPr>
          <w:rFonts w:cs="Times New Roman"/>
        </w:rPr>
        <w:t>Random Forest</w:t>
      </w:r>
      <w:r w:rsidR="00446389" w:rsidRPr="77DFC48D">
        <w:rPr>
          <w:rFonts w:cs="Times New Roman"/>
        </w:rPr>
        <w:t xml:space="preserve"> model uses</w:t>
      </w:r>
      <w:r w:rsidR="00745C97" w:rsidRPr="77DFC48D">
        <w:rPr>
          <w:rFonts w:cs="Times New Roman"/>
        </w:rPr>
        <w:t xml:space="preserve"> bagging</w:t>
      </w:r>
      <w:r w:rsidR="00446389" w:rsidRPr="77DFC48D">
        <w:rPr>
          <w:rFonts w:cs="Times New Roman"/>
        </w:rPr>
        <w:t>,</w:t>
      </w:r>
      <w:r w:rsidR="00745C97" w:rsidRPr="77DFC48D">
        <w:rPr>
          <w:rFonts w:cs="Times New Roman"/>
        </w:rPr>
        <w:t xml:space="preserve"> it </w:t>
      </w:r>
      <w:r w:rsidR="00446389" w:rsidRPr="77DFC48D">
        <w:rPr>
          <w:rFonts w:cs="Times New Roman"/>
        </w:rPr>
        <w:t>could not</w:t>
      </w:r>
      <w:r w:rsidR="00745C97" w:rsidRPr="77DFC48D">
        <w:rPr>
          <w:rFonts w:cs="Times New Roman"/>
        </w:rPr>
        <w:t xml:space="preserve"> benefit from this iterative learning process</w:t>
      </w:r>
      <w:r w:rsidR="00446389" w:rsidRPr="77DFC48D">
        <w:rPr>
          <w:rFonts w:cs="Times New Roman"/>
        </w:rPr>
        <w:t>, potentially reducing its predictive performance for outliers</w:t>
      </w:r>
      <w:r w:rsidR="00745C97" w:rsidRPr="77DFC48D">
        <w:rPr>
          <w:rFonts w:cs="Times New Roman"/>
        </w:rPr>
        <w:t>.</w:t>
      </w:r>
      <w:r w:rsidR="0034543C" w:rsidRPr="77DFC48D">
        <w:rPr>
          <w:rFonts w:cs="Times New Roman"/>
        </w:rPr>
        <w:t xml:space="preserve"> </w:t>
      </w:r>
      <w:r w:rsidR="002E5C29" w:rsidRPr="77DFC48D">
        <w:rPr>
          <w:rFonts w:cs="Times New Roman"/>
        </w:rPr>
        <w:t xml:space="preserve">Interestingly, XGBoost </w:t>
      </w:r>
      <w:r w:rsidR="009E46EC" w:rsidRPr="77DFC48D">
        <w:rPr>
          <w:rFonts w:cs="Times New Roman"/>
        </w:rPr>
        <w:t xml:space="preserve">models trained to perform forecasting </w:t>
      </w:r>
      <w:r w:rsidR="002E5C29" w:rsidRPr="77DFC48D">
        <w:rPr>
          <w:rFonts w:cs="Times New Roman"/>
        </w:rPr>
        <w:t xml:space="preserve">did not achieve the </w:t>
      </w:r>
      <w:r w:rsidR="006D0970" w:rsidRPr="77DFC48D">
        <w:rPr>
          <w:rFonts w:cs="Times New Roman"/>
        </w:rPr>
        <w:t>lowest</w:t>
      </w:r>
      <w:r w:rsidR="002E5C29" w:rsidRPr="77DFC48D">
        <w:rPr>
          <w:rFonts w:cs="Times New Roman"/>
        </w:rPr>
        <w:t xml:space="preserve"> MSE </w:t>
      </w:r>
      <w:r w:rsidR="009E46EC" w:rsidRPr="77DFC48D">
        <w:rPr>
          <w:rFonts w:cs="Times New Roman"/>
        </w:rPr>
        <w:t>scores</w:t>
      </w:r>
      <w:r w:rsidR="006D0970" w:rsidRPr="77DFC48D">
        <w:rPr>
          <w:rFonts w:cs="Times New Roman"/>
        </w:rPr>
        <w:t>.</w:t>
      </w:r>
      <w:r w:rsidR="00C224F9" w:rsidRPr="77DFC48D">
        <w:rPr>
          <w:rFonts w:cs="Times New Roman"/>
        </w:rPr>
        <w:t xml:space="preserve"> </w:t>
      </w:r>
      <w:r w:rsidR="006D0970" w:rsidRPr="77DFC48D">
        <w:rPr>
          <w:rFonts w:cs="Times New Roman"/>
        </w:rPr>
        <w:t xml:space="preserve">Instead, </w:t>
      </w:r>
      <w:r w:rsidR="00B21B40" w:rsidRPr="77DFC48D">
        <w:rPr>
          <w:rFonts w:cs="Times New Roman"/>
        </w:rPr>
        <w:t xml:space="preserve">the lowest scores were shared by the </w:t>
      </w:r>
      <w:r w:rsidR="00C224F9" w:rsidRPr="77DFC48D">
        <w:rPr>
          <w:rFonts w:cs="Times New Roman"/>
        </w:rPr>
        <w:t>LightGBM and Random Forest models. Potentially,</w:t>
      </w:r>
      <w:r w:rsidR="002D6C42" w:rsidRPr="77DFC48D">
        <w:rPr>
          <w:rFonts w:cs="Times New Roman"/>
        </w:rPr>
        <w:t xml:space="preserve"> when performing forecasting,</w:t>
      </w:r>
      <w:r w:rsidR="00845E8D" w:rsidRPr="77DFC48D">
        <w:rPr>
          <w:rFonts w:cs="Times New Roman"/>
        </w:rPr>
        <w:t xml:space="preserve"> </w:t>
      </w:r>
      <w:r w:rsidR="005D054A" w:rsidRPr="77DFC48D">
        <w:rPr>
          <w:rFonts w:cs="Times New Roman"/>
        </w:rPr>
        <w:t xml:space="preserve">the overfitting caused by </w:t>
      </w:r>
      <w:r w:rsidR="007A5FC4" w:rsidRPr="77DFC48D">
        <w:rPr>
          <w:rFonts w:cs="Times New Roman"/>
        </w:rPr>
        <w:t>the boosting algorithm</w:t>
      </w:r>
      <w:r w:rsidR="00B21B40" w:rsidRPr="77DFC48D">
        <w:rPr>
          <w:rFonts w:cs="Times New Roman"/>
        </w:rPr>
        <w:t xml:space="preserve"> </w:t>
      </w:r>
      <w:r w:rsidR="0090445F" w:rsidRPr="77DFC48D">
        <w:rPr>
          <w:rFonts w:cs="Times New Roman"/>
        </w:rPr>
        <w:t>outweighed the benefit of accurately predicting outliers</w:t>
      </w:r>
      <w:r w:rsidR="009E46EC" w:rsidRPr="77DFC48D">
        <w:rPr>
          <w:rFonts w:cs="Times New Roman"/>
        </w:rPr>
        <w:t xml:space="preserve">. Overfitting could be particularly harmful when forecasting MMR given the differences between the train and test ground truth MMR distributions described earlier in this thesis. </w:t>
      </w:r>
    </w:p>
    <w:p w14:paraId="27FBEEBE" w14:textId="77777777" w:rsidR="00497570" w:rsidRPr="00081C49" w:rsidRDefault="00497570" w:rsidP="002E5C29">
      <w:pPr>
        <w:jc w:val="both"/>
        <w:rPr>
          <w:rFonts w:cs="Times New Roman"/>
        </w:rPr>
      </w:pPr>
    </w:p>
    <w:p w14:paraId="75E3164D" w14:textId="1347973B" w:rsidR="003134D8" w:rsidRPr="00081C49" w:rsidRDefault="00497570" w:rsidP="006D14FA">
      <w:pPr>
        <w:jc w:val="both"/>
        <w:rPr>
          <w:rFonts w:cs="Times New Roman"/>
        </w:rPr>
      </w:pPr>
      <w:r w:rsidRPr="00081C49">
        <w:rPr>
          <w:rFonts w:cs="Times New Roman"/>
        </w:rPr>
        <w:t xml:space="preserve">As a final discussion point, XGBoost models tended to have higher standard deviation in their performance than the Random Forest models. This may </w:t>
      </w:r>
      <w:r w:rsidR="0034543C">
        <w:rPr>
          <w:rFonts w:cs="Times New Roman"/>
        </w:rPr>
        <w:t xml:space="preserve">also </w:t>
      </w:r>
      <w:r w:rsidRPr="00081C49">
        <w:rPr>
          <w:rFonts w:cs="Times New Roman"/>
        </w:rPr>
        <w:t>be due to the boosting algorithm’s propensity to overfit to the training data, where the variable performance was related to how well the validation fold was represented by the training data [17].</w:t>
      </w:r>
      <w:r w:rsidR="00112289" w:rsidRPr="00081C49">
        <w:rPr>
          <w:rFonts w:cs="Times New Roman"/>
        </w:rPr>
        <w:t xml:space="preserve"> Again, LightGBM’s GOSS algorithm may have </w:t>
      </w:r>
      <w:r w:rsidR="0034543C">
        <w:rPr>
          <w:rFonts w:cs="Times New Roman"/>
        </w:rPr>
        <w:t>reduced</w:t>
      </w:r>
      <w:r w:rsidR="00112289" w:rsidRPr="00081C49">
        <w:rPr>
          <w:rFonts w:cs="Times New Roman"/>
        </w:rPr>
        <w:t xml:space="preserve"> </w:t>
      </w:r>
      <w:r w:rsidR="0034543C">
        <w:rPr>
          <w:rFonts w:cs="Times New Roman"/>
        </w:rPr>
        <w:t>overfitting</w:t>
      </w:r>
      <w:r w:rsidR="00112289" w:rsidRPr="00081C49">
        <w:rPr>
          <w:rFonts w:cs="Times New Roman"/>
        </w:rPr>
        <w:t xml:space="preserve">, </w:t>
      </w:r>
      <w:r w:rsidR="006D14FA" w:rsidRPr="00081C49">
        <w:rPr>
          <w:rFonts w:cs="Times New Roman"/>
        </w:rPr>
        <w:t xml:space="preserve">resulting in lower standard deviation in its error across </w:t>
      </w:r>
      <w:r w:rsidR="0034543C">
        <w:rPr>
          <w:rFonts w:cs="Times New Roman"/>
        </w:rPr>
        <w:t>the different</w:t>
      </w:r>
      <w:r w:rsidR="006D14FA" w:rsidRPr="00081C49">
        <w:rPr>
          <w:rFonts w:cs="Times New Roman"/>
        </w:rPr>
        <w:t xml:space="preserve"> cross-validation folds.</w:t>
      </w:r>
    </w:p>
    <w:p w14:paraId="237094F0" w14:textId="77777777" w:rsidR="009C2B54" w:rsidRPr="00081C49" w:rsidRDefault="009C2B54" w:rsidP="00701996"/>
    <w:p w14:paraId="3AB9F767" w14:textId="0BB97301" w:rsidR="001431AB" w:rsidRPr="00081C49" w:rsidRDefault="001431AB" w:rsidP="001431AB">
      <w:pPr>
        <w:pStyle w:val="Heading4"/>
      </w:pPr>
      <w:r>
        <w:t>6.</w:t>
      </w:r>
      <w:r w:rsidR="00EF04BF">
        <w:t>1</w:t>
      </w:r>
      <w:r w:rsidR="00C43215">
        <w:t>4</w:t>
      </w:r>
      <w:r>
        <w:t xml:space="preserve"> </w:t>
      </w:r>
      <w:commentRangeStart w:id="22"/>
      <w:r>
        <w:t>Summary</w:t>
      </w:r>
      <w:commentRangeEnd w:id="22"/>
      <w:r>
        <w:rPr>
          <w:rStyle w:val="CommentReference"/>
        </w:rPr>
        <w:commentReference w:id="22"/>
      </w:r>
    </w:p>
    <w:p w14:paraId="3D5116E6" w14:textId="4F5854E3" w:rsidR="000C7960" w:rsidRDefault="0037600B" w:rsidP="00EB1AE7">
      <w:pPr>
        <w:jc w:val="both"/>
        <w:rPr>
          <w:rFonts w:cs="Times New Roman"/>
        </w:rPr>
      </w:pPr>
      <w:r>
        <w:rPr>
          <w:rFonts w:cs="Times New Roman"/>
        </w:rPr>
        <w:t>In</w:t>
      </w:r>
      <w:r w:rsidR="00377C4C" w:rsidRPr="00081C49">
        <w:rPr>
          <w:rFonts w:cs="Times New Roman"/>
        </w:rPr>
        <w:t xml:space="preserve"> </w:t>
      </w:r>
      <w:r>
        <w:rPr>
          <w:rFonts w:cs="Times New Roman"/>
        </w:rPr>
        <w:t>summary</w:t>
      </w:r>
      <w:r w:rsidR="00377C4C" w:rsidRPr="00081C49">
        <w:rPr>
          <w:rFonts w:cs="Times New Roman"/>
        </w:rPr>
        <w:t xml:space="preserve">, no </w:t>
      </w:r>
      <w:r w:rsidR="00514622">
        <w:rPr>
          <w:rFonts w:cs="Times New Roman"/>
        </w:rPr>
        <w:t xml:space="preserve">single </w:t>
      </w:r>
      <w:r w:rsidR="00377C4C" w:rsidRPr="00081C49">
        <w:rPr>
          <w:rFonts w:cs="Times New Roman"/>
        </w:rPr>
        <w:t xml:space="preserve">model type, feature subset, or missing data </w:t>
      </w:r>
      <w:r w:rsidR="00514622">
        <w:rPr>
          <w:rFonts w:cs="Times New Roman"/>
        </w:rPr>
        <w:t>threshold</w:t>
      </w:r>
      <w:r w:rsidR="00377C4C" w:rsidRPr="00081C49">
        <w:rPr>
          <w:rFonts w:cs="Times New Roman"/>
        </w:rPr>
        <w:t xml:space="preserve"> consistently had the highest performance</w:t>
      </w:r>
      <w:r>
        <w:rPr>
          <w:rFonts w:cs="Times New Roman"/>
        </w:rPr>
        <w:t xml:space="preserve"> for both country-level prediction and forecasting.</w:t>
      </w:r>
    </w:p>
    <w:p w14:paraId="528CD7E8" w14:textId="77777777" w:rsidR="006F5923" w:rsidRDefault="006F5923" w:rsidP="00EB1AE7">
      <w:pPr>
        <w:jc w:val="both"/>
        <w:rPr>
          <w:rFonts w:cs="Times New Roman"/>
        </w:rPr>
      </w:pPr>
    </w:p>
    <w:p w14:paraId="5DD1F15B" w14:textId="77777777" w:rsidR="006F5923" w:rsidRPr="00081C49" w:rsidRDefault="006F5923" w:rsidP="006F5923">
      <w:pPr>
        <w:jc w:val="both"/>
        <w:rPr>
          <w:rFonts w:cs="Times New Roman"/>
        </w:rPr>
      </w:pPr>
      <w:r>
        <w:rPr>
          <w:rFonts w:cs="Times New Roman"/>
        </w:rPr>
        <w:t xml:space="preserve">I observed that a model’s performance was more strongly influenced by the data from its specific training fold than its model type, feature subset, or missing data threshold. </w:t>
      </w:r>
      <w:r w:rsidRPr="00081C49">
        <w:rPr>
          <w:rFonts w:cs="Times New Roman"/>
        </w:rPr>
        <w:t xml:space="preserve">This makes sense, as samples were randomly assigned to different cross-validation folds, introducing the potential for models to be trained on less representative data. For example, there was a wide range of ground truth MMR estimates for low and lower-middle income countries. By chance, samples with higher MMR values may have been randomly allocated to only some of the folds. </w:t>
      </w:r>
      <w:r>
        <w:rPr>
          <w:rFonts w:cs="Times New Roman"/>
        </w:rPr>
        <w:t xml:space="preserve">Therefore, some of the </w:t>
      </w:r>
      <w:r w:rsidRPr="00081C49">
        <w:rPr>
          <w:rFonts w:cs="Times New Roman"/>
        </w:rPr>
        <w:t xml:space="preserve">base estimators </w:t>
      </w:r>
      <w:r>
        <w:rPr>
          <w:rFonts w:cs="Times New Roman"/>
        </w:rPr>
        <w:t>may have been</w:t>
      </w:r>
      <w:r w:rsidRPr="00081C49">
        <w:rPr>
          <w:rFonts w:cs="Times New Roman"/>
        </w:rPr>
        <w:t xml:space="preserve"> trained on data that </w:t>
      </w:r>
      <w:r>
        <w:rPr>
          <w:rFonts w:cs="Times New Roman"/>
        </w:rPr>
        <w:t>did</w:t>
      </w:r>
      <w:r w:rsidRPr="00081C49">
        <w:rPr>
          <w:rFonts w:cs="Times New Roman"/>
        </w:rPr>
        <w:t xml:space="preserve"> not </w:t>
      </w:r>
      <w:r>
        <w:rPr>
          <w:rFonts w:cs="Times New Roman"/>
        </w:rPr>
        <w:t>allow them to learn which patterns in the feature data implied extreme MMR values.</w:t>
      </w:r>
      <w:r w:rsidRPr="00081C49">
        <w:rPr>
          <w:rFonts w:cs="Times New Roman"/>
        </w:rPr>
        <w:t xml:space="preserve"> </w:t>
      </w:r>
      <w:r>
        <w:rPr>
          <w:rFonts w:cs="Times New Roman"/>
        </w:rPr>
        <w:t>As a result, models’ performance on different folds varied.</w:t>
      </w:r>
    </w:p>
    <w:p w14:paraId="5A251463" w14:textId="77777777" w:rsidR="006F5923" w:rsidRPr="00081C49" w:rsidRDefault="006F5923" w:rsidP="006F5923">
      <w:pPr>
        <w:jc w:val="both"/>
      </w:pPr>
    </w:p>
    <w:p w14:paraId="36BBCDC6" w14:textId="487A0470" w:rsidR="006F5923" w:rsidRDefault="006F5923" w:rsidP="00EB1AE7">
      <w:pPr>
        <w:jc w:val="both"/>
        <w:rPr>
          <w:rFonts w:cs="Times New Roman"/>
        </w:rPr>
      </w:pPr>
      <w:r w:rsidRPr="4FB122AA">
        <w:rPr>
          <w:rFonts w:cs="Times New Roman"/>
        </w:rPr>
        <w:t xml:space="preserve">This observation motivated the use of </w:t>
      </w:r>
      <w:commentRangeStart w:id="23"/>
      <w:r w:rsidRPr="4FB122AA">
        <w:rPr>
          <w:rFonts w:cs="Times New Roman"/>
        </w:rPr>
        <w:t xml:space="preserve">an ensemble model </w:t>
      </w:r>
      <w:commentRangeEnd w:id="23"/>
      <w:r>
        <w:rPr>
          <w:rStyle w:val="CommentReference"/>
        </w:rPr>
        <w:commentReference w:id="23"/>
      </w:r>
      <w:r w:rsidRPr="4FB122AA">
        <w:rPr>
          <w:rFonts w:cs="Times New Roman"/>
        </w:rPr>
        <w:t>to combine predictions from the different base estimators, as the ensemble model would benefit from the patterns learned by each individual base estimator.</w:t>
      </w:r>
    </w:p>
    <w:p w14:paraId="30757F85" w14:textId="77777777" w:rsidR="005F6CBC" w:rsidRPr="00081C49" w:rsidRDefault="005F6CBC" w:rsidP="00EB1AE7">
      <w:pPr>
        <w:jc w:val="both"/>
        <w:rPr>
          <w:rFonts w:cs="Times New Roman"/>
        </w:rPr>
      </w:pPr>
    </w:p>
    <w:p w14:paraId="1865BD90" w14:textId="084FA866" w:rsidR="00505F5A" w:rsidRDefault="00F84C99" w:rsidP="00505F5A">
      <w:pPr>
        <w:pStyle w:val="Heading3"/>
      </w:pPr>
      <w:r>
        <w:t xml:space="preserve">6.2 Discussion of </w:t>
      </w:r>
      <w:r w:rsidR="003508E0">
        <w:t>Voting and Stacking</w:t>
      </w:r>
      <w:r>
        <w:t xml:space="preserve"> Ensemble </w:t>
      </w:r>
      <w:commentRangeStart w:id="24"/>
      <w:commentRangeStart w:id="25"/>
      <w:r>
        <w:t xml:space="preserve">Performance </w:t>
      </w:r>
      <w:commentRangeEnd w:id="24"/>
      <w:r>
        <w:rPr>
          <w:rStyle w:val="CommentReference"/>
        </w:rPr>
        <w:commentReference w:id="24"/>
      </w:r>
      <w:commentRangeEnd w:id="25"/>
      <w:r>
        <w:rPr>
          <w:rStyle w:val="CommentReference"/>
        </w:rPr>
        <w:commentReference w:id="25"/>
      </w:r>
    </w:p>
    <w:p w14:paraId="21124F3E" w14:textId="77777777" w:rsidR="00505F5A" w:rsidRPr="00505F5A" w:rsidRDefault="00505F5A" w:rsidP="00505F5A"/>
    <w:p w14:paraId="39C14C46" w14:textId="0A5B7CE5" w:rsidR="00752508" w:rsidRPr="00F66AEE" w:rsidRDefault="007C23F9" w:rsidP="00F66AEE">
      <w:pPr>
        <w:pStyle w:val="Heading4"/>
      </w:pPr>
      <w:r w:rsidRPr="00081C49">
        <w:t>6</w:t>
      </w:r>
      <w:r w:rsidR="00767F39">
        <w:t>.</w:t>
      </w:r>
      <w:r w:rsidRPr="00081C49">
        <w:t xml:space="preserve">21 </w:t>
      </w:r>
      <w:r w:rsidR="006152A9" w:rsidRPr="00081C49">
        <w:t xml:space="preserve">Random Forest Stacking Ensemble Performance Relative to Other Models </w:t>
      </w:r>
    </w:p>
    <w:p w14:paraId="1D687979" w14:textId="76D85F87" w:rsidR="00505F5A" w:rsidRDefault="000D441B" w:rsidP="00505F5A">
      <w:pPr>
        <w:jc w:val="both"/>
        <w:rPr>
          <w:rFonts w:cs="Times New Roman"/>
        </w:rPr>
      </w:pPr>
      <w:r>
        <w:rPr>
          <w:rFonts w:cs="Times New Roman"/>
        </w:rPr>
        <w:t>M</w:t>
      </w:r>
      <w:r w:rsidR="00F66AEE" w:rsidRPr="00081C49">
        <w:rPr>
          <w:rFonts w:cs="Times New Roman"/>
        </w:rPr>
        <w:t xml:space="preserve">odels </w:t>
      </w:r>
      <w:r w:rsidR="00F76489">
        <w:rPr>
          <w:rFonts w:cs="Times New Roman"/>
        </w:rPr>
        <w:t>fit</w:t>
      </w:r>
      <w:r w:rsidR="00F66AEE" w:rsidRPr="00081C49">
        <w:rPr>
          <w:rFonts w:cs="Times New Roman"/>
        </w:rPr>
        <w:t xml:space="preserve"> on </w:t>
      </w:r>
      <w:r w:rsidR="00641094">
        <w:rPr>
          <w:rFonts w:cs="Times New Roman"/>
        </w:rPr>
        <w:t>training</w:t>
      </w:r>
      <w:r w:rsidR="00F66AEE" w:rsidRPr="00081C49">
        <w:rPr>
          <w:rFonts w:cs="Times New Roman"/>
        </w:rPr>
        <w:t xml:space="preserve"> folds </w:t>
      </w:r>
      <w:r w:rsidR="00641094">
        <w:rPr>
          <w:rFonts w:cs="Times New Roman"/>
        </w:rPr>
        <w:t xml:space="preserve">that </w:t>
      </w:r>
      <w:r w:rsidR="00FA725F">
        <w:rPr>
          <w:rFonts w:cs="Times New Roman"/>
        </w:rPr>
        <w:t>only</w:t>
      </w:r>
      <w:r w:rsidR="00F66AEE" w:rsidRPr="00081C49">
        <w:rPr>
          <w:rFonts w:cs="Times New Roman"/>
        </w:rPr>
        <w:t xml:space="preserve"> contain</w:t>
      </w:r>
      <w:r w:rsidR="00641094">
        <w:rPr>
          <w:rFonts w:cs="Times New Roman"/>
        </w:rPr>
        <w:t>ed</w:t>
      </w:r>
      <w:r w:rsidR="00F66AEE" w:rsidRPr="00081C49">
        <w:rPr>
          <w:rFonts w:cs="Times New Roman"/>
        </w:rPr>
        <w:t xml:space="preserve"> samples with low MMRs would have a</w:t>
      </w:r>
      <w:r w:rsidR="00DA7DE4">
        <w:rPr>
          <w:rFonts w:cs="Times New Roman"/>
        </w:rPr>
        <w:t xml:space="preserve"> nuanced understanding of the trends that imply low </w:t>
      </w:r>
      <w:r w:rsidR="00F76489">
        <w:rPr>
          <w:rFonts w:cs="Times New Roman"/>
        </w:rPr>
        <w:t xml:space="preserve">maternal mortality. Similarly, </w:t>
      </w:r>
      <w:r w:rsidR="00F66AEE" w:rsidRPr="00081C49">
        <w:rPr>
          <w:rFonts w:cs="Times New Roman"/>
        </w:rPr>
        <w:t>models trained on samples with high MMR</w:t>
      </w:r>
      <w:r w:rsidR="00F66AEE">
        <w:rPr>
          <w:rFonts w:cs="Times New Roman"/>
        </w:rPr>
        <w:t>s</w:t>
      </w:r>
      <w:r w:rsidR="00F66AEE" w:rsidRPr="00081C49">
        <w:rPr>
          <w:rFonts w:cs="Times New Roman"/>
        </w:rPr>
        <w:t xml:space="preserve"> would have learned </w:t>
      </w:r>
      <w:r w:rsidR="008A338D">
        <w:rPr>
          <w:rFonts w:cs="Times New Roman"/>
        </w:rPr>
        <w:t>the</w:t>
      </w:r>
      <w:r w:rsidR="00F66AEE" w:rsidRPr="00081C49">
        <w:rPr>
          <w:rFonts w:cs="Times New Roman"/>
        </w:rPr>
        <w:t xml:space="preserve"> </w:t>
      </w:r>
      <w:r w:rsidR="00505F5A">
        <w:rPr>
          <w:rFonts w:cs="Times New Roman"/>
        </w:rPr>
        <w:t>patterns</w:t>
      </w:r>
      <w:r w:rsidR="008A338D">
        <w:rPr>
          <w:rFonts w:cs="Times New Roman"/>
        </w:rPr>
        <w:t xml:space="preserve"> in the feature data that are predictive of high maternal mortality</w:t>
      </w:r>
      <w:r w:rsidR="00F66AEE" w:rsidRPr="00081C49">
        <w:rPr>
          <w:rFonts w:cs="Times New Roman"/>
        </w:rPr>
        <w:t xml:space="preserve">. </w:t>
      </w:r>
      <w:r w:rsidR="008A338D">
        <w:rPr>
          <w:rFonts w:cs="Times New Roman"/>
        </w:rPr>
        <w:t>Combining</w:t>
      </w:r>
      <w:r w:rsidR="00F66AEE" w:rsidRPr="00081C49">
        <w:rPr>
          <w:rFonts w:cs="Times New Roman"/>
        </w:rPr>
        <w:t xml:space="preserve"> </w:t>
      </w:r>
      <w:r>
        <w:rPr>
          <w:rFonts w:cs="Times New Roman"/>
        </w:rPr>
        <w:t xml:space="preserve">the </w:t>
      </w:r>
      <w:r w:rsidR="000C5E3E">
        <w:rPr>
          <w:rFonts w:cs="Times New Roman"/>
        </w:rPr>
        <w:t>predictions of</w:t>
      </w:r>
      <w:r w:rsidR="00F66AEE" w:rsidRPr="00081C49">
        <w:rPr>
          <w:rFonts w:cs="Times New Roman"/>
        </w:rPr>
        <w:t xml:space="preserve"> </w:t>
      </w:r>
      <w:r w:rsidR="000C5E3E">
        <w:rPr>
          <w:rFonts w:cs="Times New Roman"/>
        </w:rPr>
        <w:t>these</w:t>
      </w:r>
      <w:r w:rsidR="00F66AEE" w:rsidRPr="00081C49">
        <w:rPr>
          <w:rFonts w:cs="Times New Roman"/>
        </w:rPr>
        <w:t xml:space="preserve"> models would </w:t>
      </w:r>
      <w:r w:rsidR="000C5E3E">
        <w:rPr>
          <w:rFonts w:cs="Times New Roman"/>
        </w:rPr>
        <w:t xml:space="preserve">therefore </w:t>
      </w:r>
      <w:r w:rsidR="00F66AEE" w:rsidRPr="00081C49">
        <w:rPr>
          <w:rFonts w:cs="Times New Roman"/>
        </w:rPr>
        <w:t>produce higher performance than using one or the other.</w:t>
      </w:r>
      <w:r w:rsidR="00F66AEE" w:rsidRPr="009954AE">
        <w:rPr>
          <w:rFonts w:cs="Times New Roman"/>
        </w:rPr>
        <w:t xml:space="preserve"> </w:t>
      </w:r>
      <w:r w:rsidR="00505F5A">
        <w:rPr>
          <w:rFonts w:cs="Times New Roman"/>
        </w:rPr>
        <w:t>The</w:t>
      </w:r>
      <w:r w:rsidR="00505F5A" w:rsidRPr="00081C49">
        <w:rPr>
          <w:rFonts w:cs="Times New Roman"/>
        </w:rPr>
        <w:t xml:space="preserve"> Random Forest</w:t>
      </w:r>
      <w:r w:rsidR="00505F5A">
        <w:rPr>
          <w:rFonts w:cs="Times New Roman"/>
        </w:rPr>
        <w:t xml:space="preserve"> Stacking</w:t>
      </w:r>
      <w:r w:rsidR="00505F5A" w:rsidRPr="00081C49">
        <w:rPr>
          <w:rFonts w:cs="Times New Roman"/>
        </w:rPr>
        <w:t xml:space="preserve"> Ensemble</w:t>
      </w:r>
      <w:r w:rsidR="00505F5A">
        <w:rPr>
          <w:rFonts w:cs="Times New Roman"/>
        </w:rPr>
        <w:t xml:space="preserve"> (RFSE)</w:t>
      </w:r>
      <w:r w:rsidR="00505F5A" w:rsidRPr="00081C49">
        <w:rPr>
          <w:rFonts w:cs="Times New Roman"/>
        </w:rPr>
        <w:t xml:space="preserve"> was the best performing voting/stacking ensemble because it most effectively learn</w:t>
      </w:r>
      <w:r w:rsidR="00505F5A">
        <w:rPr>
          <w:rFonts w:cs="Times New Roman"/>
        </w:rPr>
        <w:t>ed which combination of base estimators produced the highest predictive performance</w:t>
      </w:r>
      <w:r w:rsidR="00085CBF">
        <w:rPr>
          <w:rFonts w:cs="Times New Roman"/>
        </w:rPr>
        <w:t xml:space="preserve"> (Figure</w:t>
      </w:r>
      <w:r w:rsidR="00C93D9F">
        <w:rPr>
          <w:rFonts w:cs="Times New Roman"/>
        </w:rPr>
        <w:t>s 2</w:t>
      </w:r>
      <w:r w:rsidR="00F41157">
        <w:rPr>
          <w:rFonts w:cs="Times New Roman"/>
        </w:rPr>
        <w:t>4</w:t>
      </w:r>
      <w:r w:rsidR="00C93D9F">
        <w:rPr>
          <w:rFonts w:cs="Times New Roman"/>
        </w:rPr>
        <w:t>, 2</w:t>
      </w:r>
      <w:r w:rsidR="00F41157">
        <w:rPr>
          <w:rFonts w:cs="Times New Roman"/>
        </w:rPr>
        <w:t>5</w:t>
      </w:r>
      <w:r w:rsidR="00C93D9F">
        <w:rPr>
          <w:rFonts w:cs="Times New Roman"/>
        </w:rPr>
        <w:t>)</w:t>
      </w:r>
      <w:r w:rsidR="00505F5A" w:rsidRPr="00081C49">
        <w:rPr>
          <w:rFonts w:cs="Times New Roman"/>
        </w:rPr>
        <w:t xml:space="preserve"> [17]. </w:t>
      </w:r>
      <w:r w:rsidR="00561C43">
        <w:rPr>
          <w:rFonts w:cs="Times New Roman"/>
        </w:rPr>
        <w:t xml:space="preserve">This </w:t>
      </w:r>
      <w:r w:rsidR="0003724D">
        <w:rPr>
          <w:rFonts w:cs="Times New Roman"/>
        </w:rPr>
        <w:t>was</w:t>
      </w:r>
      <w:r w:rsidR="00561C43">
        <w:rPr>
          <w:rFonts w:cs="Times New Roman"/>
        </w:rPr>
        <w:t xml:space="preserve"> seen explicitly by</w:t>
      </w:r>
      <w:r w:rsidR="00B72660">
        <w:rPr>
          <w:rFonts w:cs="Times New Roman"/>
        </w:rPr>
        <w:t xml:space="preserve"> it giving </w:t>
      </w:r>
      <w:r w:rsidR="00505F5A" w:rsidRPr="00081C49">
        <w:rPr>
          <w:rFonts w:cs="Times New Roman"/>
        </w:rPr>
        <w:t xml:space="preserve">high importance </w:t>
      </w:r>
      <w:r w:rsidR="00B72660">
        <w:rPr>
          <w:rFonts w:cs="Times New Roman"/>
        </w:rPr>
        <w:t>scores to</w:t>
      </w:r>
      <w:r w:rsidR="00505F5A" w:rsidRPr="00081C49">
        <w:rPr>
          <w:rFonts w:cs="Times New Roman"/>
        </w:rPr>
        <w:t xml:space="preserve"> only a small subset of base estimators</w:t>
      </w:r>
      <w:r w:rsidR="00F75F1B">
        <w:rPr>
          <w:rFonts w:cs="Times New Roman"/>
        </w:rPr>
        <w:t>, with almost the exact same subset of base estimators chosen by the RFSE-CLP between retraining instances.</w:t>
      </w:r>
      <w:r w:rsidR="004656D1">
        <w:rPr>
          <w:rFonts w:cs="Times New Roman"/>
        </w:rPr>
        <w:t xml:space="preserve"> </w:t>
      </w:r>
    </w:p>
    <w:p w14:paraId="35F2826C" w14:textId="77777777" w:rsidR="00EE3E3D" w:rsidRDefault="00EE3E3D" w:rsidP="00505F5A">
      <w:pPr>
        <w:jc w:val="both"/>
        <w:rPr>
          <w:rFonts w:cs="Times New Roman"/>
        </w:rPr>
      </w:pPr>
    </w:p>
    <w:p w14:paraId="620AE5C1" w14:textId="09F6CD11" w:rsidR="0063048A" w:rsidRDefault="0063048A" w:rsidP="0063048A">
      <w:pPr>
        <w:jc w:val="both"/>
        <w:rPr>
          <w:rFonts w:cs="Times New Roman"/>
        </w:rPr>
      </w:pPr>
      <w:r w:rsidRPr="00081C49">
        <w:rPr>
          <w:rFonts w:cs="Times New Roman"/>
        </w:rPr>
        <w:t>The RFSE</w:t>
      </w:r>
      <w:r>
        <w:rPr>
          <w:rFonts w:cs="Times New Roman"/>
        </w:rPr>
        <w:t>-CLP and RFSE-F</w:t>
      </w:r>
      <w:r w:rsidRPr="00081C49">
        <w:rPr>
          <w:rFonts w:cs="Times New Roman"/>
        </w:rPr>
        <w:t xml:space="preserve"> </w:t>
      </w:r>
      <w:r>
        <w:rPr>
          <w:rFonts w:cs="Times New Roman"/>
        </w:rPr>
        <w:t xml:space="preserve">models </w:t>
      </w:r>
      <w:r w:rsidRPr="00081C49">
        <w:rPr>
          <w:rFonts w:cs="Times New Roman"/>
        </w:rPr>
        <w:t xml:space="preserve">placed the greatest </w:t>
      </w:r>
      <w:r>
        <w:rPr>
          <w:rFonts w:cs="Times New Roman"/>
        </w:rPr>
        <w:t>importance</w:t>
      </w:r>
      <w:r w:rsidRPr="00081C49">
        <w:rPr>
          <w:rFonts w:cs="Times New Roman"/>
        </w:rPr>
        <w:t xml:space="preserve"> on XGBoost </w:t>
      </w:r>
      <w:r>
        <w:rPr>
          <w:rFonts w:cs="Times New Roman"/>
        </w:rPr>
        <w:t>base estimators</w:t>
      </w:r>
      <w:r w:rsidRPr="00081C49">
        <w:rPr>
          <w:rFonts w:cs="Times New Roman"/>
        </w:rPr>
        <w:t xml:space="preserve">, </w:t>
      </w:r>
      <w:r>
        <w:rPr>
          <w:rFonts w:cs="Times New Roman"/>
        </w:rPr>
        <w:t>likely</w:t>
      </w:r>
      <w:r w:rsidRPr="00081C49">
        <w:rPr>
          <w:rFonts w:cs="Times New Roman"/>
        </w:rPr>
        <w:t xml:space="preserve"> due to their high fold-specific performance. </w:t>
      </w:r>
      <w:r w:rsidR="004B626F" w:rsidRPr="00081C49">
        <w:rPr>
          <w:rFonts w:cs="Times New Roman"/>
        </w:rPr>
        <w:t>XGBoost</w:t>
      </w:r>
      <w:r w:rsidR="004B626F">
        <w:rPr>
          <w:rFonts w:cs="Times New Roman"/>
        </w:rPr>
        <w:t>’s low</w:t>
      </w:r>
      <w:r w:rsidRPr="00081C49">
        <w:rPr>
          <w:rFonts w:cs="Times New Roman"/>
        </w:rPr>
        <w:t xml:space="preserve"> </w:t>
      </w:r>
      <w:r w:rsidR="004B626F">
        <w:rPr>
          <w:rFonts w:cs="Times New Roman"/>
        </w:rPr>
        <w:t>error</w:t>
      </w:r>
      <w:r w:rsidRPr="00081C49">
        <w:rPr>
          <w:rFonts w:cs="Times New Roman"/>
        </w:rPr>
        <w:t xml:space="preserve"> </w:t>
      </w:r>
      <w:r>
        <w:rPr>
          <w:rFonts w:cs="Times New Roman"/>
        </w:rPr>
        <w:t>was also observed in how</w:t>
      </w:r>
      <w:r w:rsidRPr="00081C49">
        <w:rPr>
          <w:rFonts w:cs="Times New Roman"/>
        </w:rPr>
        <w:t xml:space="preserve"> the RFSE</w:t>
      </w:r>
      <w:r>
        <w:rPr>
          <w:rFonts w:cs="Times New Roman"/>
        </w:rPr>
        <w:t>-CLP</w:t>
      </w:r>
      <w:r w:rsidRPr="00081C49">
        <w:rPr>
          <w:rFonts w:cs="Times New Roman"/>
        </w:rPr>
        <w:t xml:space="preserve"> trained solely on XGBoost models </w:t>
      </w:r>
      <w:r>
        <w:rPr>
          <w:rFonts w:cs="Times New Roman"/>
        </w:rPr>
        <w:t xml:space="preserve">had </w:t>
      </w:r>
      <w:r w:rsidR="00691B71">
        <w:rPr>
          <w:rFonts w:cs="Times New Roman"/>
        </w:rPr>
        <w:t>smaller</w:t>
      </w:r>
      <w:r>
        <w:rPr>
          <w:rFonts w:cs="Times New Roman"/>
        </w:rPr>
        <w:t xml:space="preserve"> error than</w:t>
      </w:r>
      <w:r w:rsidRPr="00081C49">
        <w:rPr>
          <w:rFonts w:cs="Times New Roman"/>
        </w:rPr>
        <w:t xml:space="preserve"> the RFSE</w:t>
      </w:r>
      <w:r>
        <w:rPr>
          <w:rFonts w:cs="Times New Roman"/>
        </w:rPr>
        <w:t>-CLP</w:t>
      </w:r>
      <w:r w:rsidRPr="00081C49">
        <w:rPr>
          <w:rFonts w:cs="Times New Roman"/>
        </w:rPr>
        <w:t xml:space="preserve">s trained on just LightGBM and Random Forest base </w:t>
      </w:r>
      <w:r w:rsidR="00BB4FCC">
        <w:rPr>
          <w:rFonts w:cs="Times New Roman"/>
        </w:rPr>
        <w:t>models</w:t>
      </w:r>
      <w:r w:rsidRPr="00081C49">
        <w:rPr>
          <w:rFonts w:cs="Times New Roman"/>
        </w:rPr>
        <w:t xml:space="preserve">. However, </w:t>
      </w:r>
      <w:r>
        <w:rPr>
          <w:rFonts w:cs="Times New Roman"/>
        </w:rPr>
        <w:t>the actual improvement in MRE from using a single type of base estimator to train the RFSE-CLP or RFSE-F was always less than 1%</w:t>
      </w:r>
      <w:r w:rsidR="003A391A">
        <w:rPr>
          <w:rFonts w:cs="Times New Roman"/>
        </w:rPr>
        <w:t>. This was</w:t>
      </w:r>
      <w:r>
        <w:rPr>
          <w:rFonts w:cs="Times New Roman"/>
        </w:rPr>
        <w:t xml:space="preserve"> due to the RFSE’s decision-tree architecture, which allowed it to </w:t>
      </w:r>
      <w:r w:rsidRPr="00081C49">
        <w:rPr>
          <w:rFonts w:cs="Times New Roman"/>
        </w:rPr>
        <w:t xml:space="preserve">ignore base estimators that did not </w:t>
      </w:r>
      <w:r>
        <w:rPr>
          <w:rFonts w:cs="Times New Roman"/>
        </w:rPr>
        <w:t>reduce</w:t>
      </w:r>
      <w:r w:rsidRPr="00081C49">
        <w:rPr>
          <w:rFonts w:cs="Times New Roman"/>
        </w:rPr>
        <w:t xml:space="preserve"> </w:t>
      </w:r>
      <w:r>
        <w:rPr>
          <w:rFonts w:cs="Times New Roman"/>
        </w:rPr>
        <w:t>error</w:t>
      </w:r>
      <w:r w:rsidR="008C6B93">
        <w:rPr>
          <w:rFonts w:cs="Times New Roman"/>
        </w:rPr>
        <w:t xml:space="preserve">. Given many of the base models had </w:t>
      </w:r>
      <w:r w:rsidR="008C6B93" w:rsidRPr="00081C49">
        <w:rPr>
          <w:rFonts w:cs="Times New Roman"/>
        </w:rPr>
        <w:t>similar perform</w:t>
      </w:r>
      <w:r w:rsidR="008C6B93">
        <w:rPr>
          <w:rFonts w:cs="Times New Roman"/>
        </w:rPr>
        <w:t xml:space="preserve">ance, this ability was </w:t>
      </w:r>
      <w:r w:rsidR="00281E59" w:rsidRPr="00081C49">
        <w:rPr>
          <w:rFonts w:cs="Times New Roman"/>
        </w:rPr>
        <w:t xml:space="preserve">particularly </w:t>
      </w:r>
      <w:r w:rsidR="008C6B93">
        <w:rPr>
          <w:rFonts w:cs="Times New Roman"/>
        </w:rPr>
        <w:t>useful.</w:t>
      </w:r>
    </w:p>
    <w:p w14:paraId="7EAD866C" w14:textId="77777777" w:rsidR="0063048A" w:rsidRDefault="0063048A" w:rsidP="00505F5A">
      <w:pPr>
        <w:jc w:val="both"/>
        <w:rPr>
          <w:rFonts w:cs="Times New Roman"/>
        </w:rPr>
      </w:pPr>
    </w:p>
    <w:p w14:paraId="0E02475A" w14:textId="216CA435" w:rsidR="00443543" w:rsidRDefault="00EE3E3D" w:rsidP="00505F5A">
      <w:pPr>
        <w:jc w:val="both"/>
        <w:rPr>
          <w:rFonts w:cs="Times New Roman"/>
        </w:rPr>
      </w:pPr>
      <w:r>
        <w:rPr>
          <w:rFonts w:cs="Times New Roman"/>
        </w:rPr>
        <w:t xml:space="preserve">In contrast, </w:t>
      </w:r>
      <w:r w:rsidRPr="00081C49">
        <w:rPr>
          <w:rFonts w:cs="Times New Roman"/>
        </w:rPr>
        <w:t>the Voting Ensemble and Elastic Net Stacking Ensemble</w:t>
      </w:r>
      <w:r w:rsidR="0063048A">
        <w:rPr>
          <w:rFonts w:cs="Times New Roman"/>
        </w:rPr>
        <w:t xml:space="preserve"> (ENSE)</w:t>
      </w:r>
      <w:r w:rsidRPr="00081C49">
        <w:rPr>
          <w:rFonts w:cs="Times New Roman"/>
        </w:rPr>
        <w:t xml:space="preserve"> may have </w:t>
      </w:r>
      <w:r w:rsidR="00823956">
        <w:rPr>
          <w:rFonts w:cs="Times New Roman"/>
        </w:rPr>
        <w:t>found it difficult</w:t>
      </w:r>
      <w:r w:rsidRPr="00081C49">
        <w:rPr>
          <w:rFonts w:cs="Times New Roman"/>
        </w:rPr>
        <w:t xml:space="preserve"> to isolate the impact of specific base estimators, as models based on linear regression struggle with multicollinearity [18]. As described in the literature review, multicollinearity occurs when features are linearly dependent [18]. The similarity of </w:t>
      </w:r>
      <w:r w:rsidR="00657089">
        <w:rPr>
          <w:rFonts w:cs="Times New Roman"/>
        </w:rPr>
        <w:t>my</w:t>
      </w:r>
      <w:r w:rsidRPr="00081C49">
        <w:rPr>
          <w:rFonts w:cs="Times New Roman"/>
        </w:rPr>
        <w:t xml:space="preserve"> base estimators </w:t>
      </w:r>
      <w:r w:rsidR="00657089">
        <w:rPr>
          <w:rFonts w:cs="Times New Roman"/>
        </w:rPr>
        <w:t>suggests</w:t>
      </w:r>
      <w:r w:rsidRPr="00081C49">
        <w:rPr>
          <w:rFonts w:cs="Times New Roman"/>
        </w:rPr>
        <w:t xml:space="preserve"> they </w:t>
      </w:r>
      <w:r w:rsidR="00657089">
        <w:rPr>
          <w:rFonts w:cs="Times New Roman"/>
        </w:rPr>
        <w:t>were</w:t>
      </w:r>
      <w:r w:rsidRPr="00081C49">
        <w:rPr>
          <w:rFonts w:cs="Times New Roman"/>
        </w:rPr>
        <w:t xml:space="preserve"> linearly dependent, making it difficult for the Elastic Net and Voting models to isolate the effect of a specific base estimator and thus </w:t>
      </w:r>
      <w:r w:rsidR="00935AAE">
        <w:rPr>
          <w:rFonts w:cs="Times New Roman"/>
        </w:rPr>
        <w:t>select</w:t>
      </w:r>
      <w:r w:rsidRPr="00081C49">
        <w:rPr>
          <w:rFonts w:cs="Times New Roman"/>
        </w:rPr>
        <w:t xml:space="preserve"> </w:t>
      </w:r>
      <w:r w:rsidR="00935AAE">
        <w:rPr>
          <w:rFonts w:cs="Times New Roman"/>
        </w:rPr>
        <w:t>the most important</w:t>
      </w:r>
      <w:r w:rsidRPr="00081C49">
        <w:rPr>
          <w:rFonts w:cs="Times New Roman"/>
        </w:rPr>
        <w:t xml:space="preserve"> base estimators. </w:t>
      </w:r>
      <w:r w:rsidR="009F2FC0">
        <w:rPr>
          <w:rFonts w:cs="Times New Roman"/>
        </w:rPr>
        <w:t>As a result,</w:t>
      </w:r>
      <w:r w:rsidRPr="00081C49">
        <w:rPr>
          <w:rFonts w:cs="Times New Roman"/>
        </w:rPr>
        <w:t xml:space="preserve"> these ensembles </w:t>
      </w:r>
      <w:r w:rsidR="00443543">
        <w:rPr>
          <w:rFonts w:cs="Times New Roman"/>
        </w:rPr>
        <w:t>placed important on</w:t>
      </w:r>
      <w:r w:rsidRPr="00081C49">
        <w:rPr>
          <w:rFonts w:cs="Times New Roman"/>
        </w:rPr>
        <w:t xml:space="preserve"> a larger </w:t>
      </w:r>
      <w:r w:rsidR="00443543">
        <w:rPr>
          <w:rFonts w:cs="Times New Roman"/>
        </w:rPr>
        <w:t>subset</w:t>
      </w:r>
      <w:r w:rsidRPr="00081C49">
        <w:rPr>
          <w:rFonts w:cs="Times New Roman"/>
        </w:rPr>
        <w:t xml:space="preserve"> of base estimators than the </w:t>
      </w:r>
      <w:r w:rsidR="00443543">
        <w:rPr>
          <w:rFonts w:cs="Times New Roman"/>
        </w:rPr>
        <w:t>RFSE</w:t>
      </w:r>
      <w:r w:rsidR="00CF39EE">
        <w:rPr>
          <w:rFonts w:cs="Times New Roman"/>
        </w:rPr>
        <w:t>, potentially causing</w:t>
      </w:r>
      <w:r w:rsidR="00D1667F" w:rsidRPr="00081C49">
        <w:rPr>
          <w:rFonts w:cs="Times New Roman"/>
        </w:rPr>
        <w:t xml:space="preserve"> the </w:t>
      </w:r>
      <w:r w:rsidR="00D1667F">
        <w:rPr>
          <w:rFonts w:cs="Times New Roman"/>
        </w:rPr>
        <w:t>ensembles</w:t>
      </w:r>
      <w:r w:rsidR="00D1667F" w:rsidRPr="00081C49">
        <w:rPr>
          <w:rFonts w:cs="Times New Roman"/>
        </w:rPr>
        <w:t xml:space="preserve"> </w:t>
      </w:r>
      <w:r w:rsidR="00CF39EE">
        <w:rPr>
          <w:rFonts w:cs="Times New Roman"/>
        </w:rPr>
        <w:t xml:space="preserve">to </w:t>
      </w:r>
      <w:r w:rsidR="00D1667F" w:rsidRPr="00081C49">
        <w:rPr>
          <w:rFonts w:cs="Times New Roman"/>
        </w:rPr>
        <w:t>learn</w:t>
      </w:r>
      <w:r w:rsidR="00D1667F">
        <w:rPr>
          <w:rFonts w:cs="Times New Roman"/>
        </w:rPr>
        <w:t xml:space="preserve"> </w:t>
      </w:r>
      <w:r w:rsidR="00D1667F" w:rsidRPr="00081C49">
        <w:rPr>
          <w:rFonts w:cs="Times New Roman"/>
        </w:rPr>
        <w:t>unimportant and ungeneralisable differences between base estimators.</w:t>
      </w:r>
      <w:r w:rsidR="00CF39EE">
        <w:rPr>
          <w:rFonts w:cs="Times New Roman"/>
        </w:rPr>
        <w:t xml:space="preserve"> This may explain why the Voting Ensemble and ENSE generally lower performance than the RFSE.</w:t>
      </w:r>
    </w:p>
    <w:p w14:paraId="4889BFD1" w14:textId="77777777" w:rsidR="00C573C0" w:rsidRDefault="00C573C0" w:rsidP="00505F5A">
      <w:pPr>
        <w:jc w:val="both"/>
        <w:rPr>
          <w:rFonts w:cs="Times New Roman"/>
        </w:rPr>
      </w:pPr>
    </w:p>
    <w:p w14:paraId="50573CCC" w14:textId="32550C72" w:rsidR="00FB6F4E" w:rsidRDefault="00C573C0" w:rsidP="00C573C0">
      <w:pPr>
        <w:jc w:val="both"/>
        <w:rPr>
          <w:rFonts w:cs="Times New Roman"/>
        </w:rPr>
      </w:pPr>
      <w:r>
        <w:rPr>
          <w:rFonts w:cs="Times New Roman"/>
        </w:rPr>
        <w:t>Additionally,</w:t>
      </w:r>
      <w:r w:rsidRPr="00081C49">
        <w:rPr>
          <w:rFonts w:cs="Times New Roman"/>
        </w:rPr>
        <w:t xml:space="preserve"> </w:t>
      </w:r>
      <w:r w:rsidR="00EB1593">
        <w:rPr>
          <w:rFonts w:cs="Times New Roman"/>
        </w:rPr>
        <w:t>after the ensemble architecture was fixed during training, the</w:t>
      </w:r>
      <w:r w:rsidR="00EB1593" w:rsidRPr="00081C49">
        <w:rPr>
          <w:rFonts w:cs="Times New Roman"/>
        </w:rPr>
        <w:t xml:space="preserve"> Voting </w:t>
      </w:r>
      <w:r w:rsidR="00EB1593">
        <w:rPr>
          <w:rFonts w:cs="Times New Roman"/>
        </w:rPr>
        <w:t xml:space="preserve">Ensemble </w:t>
      </w:r>
      <w:r w:rsidR="00EB1593" w:rsidRPr="00081C49">
        <w:rPr>
          <w:rFonts w:cs="Times New Roman"/>
        </w:rPr>
        <w:t xml:space="preserve">and </w:t>
      </w:r>
      <w:r w:rsidR="00EB1593">
        <w:rPr>
          <w:rFonts w:cs="Times New Roman"/>
        </w:rPr>
        <w:t>ENSE</w:t>
      </w:r>
      <w:r w:rsidR="00EB1593" w:rsidRPr="00081C49">
        <w:rPr>
          <w:rFonts w:cs="Times New Roman"/>
        </w:rPr>
        <w:t xml:space="preserve"> </w:t>
      </w:r>
      <w:r w:rsidR="000F0B28">
        <w:rPr>
          <w:rFonts w:cs="Times New Roman"/>
        </w:rPr>
        <w:t>estimated</w:t>
      </w:r>
      <w:r w:rsidR="00EB1593">
        <w:rPr>
          <w:rFonts w:cs="Times New Roman"/>
        </w:rPr>
        <w:t xml:space="preserve"> </w:t>
      </w:r>
      <w:r w:rsidR="000F0B28">
        <w:rPr>
          <w:rFonts w:cs="Times New Roman"/>
        </w:rPr>
        <w:t>MMR</w:t>
      </w:r>
      <w:r w:rsidR="00EB1593">
        <w:rPr>
          <w:rFonts w:cs="Times New Roman"/>
        </w:rPr>
        <w:t xml:space="preserve"> by </w:t>
      </w:r>
      <w:r w:rsidR="005F1072">
        <w:rPr>
          <w:rFonts w:cs="Times New Roman"/>
        </w:rPr>
        <w:t xml:space="preserve">always </w:t>
      </w:r>
      <w:r w:rsidR="00EB1593" w:rsidRPr="00081C49">
        <w:rPr>
          <w:rFonts w:cs="Times New Roman"/>
        </w:rPr>
        <w:t>combin</w:t>
      </w:r>
      <w:r w:rsidR="00EB1593">
        <w:rPr>
          <w:rFonts w:cs="Times New Roman"/>
        </w:rPr>
        <w:t>ing predictions from</w:t>
      </w:r>
      <w:r w:rsidR="00EB1593" w:rsidRPr="00081C49">
        <w:rPr>
          <w:rFonts w:cs="Times New Roman"/>
        </w:rPr>
        <w:t xml:space="preserve"> their base estimator</w:t>
      </w:r>
      <w:r w:rsidR="000F0B28">
        <w:rPr>
          <w:rFonts w:cs="Times New Roman"/>
        </w:rPr>
        <w:t xml:space="preserve">s </w:t>
      </w:r>
      <w:r w:rsidR="00EB1593" w:rsidRPr="00081C49">
        <w:rPr>
          <w:rFonts w:cs="Times New Roman"/>
        </w:rPr>
        <w:t xml:space="preserve">in </w:t>
      </w:r>
      <w:r w:rsidR="005F1072">
        <w:rPr>
          <w:rFonts w:cs="Times New Roman"/>
        </w:rPr>
        <w:t>the</w:t>
      </w:r>
      <w:r w:rsidR="000F0B28">
        <w:rPr>
          <w:rFonts w:cs="Times New Roman"/>
        </w:rPr>
        <w:t xml:space="preserve"> </w:t>
      </w:r>
      <w:r w:rsidR="005F1072">
        <w:rPr>
          <w:rFonts w:cs="Times New Roman"/>
        </w:rPr>
        <w:t xml:space="preserve">same, </w:t>
      </w:r>
      <w:r w:rsidR="00EB1593">
        <w:rPr>
          <w:rFonts w:cs="Times New Roman"/>
        </w:rPr>
        <w:t>fixed</w:t>
      </w:r>
      <w:r w:rsidR="00EB1593" w:rsidRPr="00081C49">
        <w:rPr>
          <w:rFonts w:cs="Times New Roman"/>
        </w:rPr>
        <w:t xml:space="preserve"> </w:t>
      </w:r>
      <w:r w:rsidR="000F0B28">
        <w:rPr>
          <w:rFonts w:cs="Times New Roman"/>
        </w:rPr>
        <w:t>proportion</w:t>
      </w:r>
      <w:r w:rsidR="00EB1593">
        <w:rPr>
          <w:rFonts w:cs="Times New Roman"/>
        </w:rPr>
        <w:t xml:space="preserve">. </w:t>
      </w:r>
      <w:r w:rsidR="005F1072">
        <w:rPr>
          <w:rFonts w:cs="Times New Roman"/>
        </w:rPr>
        <w:t>Put differently, t</w:t>
      </w:r>
      <w:r w:rsidR="00EB1593">
        <w:rPr>
          <w:rFonts w:cs="Times New Roman"/>
        </w:rPr>
        <w:t>hey could not</w:t>
      </w:r>
      <w:r w:rsidR="00EB1593" w:rsidRPr="00081C49">
        <w:rPr>
          <w:rFonts w:cs="Times New Roman"/>
        </w:rPr>
        <w:t xml:space="preserve"> tailor </w:t>
      </w:r>
      <w:r w:rsidR="00EB1593">
        <w:rPr>
          <w:rFonts w:cs="Times New Roman"/>
        </w:rPr>
        <w:t>how they</w:t>
      </w:r>
      <w:r w:rsidR="00EB1593" w:rsidRPr="00081C49">
        <w:rPr>
          <w:rFonts w:cs="Times New Roman"/>
        </w:rPr>
        <w:t xml:space="preserve"> combin</w:t>
      </w:r>
      <w:r w:rsidR="00EB1593">
        <w:rPr>
          <w:rFonts w:cs="Times New Roman"/>
        </w:rPr>
        <w:t>ed the</w:t>
      </w:r>
      <w:r w:rsidR="005F1072">
        <w:rPr>
          <w:rFonts w:cs="Times New Roman"/>
        </w:rPr>
        <w:t xml:space="preserve"> base estimators’</w:t>
      </w:r>
      <w:r w:rsidR="00EB1593">
        <w:rPr>
          <w:rFonts w:cs="Times New Roman"/>
        </w:rPr>
        <w:t xml:space="preserve"> predictions based on</w:t>
      </w:r>
      <w:r w:rsidR="00EB1593" w:rsidRPr="00081C49">
        <w:rPr>
          <w:rFonts w:cs="Times New Roman"/>
        </w:rPr>
        <w:t xml:space="preserve"> specific, local trends in the data. </w:t>
      </w:r>
      <w:r w:rsidR="005F1072">
        <w:rPr>
          <w:rFonts w:cs="Times New Roman"/>
        </w:rPr>
        <w:t xml:space="preserve">In contrast, and as explained above, </w:t>
      </w:r>
      <w:r w:rsidR="002647E0" w:rsidRPr="00081C49">
        <w:rPr>
          <w:rFonts w:cs="Times New Roman"/>
        </w:rPr>
        <w:t xml:space="preserve">the RFSE could </w:t>
      </w:r>
      <w:r w:rsidR="002647E0">
        <w:rPr>
          <w:rFonts w:cs="Times New Roman"/>
        </w:rPr>
        <w:t>vary the combination of base estimators it used to estimate depending on the local context [13].</w:t>
      </w:r>
      <w:r w:rsidR="002647E0" w:rsidRPr="002647E0">
        <w:rPr>
          <w:rFonts w:cs="Times New Roman"/>
        </w:rPr>
        <w:t xml:space="preserve"> </w:t>
      </w:r>
      <w:r w:rsidR="002647E0">
        <w:rPr>
          <w:rFonts w:cs="Times New Roman"/>
        </w:rPr>
        <w:t>Therefore, it could produce more nuanced</w:t>
      </w:r>
      <w:r w:rsidR="0081445B">
        <w:rPr>
          <w:rFonts w:cs="Times New Roman"/>
        </w:rPr>
        <w:t>, accurate</w:t>
      </w:r>
      <w:r w:rsidR="002647E0">
        <w:rPr>
          <w:rFonts w:cs="Times New Roman"/>
        </w:rPr>
        <w:t xml:space="preserve"> </w:t>
      </w:r>
      <w:r w:rsidR="0081445B">
        <w:rPr>
          <w:rFonts w:cs="Times New Roman"/>
        </w:rPr>
        <w:t>MMR predictions than the Voting Ensemble or ENSE.</w:t>
      </w:r>
    </w:p>
    <w:p w14:paraId="14BCF970" w14:textId="77777777" w:rsidR="00E328A1" w:rsidRDefault="00E328A1" w:rsidP="00E328A1">
      <w:pPr>
        <w:jc w:val="both"/>
        <w:rPr>
          <w:rFonts w:cs="Times New Roman"/>
        </w:rPr>
      </w:pPr>
    </w:p>
    <w:p w14:paraId="49C2CF43" w14:textId="62D58761" w:rsidR="00E328A1" w:rsidRPr="00081C49" w:rsidRDefault="00E328A1" w:rsidP="00E328A1">
      <w:pPr>
        <w:jc w:val="both"/>
        <w:rPr>
          <w:rFonts w:cs="Times New Roman"/>
        </w:rPr>
      </w:pPr>
      <w:r w:rsidRPr="77DFC48D">
        <w:rPr>
          <w:rFonts w:cs="Times New Roman"/>
        </w:rPr>
        <w:t xml:space="preserve">Interestingly, there was one instance where the RFSE did not have the best performance. When trained for country-level prediction, the </w:t>
      </w:r>
      <w:commentRangeStart w:id="26"/>
      <w:r w:rsidRPr="77DFC48D">
        <w:rPr>
          <w:rFonts w:cs="Times New Roman"/>
        </w:rPr>
        <w:t>RFSE</w:t>
      </w:r>
      <w:ins w:id="27" w:author="Nhung Nghiem" w:date="2025-10-19T05:35:00Z">
        <w:r w:rsidR="06017598" w:rsidRPr="77DFC48D">
          <w:rPr>
            <w:rFonts w:cs="Times New Roman"/>
          </w:rPr>
          <w:t>_CLP</w:t>
        </w:r>
      </w:ins>
      <w:r w:rsidRPr="77DFC48D">
        <w:rPr>
          <w:rFonts w:cs="Times New Roman"/>
        </w:rPr>
        <w:t xml:space="preserve"> </w:t>
      </w:r>
      <w:commentRangeEnd w:id="26"/>
      <w:r>
        <w:rPr>
          <w:rStyle w:val="CommentReference"/>
        </w:rPr>
        <w:commentReference w:id="26"/>
      </w:r>
      <w:r w:rsidRPr="77DFC48D">
        <w:rPr>
          <w:rFonts w:cs="Times New Roman"/>
        </w:rPr>
        <w:t xml:space="preserve">had the lowest MRE score but the ENSE had the lowest MSE score. This indicates that the ENSE handled outliers more effectively, potentially </w:t>
      </w:r>
      <w:r w:rsidR="00BE5B94" w:rsidRPr="77DFC48D">
        <w:rPr>
          <w:rFonts w:cs="Times New Roman"/>
        </w:rPr>
        <w:t>due to</w:t>
      </w:r>
      <w:r w:rsidRPr="77DFC48D">
        <w:rPr>
          <w:rFonts w:cs="Times New Roman"/>
        </w:rPr>
        <w:t xml:space="preserve"> the RFSE</w:t>
      </w:r>
      <w:r w:rsidR="00BE5B94" w:rsidRPr="77DFC48D">
        <w:rPr>
          <w:rFonts w:cs="Times New Roman"/>
        </w:rPr>
        <w:t>’s</w:t>
      </w:r>
      <w:r w:rsidRPr="77DFC48D">
        <w:rPr>
          <w:rFonts w:cs="Times New Roman"/>
        </w:rPr>
        <w:t xml:space="preserve"> overfit</w:t>
      </w:r>
      <w:r w:rsidR="00BE5B94" w:rsidRPr="77DFC48D">
        <w:rPr>
          <w:rFonts w:cs="Times New Roman"/>
        </w:rPr>
        <w:t>ting to local patterns</w:t>
      </w:r>
      <w:r w:rsidRPr="77DFC48D">
        <w:rPr>
          <w:rFonts w:cs="Times New Roman"/>
        </w:rPr>
        <w:t xml:space="preserve"> </w:t>
      </w:r>
      <w:r w:rsidR="00BE5B94" w:rsidRPr="77DFC48D">
        <w:rPr>
          <w:rFonts w:cs="Times New Roman"/>
        </w:rPr>
        <w:t>in</w:t>
      </w:r>
      <w:r w:rsidRPr="77DFC48D">
        <w:rPr>
          <w:rFonts w:cs="Times New Roman"/>
        </w:rPr>
        <w:t xml:space="preserve"> the training data</w:t>
      </w:r>
      <w:r w:rsidR="00BE5B94" w:rsidRPr="77DFC48D">
        <w:rPr>
          <w:rFonts w:cs="Times New Roman"/>
        </w:rPr>
        <w:t>, which the ENSE was less able to do</w:t>
      </w:r>
      <w:r w:rsidRPr="77DFC48D">
        <w:rPr>
          <w:rFonts w:cs="Times New Roman"/>
        </w:rPr>
        <w:t xml:space="preserve">. </w:t>
      </w:r>
    </w:p>
    <w:p w14:paraId="01795FBB" w14:textId="77777777" w:rsidR="00443543" w:rsidRDefault="00443543" w:rsidP="00505F5A">
      <w:pPr>
        <w:jc w:val="both"/>
        <w:rPr>
          <w:rFonts w:cs="Times New Roman"/>
        </w:rPr>
      </w:pPr>
    </w:p>
    <w:p w14:paraId="0BD46C03" w14:textId="38BE6DD9" w:rsidR="007657E1" w:rsidRDefault="00FF489A" w:rsidP="00505F5A">
      <w:pPr>
        <w:jc w:val="both"/>
        <w:rPr>
          <w:rFonts w:cs="Times New Roman"/>
        </w:rPr>
      </w:pPr>
      <w:r>
        <w:rPr>
          <w:rFonts w:cs="Times New Roman"/>
        </w:rPr>
        <w:t>ENSE</w:t>
      </w:r>
      <w:r w:rsidR="005A4EE1">
        <w:rPr>
          <w:rFonts w:cs="Times New Roman"/>
        </w:rPr>
        <w:t xml:space="preserve"> </w:t>
      </w:r>
      <w:r w:rsidR="00BE776A">
        <w:rPr>
          <w:rFonts w:cs="Times New Roman"/>
        </w:rPr>
        <w:t xml:space="preserve">also </w:t>
      </w:r>
      <w:r w:rsidR="00B67FEF">
        <w:rPr>
          <w:rFonts w:cs="Times New Roman"/>
        </w:rPr>
        <w:t xml:space="preserve">outperformed the Voting Ensemble in </w:t>
      </w:r>
      <w:r w:rsidR="00CB204A">
        <w:rPr>
          <w:rFonts w:cs="Times New Roman"/>
        </w:rPr>
        <w:t xml:space="preserve">all evaluated </w:t>
      </w:r>
      <w:r w:rsidR="00B67FEF">
        <w:rPr>
          <w:rFonts w:cs="Times New Roman"/>
        </w:rPr>
        <w:t xml:space="preserve">cases, potentially because it </w:t>
      </w:r>
      <w:r w:rsidR="007657E1">
        <w:rPr>
          <w:rFonts w:cs="Times New Roman"/>
        </w:rPr>
        <w:t>could</w:t>
      </w:r>
      <w:r w:rsidR="00B67FEF">
        <w:rPr>
          <w:rFonts w:cs="Times New Roman"/>
        </w:rPr>
        <w:t xml:space="preserve"> attach negative weights to base estimators</w:t>
      </w:r>
      <w:r w:rsidR="007657E1">
        <w:rPr>
          <w:rFonts w:cs="Times New Roman"/>
        </w:rPr>
        <w:t xml:space="preserve">, whereas the voting ensemble was only fine-tuned with positive weights [49]. As a result, the ENSE model </w:t>
      </w:r>
      <w:r w:rsidR="005D6EF9">
        <w:rPr>
          <w:rFonts w:cs="Times New Roman"/>
        </w:rPr>
        <w:t>could</w:t>
      </w:r>
      <w:r w:rsidR="007657E1">
        <w:rPr>
          <w:rFonts w:cs="Times New Roman"/>
        </w:rPr>
        <w:t xml:space="preserve"> learn </w:t>
      </w:r>
      <w:r w:rsidR="005112FC">
        <w:rPr>
          <w:rFonts w:cs="Times New Roman"/>
        </w:rPr>
        <w:t>how to combine different over- and under-estimations of MMR from its base esti</w:t>
      </w:r>
      <w:r w:rsidR="00B0697F">
        <w:rPr>
          <w:rFonts w:cs="Times New Roman"/>
        </w:rPr>
        <w:t>ma</w:t>
      </w:r>
      <w:r w:rsidR="005112FC">
        <w:rPr>
          <w:rFonts w:cs="Times New Roman"/>
        </w:rPr>
        <w:t xml:space="preserve">tors while the Voting Ensemble was forced to use only an additive </w:t>
      </w:r>
      <w:r w:rsidR="00B0697F">
        <w:rPr>
          <w:rFonts w:cs="Times New Roman"/>
        </w:rPr>
        <w:t>combination of</w:t>
      </w:r>
      <w:r w:rsidR="005112FC">
        <w:rPr>
          <w:rFonts w:cs="Times New Roman"/>
        </w:rPr>
        <w:t xml:space="preserve"> base learners</w:t>
      </w:r>
      <w:r w:rsidR="00F50D99">
        <w:rPr>
          <w:rFonts w:cs="Times New Roman"/>
        </w:rPr>
        <w:t xml:space="preserve">, reducing its ability to ‘correct’ </w:t>
      </w:r>
      <w:r w:rsidR="005D6EF9">
        <w:rPr>
          <w:rFonts w:cs="Times New Roman"/>
        </w:rPr>
        <w:t>inaccurate</w:t>
      </w:r>
      <w:r w:rsidR="00F50D99">
        <w:rPr>
          <w:rFonts w:cs="Times New Roman"/>
        </w:rPr>
        <w:t xml:space="preserve"> base estimator predictions</w:t>
      </w:r>
      <w:r w:rsidR="005112FC">
        <w:rPr>
          <w:rFonts w:cs="Times New Roman"/>
        </w:rPr>
        <w:t xml:space="preserve">. Therefore, </w:t>
      </w:r>
      <w:r w:rsidR="00B0697F">
        <w:rPr>
          <w:rFonts w:cs="Times New Roman"/>
        </w:rPr>
        <w:t>ENSE could learn more nuanced patterns, explaining its higher accuracy.</w:t>
      </w:r>
    </w:p>
    <w:p w14:paraId="39882FC0" w14:textId="77777777" w:rsidR="00C573C0" w:rsidRDefault="00C573C0" w:rsidP="00505F5A">
      <w:pPr>
        <w:jc w:val="both"/>
        <w:rPr>
          <w:rFonts w:cs="Times New Roman"/>
        </w:rPr>
      </w:pPr>
    </w:p>
    <w:p w14:paraId="76D9AD6D" w14:textId="1B58D0B1" w:rsidR="00EE3E3D" w:rsidRDefault="00EE3E3D" w:rsidP="00505F5A">
      <w:pPr>
        <w:jc w:val="both"/>
        <w:rPr>
          <w:rFonts w:cs="Times New Roman"/>
        </w:rPr>
      </w:pPr>
      <w:r w:rsidRPr="77DFC48D">
        <w:rPr>
          <w:rFonts w:cs="Times New Roman"/>
        </w:rPr>
        <w:t xml:space="preserve">The </w:t>
      </w:r>
      <w:r w:rsidR="00321735" w:rsidRPr="77DFC48D">
        <w:rPr>
          <w:rFonts w:cs="Times New Roman"/>
        </w:rPr>
        <w:t>stronger</w:t>
      </w:r>
      <w:r w:rsidRPr="77DFC48D">
        <w:rPr>
          <w:rFonts w:cs="Times New Roman"/>
        </w:rPr>
        <w:t xml:space="preserve"> performance of </w:t>
      </w:r>
      <w:r w:rsidR="0043415A" w:rsidRPr="77DFC48D">
        <w:rPr>
          <w:rFonts w:cs="Times New Roman"/>
        </w:rPr>
        <w:t>my</w:t>
      </w:r>
      <w:r w:rsidRPr="77DFC48D">
        <w:rPr>
          <w:rFonts w:cs="Times New Roman"/>
        </w:rPr>
        <w:t xml:space="preserve"> stacking versus voting ensembles was validated by the literature</w:t>
      </w:r>
      <w:r w:rsidR="00BA52FA" w:rsidRPr="77DFC48D">
        <w:rPr>
          <w:rFonts w:cs="Times New Roman"/>
        </w:rPr>
        <w:t>.</w:t>
      </w:r>
      <w:r w:rsidRPr="77DFC48D">
        <w:rPr>
          <w:rFonts w:cs="Times New Roman"/>
        </w:rPr>
        <w:t xml:space="preserve"> Mahajan et al.’s (2023) review found that </w:t>
      </w:r>
      <w:commentRangeStart w:id="28"/>
      <w:r w:rsidR="000E7CE5" w:rsidRPr="77DFC48D">
        <w:rPr>
          <w:rFonts w:cs="Times New Roman"/>
        </w:rPr>
        <w:t xml:space="preserve">82.6% of studies that used </w:t>
      </w:r>
      <w:r w:rsidRPr="77DFC48D">
        <w:rPr>
          <w:rFonts w:cs="Times New Roman"/>
        </w:rPr>
        <w:t xml:space="preserve">stacking ensembles </w:t>
      </w:r>
      <w:r w:rsidR="000E7CE5" w:rsidRPr="77DFC48D">
        <w:rPr>
          <w:rFonts w:cs="Times New Roman"/>
        </w:rPr>
        <w:t xml:space="preserve">found they </w:t>
      </w:r>
      <w:r w:rsidRPr="77DFC48D">
        <w:rPr>
          <w:rFonts w:cs="Times New Roman"/>
        </w:rPr>
        <w:t xml:space="preserve">had the highest performance of all tested model architectures </w:t>
      </w:r>
      <w:r w:rsidR="000E7CE5" w:rsidRPr="77DFC48D">
        <w:rPr>
          <w:rFonts w:cs="Times New Roman"/>
        </w:rPr>
        <w:t xml:space="preserve">[17]. In contrast, only 71.4% of studies </w:t>
      </w:r>
      <w:commentRangeEnd w:id="28"/>
      <w:r>
        <w:rPr>
          <w:rStyle w:val="CommentReference"/>
        </w:rPr>
        <w:commentReference w:id="28"/>
      </w:r>
      <w:r w:rsidR="000E7CE5" w:rsidRPr="77DFC48D">
        <w:rPr>
          <w:rFonts w:cs="Times New Roman"/>
        </w:rPr>
        <w:t xml:space="preserve">that </w:t>
      </w:r>
      <w:r w:rsidR="00321735" w:rsidRPr="77DFC48D">
        <w:rPr>
          <w:rFonts w:cs="Times New Roman"/>
        </w:rPr>
        <w:t>used</w:t>
      </w:r>
      <w:r w:rsidR="000E7CE5" w:rsidRPr="77DFC48D">
        <w:rPr>
          <w:rFonts w:cs="Times New Roman"/>
        </w:rPr>
        <w:t xml:space="preserve"> </w:t>
      </w:r>
      <w:r w:rsidRPr="77DFC48D">
        <w:rPr>
          <w:rFonts w:cs="Times New Roman"/>
        </w:rPr>
        <w:t>voting ensembles</w:t>
      </w:r>
      <w:r w:rsidR="000E7CE5" w:rsidRPr="77DFC48D">
        <w:rPr>
          <w:rFonts w:cs="Times New Roman"/>
        </w:rPr>
        <w:t xml:space="preserve"> found they had the</w:t>
      </w:r>
      <w:r w:rsidRPr="77DFC48D">
        <w:rPr>
          <w:rFonts w:cs="Times New Roman"/>
        </w:rPr>
        <w:t xml:space="preserve"> highest </w:t>
      </w:r>
      <w:r w:rsidR="000E7CE5" w:rsidRPr="77DFC48D">
        <w:rPr>
          <w:rFonts w:cs="Times New Roman"/>
        </w:rPr>
        <w:t>performance</w:t>
      </w:r>
      <w:r w:rsidRPr="77DFC48D">
        <w:rPr>
          <w:rFonts w:cs="Times New Roman"/>
        </w:rPr>
        <w:t xml:space="preserve"> [17].</w:t>
      </w:r>
    </w:p>
    <w:p w14:paraId="125B913F" w14:textId="77777777" w:rsidR="00846F6F" w:rsidRDefault="00846F6F" w:rsidP="00FD0180">
      <w:pPr>
        <w:jc w:val="both"/>
        <w:rPr>
          <w:rFonts w:cs="Times New Roman"/>
        </w:rPr>
      </w:pPr>
    </w:p>
    <w:p w14:paraId="79906C93" w14:textId="3990F39B" w:rsidR="006E45C3" w:rsidRPr="00081C49" w:rsidRDefault="004A0772" w:rsidP="006E45C3">
      <w:pPr>
        <w:jc w:val="both"/>
        <w:rPr>
          <w:rFonts w:cs="Times New Roman"/>
        </w:rPr>
      </w:pPr>
      <w:r>
        <w:rPr>
          <w:rFonts w:cs="Times New Roman"/>
        </w:rPr>
        <w:t>However, the</w:t>
      </w:r>
      <w:r w:rsidR="006E45C3" w:rsidRPr="00081C49">
        <w:rPr>
          <w:rFonts w:cs="Times New Roman"/>
        </w:rPr>
        <w:t xml:space="preserve"> support vector machine stacking ensemble (SVMSE) </w:t>
      </w:r>
      <w:r w:rsidR="00682D90">
        <w:rPr>
          <w:rFonts w:cs="Times New Roman"/>
        </w:rPr>
        <w:t>incurred</w:t>
      </w:r>
      <w:r w:rsidR="006E45C3" w:rsidRPr="00081C49">
        <w:rPr>
          <w:rFonts w:cs="Times New Roman"/>
        </w:rPr>
        <w:t xml:space="preserve"> the highest MRE and MSE when trained to perform forecasting and the highest MRE when trained for country-level prediction. This </w:t>
      </w:r>
      <w:r w:rsidR="003C20E2">
        <w:rPr>
          <w:rFonts w:cs="Times New Roman"/>
        </w:rPr>
        <w:t xml:space="preserve">weak performance </w:t>
      </w:r>
      <w:r w:rsidR="006E45C3" w:rsidRPr="00081C49">
        <w:rPr>
          <w:rFonts w:cs="Times New Roman"/>
        </w:rPr>
        <w:t xml:space="preserve">may be due to </w:t>
      </w:r>
      <w:r w:rsidR="003C20E2">
        <w:rPr>
          <w:rFonts w:cs="Times New Roman"/>
        </w:rPr>
        <w:t xml:space="preserve">its </w:t>
      </w:r>
      <w:r w:rsidR="006E45C3" w:rsidRPr="00081C49">
        <w:rPr>
          <w:rFonts w:cs="Times New Roman"/>
        </w:rPr>
        <w:t>sensitivity to noise, as its loss</w:t>
      </w:r>
      <w:r w:rsidR="003C20E2">
        <w:rPr>
          <w:rFonts w:cs="Times New Roman"/>
        </w:rPr>
        <w:t xml:space="preserve"> function</w:t>
      </w:r>
      <w:r w:rsidR="006E45C3" w:rsidRPr="00081C49">
        <w:rPr>
          <w:rFonts w:cs="Times New Roman"/>
        </w:rPr>
        <w:t xml:space="preserve"> and predictions are </w:t>
      </w:r>
      <w:r w:rsidR="00F0232F">
        <w:rPr>
          <w:rFonts w:cs="Times New Roman"/>
        </w:rPr>
        <w:t>heavily influenced by</w:t>
      </w:r>
      <w:r w:rsidR="006E45C3" w:rsidRPr="00081C49">
        <w:rPr>
          <w:rFonts w:cs="Times New Roman"/>
        </w:rPr>
        <w:t xml:space="preserve"> datapoints outside its error tolerance margin. </w:t>
      </w:r>
      <w:r w:rsidR="006607D5">
        <w:rPr>
          <w:rFonts w:cs="Times New Roman"/>
        </w:rPr>
        <w:t>Therefore</w:t>
      </w:r>
      <w:r w:rsidR="006E45C3" w:rsidRPr="00081C49">
        <w:rPr>
          <w:rFonts w:cs="Times New Roman"/>
        </w:rPr>
        <w:t xml:space="preserve">, the model may have overfit to the </w:t>
      </w:r>
      <w:r w:rsidR="00732437">
        <w:rPr>
          <w:rFonts w:cs="Times New Roman"/>
        </w:rPr>
        <w:t>small number of</w:t>
      </w:r>
      <w:r w:rsidR="006E45C3" w:rsidRPr="00081C49">
        <w:rPr>
          <w:rFonts w:cs="Times New Roman"/>
        </w:rPr>
        <w:t xml:space="preserve"> high MMR </w:t>
      </w:r>
      <w:r w:rsidR="006607D5">
        <w:rPr>
          <w:rFonts w:cs="Times New Roman"/>
        </w:rPr>
        <w:t>samples</w:t>
      </w:r>
      <w:r w:rsidR="00D576A8">
        <w:rPr>
          <w:rFonts w:cs="Times New Roman"/>
        </w:rPr>
        <w:t>, as predictions for these outlier-</w:t>
      </w:r>
      <w:r w:rsidR="00732437">
        <w:rPr>
          <w:rFonts w:cs="Times New Roman"/>
        </w:rPr>
        <w:t>like</w:t>
      </w:r>
      <w:r w:rsidR="00D576A8">
        <w:rPr>
          <w:rFonts w:cs="Times New Roman"/>
        </w:rPr>
        <w:t xml:space="preserve"> datapoints likely incurred greater </w:t>
      </w:r>
      <w:r w:rsidR="00860BC8">
        <w:rPr>
          <w:rFonts w:cs="Times New Roman"/>
        </w:rPr>
        <w:t xml:space="preserve">error </w:t>
      </w:r>
      <w:r w:rsidR="00D576A8">
        <w:rPr>
          <w:rFonts w:cs="Times New Roman"/>
        </w:rPr>
        <w:t>than the model’s tolerance</w:t>
      </w:r>
      <w:r w:rsidR="006E45C3" w:rsidRPr="00081C49">
        <w:rPr>
          <w:rFonts w:cs="Times New Roman"/>
        </w:rPr>
        <w:t xml:space="preserve">. Additionally, unlike the RFSE, the SVMSE used all </w:t>
      </w:r>
      <w:r w:rsidR="00D72D6F">
        <w:rPr>
          <w:rFonts w:cs="Times New Roman"/>
        </w:rPr>
        <w:t>base estimator</w:t>
      </w:r>
      <w:r w:rsidR="004410ED">
        <w:rPr>
          <w:rFonts w:cs="Times New Roman"/>
        </w:rPr>
        <w:t>s</w:t>
      </w:r>
      <w:r w:rsidR="009707E5">
        <w:rPr>
          <w:rFonts w:cs="Times New Roman"/>
        </w:rPr>
        <w:t xml:space="preserve">, increasing </w:t>
      </w:r>
      <w:r w:rsidR="006E6CD4">
        <w:rPr>
          <w:rFonts w:cs="Times New Roman"/>
        </w:rPr>
        <w:t>the</w:t>
      </w:r>
      <w:r w:rsidR="00074065">
        <w:rPr>
          <w:rFonts w:cs="Times New Roman"/>
        </w:rPr>
        <w:t xml:space="preserve"> </w:t>
      </w:r>
      <w:r w:rsidR="004410ED">
        <w:rPr>
          <w:rFonts w:cs="Times New Roman"/>
        </w:rPr>
        <w:t>probability</w:t>
      </w:r>
      <w:r w:rsidR="00074065">
        <w:rPr>
          <w:rFonts w:cs="Times New Roman"/>
        </w:rPr>
        <w:t xml:space="preserve"> </w:t>
      </w:r>
      <w:r w:rsidR="006E6CD4">
        <w:rPr>
          <w:rFonts w:cs="Times New Roman"/>
        </w:rPr>
        <w:t>it</w:t>
      </w:r>
      <w:r w:rsidR="00074065">
        <w:rPr>
          <w:rFonts w:cs="Times New Roman"/>
        </w:rPr>
        <w:t xml:space="preserve"> learn</w:t>
      </w:r>
      <w:r w:rsidR="006E6CD4">
        <w:rPr>
          <w:rFonts w:cs="Times New Roman"/>
        </w:rPr>
        <w:t>ed</w:t>
      </w:r>
      <w:r w:rsidR="00074065">
        <w:rPr>
          <w:rFonts w:cs="Times New Roman"/>
        </w:rPr>
        <w:t xml:space="preserve"> ungeneralisable</w:t>
      </w:r>
      <w:r w:rsidR="00180F02">
        <w:rPr>
          <w:rFonts w:cs="Times New Roman"/>
        </w:rPr>
        <w:t xml:space="preserve">, noisy </w:t>
      </w:r>
      <w:r w:rsidR="009707E5">
        <w:rPr>
          <w:rFonts w:cs="Times New Roman"/>
        </w:rPr>
        <w:t>patterns</w:t>
      </w:r>
      <w:r w:rsidR="00180F02">
        <w:rPr>
          <w:rFonts w:cs="Times New Roman"/>
        </w:rPr>
        <w:t xml:space="preserve"> </w:t>
      </w:r>
      <w:r w:rsidR="009707E5">
        <w:rPr>
          <w:rFonts w:cs="Times New Roman"/>
        </w:rPr>
        <w:t>in</w:t>
      </w:r>
      <w:r w:rsidR="00180F02">
        <w:rPr>
          <w:rFonts w:cs="Times New Roman"/>
        </w:rPr>
        <w:t xml:space="preserve"> </w:t>
      </w:r>
      <w:r w:rsidR="00074065">
        <w:rPr>
          <w:rFonts w:cs="Times New Roman"/>
        </w:rPr>
        <w:t xml:space="preserve">the base </w:t>
      </w:r>
      <w:r w:rsidR="009707E5">
        <w:rPr>
          <w:rFonts w:cs="Times New Roman"/>
        </w:rPr>
        <w:t>models’</w:t>
      </w:r>
      <w:r w:rsidR="00074065">
        <w:rPr>
          <w:rFonts w:cs="Times New Roman"/>
        </w:rPr>
        <w:t xml:space="preserve"> predictions</w:t>
      </w:r>
      <w:r w:rsidR="00543AD0">
        <w:rPr>
          <w:rFonts w:cs="Times New Roman"/>
        </w:rPr>
        <w:t xml:space="preserve">, </w:t>
      </w:r>
      <w:r w:rsidR="006E45C3" w:rsidRPr="00081C49">
        <w:rPr>
          <w:rFonts w:cs="Times New Roman"/>
        </w:rPr>
        <w:t>reducing its test performance. However, the SVMSE</w:t>
      </w:r>
      <w:r w:rsidR="0015744C">
        <w:rPr>
          <w:rFonts w:cs="Times New Roman"/>
        </w:rPr>
        <w:t xml:space="preserve"> achieved a smaller </w:t>
      </w:r>
      <w:r w:rsidR="00543AD0">
        <w:rPr>
          <w:rFonts w:cs="Times New Roman"/>
        </w:rPr>
        <w:t xml:space="preserve">MSE score </w:t>
      </w:r>
      <w:r w:rsidR="0015744C">
        <w:rPr>
          <w:rFonts w:cs="Times New Roman"/>
        </w:rPr>
        <w:t>for country-level prediction than</w:t>
      </w:r>
      <w:r w:rsidR="006E45C3" w:rsidRPr="00081C49">
        <w:rPr>
          <w:rFonts w:cs="Times New Roman"/>
        </w:rPr>
        <w:t xml:space="preserve"> the Voting Ensemble</w:t>
      </w:r>
      <w:r w:rsidR="0015744C">
        <w:rPr>
          <w:rFonts w:cs="Times New Roman"/>
        </w:rPr>
        <w:t>. This may be due to the SVMSE’s</w:t>
      </w:r>
      <w:r w:rsidR="006E45C3" w:rsidRPr="00081C49">
        <w:rPr>
          <w:rFonts w:cs="Times New Roman"/>
        </w:rPr>
        <w:t xml:space="preserve"> polynomial kernel (chosen through hyperparameter tuning)</w:t>
      </w:r>
      <w:r w:rsidR="0015744C">
        <w:rPr>
          <w:rFonts w:cs="Times New Roman"/>
        </w:rPr>
        <w:t xml:space="preserve">, which </w:t>
      </w:r>
      <w:r w:rsidR="0011151A">
        <w:rPr>
          <w:rFonts w:cs="Times New Roman"/>
        </w:rPr>
        <w:t>captured</w:t>
      </w:r>
      <w:r w:rsidR="006E45C3" w:rsidRPr="00081C49">
        <w:rPr>
          <w:rFonts w:cs="Times New Roman"/>
        </w:rPr>
        <w:t xml:space="preserve"> local information </w:t>
      </w:r>
      <w:r w:rsidR="00162421">
        <w:rPr>
          <w:rFonts w:cs="Times New Roman"/>
        </w:rPr>
        <w:t>about base estimator interactions</w:t>
      </w:r>
      <w:r w:rsidR="009E0685">
        <w:rPr>
          <w:rFonts w:cs="Times New Roman"/>
        </w:rPr>
        <w:t>. Thus,</w:t>
      </w:r>
      <w:r w:rsidR="006E45C3" w:rsidRPr="00081C49">
        <w:rPr>
          <w:rFonts w:cs="Times New Roman"/>
        </w:rPr>
        <w:t xml:space="preserve"> </w:t>
      </w:r>
      <w:r w:rsidR="0011151A">
        <w:rPr>
          <w:rFonts w:cs="Times New Roman"/>
        </w:rPr>
        <w:t>the SVMSE</w:t>
      </w:r>
      <w:r w:rsidR="006E45C3" w:rsidRPr="00081C49">
        <w:rPr>
          <w:rFonts w:cs="Times New Roman"/>
        </w:rPr>
        <w:t xml:space="preserve"> benefit</w:t>
      </w:r>
      <w:r w:rsidR="009E0685">
        <w:rPr>
          <w:rFonts w:cs="Times New Roman"/>
        </w:rPr>
        <w:t>ed</w:t>
      </w:r>
      <w:r w:rsidR="006E45C3" w:rsidRPr="00081C49">
        <w:rPr>
          <w:rFonts w:cs="Times New Roman"/>
        </w:rPr>
        <w:t xml:space="preserve"> more strongly from being able to combine different base estimators</w:t>
      </w:r>
      <w:r w:rsidR="009D6DDD">
        <w:rPr>
          <w:rFonts w:cs="Times New Roman"/>
        </w:rPr>
        <w:t xml:space="preserve"> than the Voting Ensemble, which had to use </w:t>
      </w:r>
      <w:r w:rsidR="00807CD1">
        <w:rPr>
          <w:rFonts w:cs="Times New Roman"/>
        </w:rPr>
        <w:t>the</w:t>
      </w:r>
      <w:r w:rsidR="009D6DDD">
        <w:rPr>
          <w:rFonts w:cs="Times New Roman"/>
        </w:rPr>
        <w:t xml:space="preserve"> fixed</w:t>
      </w:r>
      <w:r w:rsidR="00807CD1">
        <w:rPr>
          <w:rFonts w:cs="Times New Roman"/>
        </w:rPr>
        <w:t>, additive</w:t>
      </w:r>
      <w:r w:rsidR="009D6DDD">
        <w:rPr>
          <w:rFonts w:cs="Times New Roman"/>
        </w:rPr>
        <w:t xml:space="preserve"> combination of base estimators discussed above.</w:t>
      </w:r>
    </w:p>
    <w:p w14:paraId="7C8364A6" w14:textId="5B3F447B" w:rsidR="007A276E" w:rsidRPr="00081C49" w:rsidRDefault="007A276E" w:rsidP="00FD0180">
      <w:pPr>
        <w:jc w:val="both"/>
        <w:rPr>
          <w:rFonts w:cs="Times New Roman"/>
        </w:rPr>
      </w:pPr>
    </w:p>
    <w:p w14:paraId="32DCD04B" w14:textId="10135A46" w:rsidR="001573F7" w:rsidRDefault="002F55DA" w:rsidP="005B70DD">
      <w:pPr>
        <w:jc w:val="both"/>
        <w:rPr>
          <w:rFonts w:cs="Times New Roman"/>
        </w:rPr>
      </w:pPr>
      <w:r w:rsidRPr="77DFC48D">
        <w:rPr>
          <w:rFonts w:cs="Times New Roman"/>
        </w:rPr>
        <w:t>As a final discussion point, there</w:t>
      </w:r>
      <w:r w:rsidR="00EF3D0E" w:rsidRPr="77DFC48D">
        <w:rPr>
          <w:rFonts w:cs="Times New Roman"/>
        </w:rPr>
        <w:t xml:space="preserve"> was less variation in the </w:t>
      </w:r>
      <w:r w:rsidR="000201CE" w:rsidRPr="77DFC48D">
        <w:rPr>
          <w:rFonts w:cs="Times New Roman"/>
        </w:rPr>
        <w:t xml:space="preserve">voting and stacking </w:t>
      </w:r>
      <w:r w:rsidR="00EF3D0E" w:rsidRPr="77DFC48D">
        <w:rPr>
          <w:rFonts w:cs="Times New Roman"/>
        </w:rPr>
        <w:t xml:space="preserve">ensembles’ performance when </w:t>
      </w:r>
      <w:r w:rsidR="00035264" w:rsidRPr="77DFC48D">
        <w:rPr>
          <w:rFonts w:cs="Times New Roman"/>
        </w:rPr>
        <w:t>trained to perform forecasting</w:t>
      </w:r>
      <w:r w:rsidR="002B7D03" w:rsidRPr="77DFC48D">
        <w:rPr>
          <w:rFonts w:cs="Times New Roman"/>
        </w:rPr>
        <w:t xml:space="preserve"> than country-level prediction. This was likely due to </w:t>
      </w:r>
      <w:r w:rsidR="004555F4" w:rsidRPr="77DFC48D">
        <w:rPr>
          <w:rFonts w:cs="Times New Roman"/>
        </w:rPr>
        <w:t xml:space="preserve">the forecasting </w:t>
      </w:r>
      <w:r w:rsidR="002B7D03" w:rsidRPr="77DFC48D">
        <w:rPr>
          <w:rFonts w:cs="Times New Roman"/>
        </w:rPr>
        <w:t xml:space="preserve">base estimators having more </w:t>
      </w:r>
      <w:r w:rsidR="009F3483" w:rsidRPr="77DFC48D">
        <w:rPr>
          <w:rFonts w:cs="Times New Roman"/>
        </w:rPr>
        <w:t>uniform</w:t>
      </w:r>
      <w:r w:rsidR="002B7D03" w:rsidRPr="77DFC48D">
        <w:rPr>
          <w:rFonts w:cs="Times New Roman"/>
        </w:rPr>
        <w:t xml:space="preserve"> performance. </w:t>
      </w:r>
      <w:r w:rsidR="004506E6" w:rsidRPr="77DFC48D">
        <w:rPr>
          <w:rFonts w:cs="Times New Roman"/>
        </w:rPr>
        <w:t>When trained to perform forecasting, base estimators were fit on data from every country, allowing each base estimator to ‘see’ extreme MMR values. In contrast, base estimators trained for country-level prediction were fit to data for a random subset of countries, which may or may not have been associated with extreme MMR values. Therefore, there was less variation in the performance base estimators trained to perform forecasting because there was less variation in their training data. As an example of their more uniform</w:t>
      </w:r>
      <w:r w:rsidR="0098486A" w:rsidRPr="77DFC48D">
        <w:rPr>
          <w:rFonts w:cs="Times New Roman"/>
        </w:rPr>
        <w:t xml:space="preserve"> </w:t>
      </w:r>
      <w:r w:rsidR="004506E6" w:rsidRPr="77DFC48D">
        <w:rPr>
          <w:rFonts w:cs="Times New Roman"/>
        </w:rPr>
        <w:t>performance</w:t>
      </w:r>
      <w:r w:rsidR="0098486A" w:rsidRPr="77DFC48D">
        <w:rPr>
          <w:rFonts w:cs="Times New Roman"/>
        </w:rPr>
        <w:t>,</w:t>
      </w:r>
      <w:r w:rsidR="00F862B5" w:rsidRPr="77DFC48D">
        <w:rPr>
          <w:rFonts w:cs="Times New Roman"/>
        </w:rPr>
        <w:t xml:space="preserve"> the </w:t>
      </w:r>
      <w:r w:rsidR="00EB2D8B" w:rsidRPr="77DFC48D">
        <w:rPr>
          <w:rFonts w:cs="Times New Roman"/>
        </w:rPr>
        <w:t xml:space="preserve">fold-specific performance </w:t>
      </w:r>
      <w:r w:rsidR="00C81A8A" w:rsidRPr="77DFC48D">
        <w:rPr>
          <w:rFonts w:cs="Times New Roman"/>
        </w:rPr>
        <w:t xml:space="preserve">of </w:t>
      </w:r>
      <w:r w:rsidR="00F862B5" w:rsidRPr="77DFC48D">
        <w:rPr>
          <w:rFonts w:cs="Times New Roman"/>
        </w:rPr>
        <w:t xml:space="preserve">XGBoost models </w:t>
      </w:r>
      <w:r w:rsidR="00EB2D8B" w:rsidRPr="77DFC48D">
        <w:rPr>
          <w:rFonts w:cs="Times New Roman"/>
        </w:rPr>
        <w:t>trained for forecasting was</w:t>
      </w:r>
      <w:r w:rsidR="00F862B5" w:rsidRPr="77DFC48D">
        <w:rPr>
          <w:rFonts w:cs="Times New Roman"/>
        </w:rPr>
        <w:t xml:space="preserve"> not </w:t>
      </w:r>
      <w:r w:rsidR="002613A3" w:rsidRPr="77DFC48D">
        <w:rPr>
          <w:rFonts w:cs="Times New Roman"/>
        </w:rPr>
        <w:t>meaningfully higher than</w:t>
      </w:r>
      <w:r w:rsidR="00F862B5" w:rsidRPr="77DFC48D">
        <w:rPr>
          <w:rFonts w:cs="Times New Roman"/>
        </w:rPr>
        <w:t xml:space="preserve"> </w:t>
      </w:r>
      <w:r w:rsidR="00EB2D8B" w:rsidRPr="77DFC48D">
        <w:rPr>
          <w:rFonts w:cs="Times New Roman"/>
        </w:rPr>
        <w:t xml:space="preserve">the </w:t>
      </w:r>
      <w:r w:rsidR="002613A3" w:rsidRPr="77DFC48D">
        <w:rPr>
          <w:rFonts w:cs="Times New Roman"/>
        </w:rPr>
        <w:t xml:space="preserve">performance of the </w:t>
      </w:r>
      <w:r w:rsidR="00EB2D8B" w:rsidRPr="77DFC48D">
        <w:rPr>
          <w:rFonts w:cs="Times New Roman"/>
        </w:rPr>
        <w:t>other model types</w:t>
      </w:r>
      <w:r w:rsidR="002613A3" w:rsidRPr="77DFC48D">
        <w:rPr>
          <w:rFonts w:cs="Times New Roman"/>
        </w:rPr>
        <w:t>.</w:t>
      </w:r>
      <w:r w:rsidR="00F862B5" w:rsidRPr="77DFC48D">
        <w:rPr>
          <w:rFonts w:cs="Times New Roman"/>
        </w:rPr>
        <w:t xml:space="preserve"> </w:t>
      </w:r>
      <w:commentRangeStart w:id="29"/>
      <w:r w:rsidR="002613A3" w:rsidRPr="77DFC48D">
        <w:rPr>
          <w:rFonts w:cs="Times New Roman"/>
        </w:rPr>
        <w:t xml:space="preserve">Furthermore, </w:t>
      </w:r>
      <w:r w:rsidR="00FC03D3" w:rsidRPr="77DFC48D">
        <w:rPr>
          <w:rFonts w:cs="Times New Roman"/>
        </w:rPr>
        <w:t xml:space="preserve">the MRE scores of </w:t>
      </w:r>
      <w:r w:rsidR="00073CB9" w:rsidRPr="77DFC48D">
        <w:rPr>
          <w:rFonts w:cs="Times New Roman"/>
        </w:rPr>
        <w:t>RFSE</w:t>
      </w:r>
      <w:r w:rsidR="00EB269D" w:rsidRPr="77DFC48D">
        <w:rPr>
          <w:rFonts w:cs="Times New Roman"/>
        </w:rPr>
        <w:t>-F</w:t>
      </w:r>
      <w:del w:id="30" w:author="Nhung Nghiem" w:date="2025-10-19T05:42:00Z">
        <w:r w:rsidRPr="77DFC48D" w:rsidDel="00073CB9">
          <w:rPr>
            <w:rFonts w:cs="Times New Roman"/>
          </w:rPr>
          <w:delText>s</w:delText>
        </w:r>
      </w:del>
      <w:r w:rsidR="00073CB9" w:rsidRPr="77DFC48D">
        <w:rPr>
          <w:rFonts w:cs="Times New Roman"/>
        </w:rPr>
        <w:t xml:space="preserve"> trained on </w:t>
      </w:r>
      <w:r w:rsidR="00815106" w:rsidRPr="77DFC48D">
        <w:rPr>
          <w:rFonts w:cs="Times New Roman"/>
        </w:rPr>
        <w:t xml:space="preserve">just one model type </w:t>
      </w:r>
      <w:r w:rsidR="00C81A8A" w:rsidRPr="77DFC48D">
        <w:rPr>
          <w:rFonts w:cs="Times New Roman"/>
        </w:rPr>
        <w:t xml:space="preserve">only </w:t>
      </w:r>
      <w:r w:rsidR="00815106" w:rsidRPr="77DFC48D">
        <w:rPr>
          <w:rFonts w:cs="Times New Roman"/>
        </w:rPr>
        <w:t>varied by 2%</w:t>
      </w:r>
      <w:r w:rsidR="00F862B5" w:rsidRPr="77DFC48D">
        <w:rPr>
          <w:rFonts w:cs="Times New Roman"/>
        </w:rPr>
        <w:t>.</w:t>
      </w:r>
      <w:r w:rsidR="00552C57" w:rsidRPr="77DFC48D">
        <w:rPr>
          <w:rFonts w:cs="Times New Roman"/>
        </w:rPr>
        <w:t xml:space="preserve"> </w:t>
      </w:r>
      <w:r w:rsidR="009E0531" w:rsidRPr="77DFC48D">
        <w:rPr>
          <w:rFonts w:cs="Times New Roman"/>
        </w:rPr>
        <w:t>As a final example,</w:t>
      </w:r>
      <w:r w:rsidR="000454C2" w:rsidRPr="77DFC48D">
        <w:rPr>
          <w:rFonts w:cs="Times New Roman"/>
        </w:rPr>
        <w:t xml:space="preserve"> </w:t>
      </w:r>
      <w:r w:rsidR="002D2153" w:rsidRPr="77DFC48D">
        <w:rPr>
          <w:rFonts w:cs="Times New Roman"/>
        </w:rPr>
        <w:t xml:space="preserve">the importance scores of </w:t>
      </w:r>
      <w:r w:rsidR="000454C2" w:rsidRPr="77DFC48D">
        <w:rPr>
          <w:rFonts w:cs="Times New Roman"/>
        </w:rPr>
        <w:t>base estimators</w:t>
      </w:r>
      <w:r w:rsidR="009E7D4A" w:rsidRPr="77DFC48D">
        <w:rPr>
          <w:rFonts w:cs="Times New Roman"/>
        </w:rPr>
        <w:t xml:space="preserve"> </w:t>
      </w:r>
      <w:r w:rsidR="0019307D" w:rsidRPr="77DFC48D">
        <w:rPr>
          <w:rFonts w:cs="Times New Roman"/>
        </w:rPr>
        <w:t>in</w:t>
      </w:r>
      <w:r w:rsidR="002A41D1" w:rsidRPr="77DFC48D">
        <w:rPr>
          <w:rFonts w:cs="Times New Roman"/>
        </w:rPr>
        <w:t xml:space="preserve"> the RFSE</w:t>
      </w:r>
      <w:r w:rsidR="0019307D" w:rsidRPr="77DFC48D">
        <w:rPr>
          <w:rFonts w:cs="Times New Roman"/>
        </w:rPr>
        <w:t>-F</w:t>
      </w:r>
      <w:r w:rsidR="002A41D1" w:rsidRPr="77DFC48D">
        <w:rPr>
          <w:rFonts w:cs="Times New Roman"/>
        </w:rPr>
        <w:t xml:space="preserve"> </w:t>
      </w:r>
      <w:r w:rsidR="00DA45AB" w:rsidRPr="77DFC48D">
        <w:rPr>
          <w:rFonts w:cs="Times New Roman"/>
        </w:rPr>
        <w:t xml:space="preserve">changed notably </w:t>
      </w:r>
      <w:r w:rsidR="0019307D" w:rsidRPr="77DFC48D">
        <w:rPr>
          <w:rFonts w:cs="Times New Roman"/>
        </w:rPr>
        <w:t>after the RFSE-F was</w:t>
      </w:r>
      <w:r w:rsidR="00DA45AB" w:rsidRPr="77DFC48D">
        <w:rPr>
          <w:rFonts w:cs="Times New Roman"/>
        </w:rPr>
        <w:t xml:space="preserve"> retrained, indicating th</w:t>
      </w:r>
      <w:r w:rsidR="00BE30FD" w:rsidRPr="77DFC48D">
        <w:rPr>
          <w:rFonts w:cs="Times New Roman"/>
        </w:rPr>
        <w:t>e</w:t>
      </w:r>
      <w:r w:rsidR="00DA45AB" w:rsidRPr="77DFC48D">
        <w:rPr>
          <w:rFonts w:cs="Times New Roman"/>
        </w:rPr>
        <w:t xml:space="preserve"> different base estimators could be re-weighted</w:t>
      </w:r>
      <w:r w:rsidR="00990C51" w:rsidRPr="77DFC48D">
        <w:rPr>
          <w:rFonts w:cs="Times New Roman"/>
        </w:rPr>
        <w:t xml:space="preserve"> without large impacts to the </w:t>
      </w:r>
      <w:r w:rsidR="00BE30FD" w:rsidRPr="77DFC48D">
        <w:rPr>
          <w:rFonts w:cs="Times New Roman"/>
        </w:rPr>
        <w:t>RFSE-F’s</w:t>
      </w:r>
      <w:r w:rsidR="00990C51" w:rsidRPr="77DFC48D">
        <w:rPr>
          <w:rFonts w:cs="Times New Roman"/>
        </w:rPr>
        <w:t xml:space="preserve"> performance. </w:t>
      </w:r>
      <w:r w:rsidR="00F862B5" w:rsidRPr="77DFC48D">
        <w:rPr>
          <w:rFonts w:cs="Times New Roman"/>
        </w:rPr>
        <w:t>The</w:t>
      </w:r>
      <w:r w:rsidR="00FF4AF0" w:rsidRPr="77DFC48D">
        <w:rPr>
          <w:rFonts w:cs="Times New Roman"/>
        </w:rPr>
        <w:t>se</w:t>
      </w:r>
      <w:r w:rsidR="00F862B5" w:rsidRPr="77DFC48D">
        <w:rPr>
          <w:rFonts w:cs="Times New Roman"/>
        </w:rPr>
        <w:t xml:space="preserve"> smaller differences </w:t>
      </w:r>
      <w:r w:rsidR="000C7178" w:rsidRPr="77DFC48D">
        <w:rPr>
          <w:rFonts w:cs="Times New Roman"/>
        </w:rPr>
        <w:t>may have</w:t>
      </w:r>
      <w:r w:rsidR="00024ED2" w:rsidRPr="77DFC48D">
        <w:rPr>
          <w:rFonts w:cs="Times New Roman"/>
        </w:rPr>
        <w:t xml:space="preserve"> decreased</w:t>
      </w:r>
      <w:r w:rsidR="00A43FCA" w:rsidRPr="77DFC48D">
        <w:rPr>
          <w:rFonts w:cs="Times New Roman"/>
        </w:rPr>
        <w:t xml:space="preserve"> the </w:t>
      </w:r>
      <w:r w:rsidR="000C7178" w:rsidRPr="77DFC48D">
        <w:rPr>
          <w:rFonts w:cs="Times New Roman"/>
        </w:rPr>
        <w:t xml:space="preserve">benefit </w:t>
      </w:r>
      <w:r w:rsidR="00FF4AF0" w:rsidRPr="77DFC48D">
        <w:rPr>
          <w:rFonts w:cs="Times New Roman"/>
        </w:rPr>
        <w:t>produced by</w:t>
      </w:r>
      <w:r w:rsidR="000C7178" w:rsidRPr="77DFC48D">
        <w:rPr>
          <w:rFonts w:cs="Times New Roman"/>
        </w:rPr>
        <w:t xml:space="preserve"> the RFSE-F</w:t>
      </w:r>
      <w:r w:rsidR="00FF4AF0" w:rsidRPr="77DFC48D">
        <w:rPr>
          <w:rFonts w:cs="Times New Roman"/>
        </w:rPr>
        <w:t>’s</w:t>
      </w:r>
      <w:r w:rsidR="00A43FCA" w:rsidRPr="77DFC48D">
        <w:rPr>
          <w:rFonts w:cs="Times New Roman"/>
        </w:rPr>
        <w:t xml:space="preserve"> </w:t>
      </w:r>
      <w:r w:rsidR="00FF4AF0" w:rsidRPr="77DFC48D">
        <w:rPr>
          <w:rFonts w:cs="Times New Roman"/>
        </w:rPr>
        <w:t>use</w:t>
      </w:r>
      <w:r w:rsidR="000C7178" w:rsidRPr="77DFC48D">
        <w:rPr>
          <w:rFonts w:cs="Times New Roman"/>
        </w:rPr>
        <w:t xml:space="preserve"> </w:t>
      </w:r>
      <w:r w:rsidR="00FF4AF0" w:rsidRPr="77DFC48D">
        <w:rPr>
          <w:rFonts w:cs="Times New Roman"/>
        </w:rPr>
        <w:t>of</w:t>
      </w:r>
      <w:r w:rsidR="00024ED2" w:rsidRPr="77DFC48D">
        <w:rPr>
          <w:rFonts w:cs="Times New Roman"/>
        </w:rPr>
        <w:t xml:space="preserve"> the best base estimators,</w:t>
      </w:r>
      <w:r w:rsidR="00A43FCA" w:rsidRPr="77DFC48D">
        <w:rPr>
          <w:rFonts w:cs="Times New Roman"/>
        </w:rPr>
        <w:t xml:space="preserve"> reducing its edge over the other ensemble models. </w:t>
      </w:r>
      <w:r w:rsidR="00C87338" w:rsidRPr="77DFC48D">
        <w:rPr>
          <w:rFonts w:cs="Times New Roman"/>
        </w:rPr>
        <w:t xml:space="preserve">It also explains why the RFSE-F had </w:t>
      </w:r>
      <w:r w:rsidR="00B564DF" w:rsidRPr="77DFC48D">
        <w:rPr>
          <w:rFonts w:cs="Times New Roman"/>
        </w:rPr>
        <w:t>the same MRE as the best-performing base estimator.</w:t>
      </w:r>
      <w:commentRangeEnd w:id="29"/>
      <w:r>
        <w:rPr>
          <w:rStyle w:val="CommentReference"/>
        </w:rPr>
        <w:commentReference w:id="29"/>
      </w:r>
    </w:p>
    <w:p w14:paraId="51385C8F" w14:textId="5E51E807" w:rsidR="000730EC" w:rsidRPr="00081C49" w:rsidRDefault="000730EC" w:rsidP="00F84C99">
      <w:pPr>
        <w:rPr>
          <w:rFonts w:cs="Times New Roman"/>
        </w:rPr>
      </w:pPr>
    </w:p>
    <w:p w14:paraId="365A620C" w14:textId="37D5717C" w:rsidR="00876FFC" w:rsidRPr="00081C49" w:rsidRDefault="007B4883" w:rsidP="007B4883">
      <w:pPr>
        <w:pStyle w:val="Heading4"/>
      </w:pPr>
      <w:r w:rsidRPr="00081C49">
        <w:t>6.22 Variation</w:t>
      </w:r>
      <w:r w:rsidR="00876FFC" w:rsidRPr="00081C49">
        <w:t xml:space="preserve"> in</w:t>
      </w:r>
      <w:r w:rsidRPr="00081C49">
        <w:t xml:space="preserve"> Random Forest Stacking Ensemble</w:t>
      </w:r>
      <w:r w:rsidR="00876FFC" w:rsidRPr="00081C49">
        <w:t xml:space="preserve"> </w:t>
      </w:r>
      <w:r w:rsidRPr="00081C49">
        <w:t>P</w:t>
      </w:r>
      <w:r w:rsidR="00876FFC" w:rsidRPr="00081C49">
        <w:t xml:space="preserve">erformance </w:t>
      </w:r>
      <w:r w:rsidRPr="00081C49">
        <w:t>Across</w:t>
      </w:r>
      <w:r w:rsidR="00876FFC" w:rsidRPr="00081C49">
        <w:t xml:space="preserve"> </w:t>
      </w:r>
      <w:r w:rsidRPr="00081C49">
        <w:t>I</w:t>
      </w:r>
      <w:r w:rsidR="00876FFC" w:rsidRPr="00081C49">
        <w:t xml:space="preserve">ncome </w:t>
      </w:r>
      <w:r w:rsidRPr="00081C49">
        <w:t>L</w:t>
      </w:r>
      <w:r w:rsidR="00876FFC" w:rsidRPr="00081C49">
        <w:t xml:space="preserve">evels </w:t>
      </w:r>
    </w:p>
    <w:p w14:paraId="0430A09F" w14:textId="1D3FBF68" w:rsidR="00F901E9" w:rsidRDefault="001A3817" w:rsidP="00323A6F">
      <w:pPr>
        <w:jc w:val="both"/>
        <w:rPr>
          <w:rFonts w:cs="Times New Roman"/>
        </w:rPr>
      </w:pPr>
      <w:r>
        <w:rPr>
          <w:rFonts w:cs="Times New Roman"/>
        </w:rPr>
        <w:t>Previously</w:t>
      </w:r>
      <w:r w:rsidR="00B16B89">
        <w:rPr>
          <w:rFonts w:cs="Times New Roman"/>
        </w:rPr>
        <w:t xml:space="preserve">, I </w:t>
      </w:r>
      <w:r w:rsidR="00490EB4">
        <w:rPr>
          <w:rFonts w:cs="Times New Roman"/>
        </w:rPr>
        <w:t>compared</w:t>
      </w:r>
      <w:r w:rsidR="00B16B89">
        <w:rPr>
          <w:rFonts w:cs="Times New Roman"/>
        </w:rPr>
        <w:t xml:space="preserve"> </w:t>
      </w:r>
      <w:r w:rsidR="00490EB4">
        <w:rPr>
          <w:rFonts w:cs="Times New Roman"/>
        </w:rPr>
        <w:t xml:space="preserve">the </w:t>
      </w:r>
      <w:r w:rsidR="001A6AE3" w:rsidRPr="00081C49">
        <w:rPr>
          <w:rFonts w:cs="Times New Roman"/>
        </w:rPr>
        <w:t>Random Forest Stacking Ensemble</w:t>
      </w:r>
      <w:r w:rsidR="00490EB4">
        <w:rPr>
          <w:rFonts w:cs="Times New Roman"/>
        </w:rPr>
        <w:t xml:space="preserve"> </w:t>
      </w:r>
      <w:r w:rsidR="00B16B89">
        <w:rPr>
          <w:rFonts w:cs="Times New Roman"/>
        </w:rPr>
        <w:t>to other stacking/voting ensembles and base estimators. In this section, I discuss how its performance varied</w:t>
      </w:r>
      <w:r w:rsidR="000C4895">
        <w:rPr>
          <w:rFonts w:cs="Times New Roman"/>
        </w:rPr>
        <w:t xml:space="preserve"> when predicting the MMR </w:t>
      </w:r>
      <w:r w:rsidR="00D47AEE">
        <w:rPr>
          <w:rFonts w:cs="Times New Roman"/>
        </w:rPr>
        <w:t>of</w:t>
      </w:r>
      <w:r w:rsidR="000C4895">
        <w:rPr>
          <w:rFonts w:cs="Times New Roman"/>
        </w:rPr>
        <w:t xml:space="preserve"> countries </w:t>
      </w:r>
      <w:r w:rsidR="0069464B">
        <w:rPr>
          <w:rFonts w:cs="Times New Roman"/>
        </w:rPr>
        <w:t>in</w:t>
      </w:r>
      <w:r w:rsidR="000C4895">
        <w:rPr>
          <w:rFonts w:cs="Times New Roman"/>
        </w:rPr>
        <w:t xml:space="preserve"> different income levels</w:t>
      </w:r>
      <w:r w:rsidR="00F30452">
        <w:rPr>
          <w:rFonts w:cs="Times New Roman"/>
        </w:rPr>
        <w:t>.</w:t>
      </w:r>
    </w:p>
    <w:p w14:paraId="70DE416B" w14:textId="77777777" w:rsidR="00F901E9" w:rsidRDefault="00F901E9" w:rsidP="00323A6F">
      <w:pPr>
        <w:jc w:val="both"/>
        <w:rPr>
          <w:rFonts w:cs="Times New Roman"/>
        </w:rPr>
      </w:pPr>
    </w:p>
    <w:p w14:paraId="3F7012D1" w14:textId="4976E742" w:rsidR="00A84792" w:rsidRPr="00081C49" w:rsidRDefault="00663612" w:rsidP="00323A6F">
      <w:pPr>
        <w:jc w:val="both"/>
        <w:rPr>
          <w:rFonts w:cs="Times New Roman"/>
        </w:rPr>
      </w:pPr>
      <w:r w:rsidRPr="00081C49">
        <w:rPr>
          <w:rFonts w:cs="Times New Roman"/>
        </w:rPr>
        <w:t>95% of maternal deaths occur in lower-middle and low-income counties or fragile settings</w:t>
      </w:r>
      <w:r w:rsidR="000730EC" w:rsidRPr="00081C49">
        <w:rPr>
          <w:rFonts w:cs="Times New Roman"/>
        </w:rPr>
        <w:t xml:space="preserve"> [4]. This heterogeneity was seen clearly in my input data, where </w:t>
      </w:r>
      <w:r w:rsidR="00EF217F" w:rsidRPr="00081C49">
        <w:rPr>
          <w:rFonts w:cs="Times New Roman"/>
        </w:rPr>
        <w:t>the median MMR for low-income countries was 617</w:t>
      </w:r>
      <w:r w:rsidR="007D68FA">
        <w:rPr>
          <w:rFonts w:cs="Times New Roman"/>
        </w:rPr>
        <w:t>. In contrast, the median MMR for high-income countries was</w:t>
      </w:r>
      <w:r w:rsidR="00EF217F" w:rsidRPr="00081C49">
        <w:rPr>
          <w:rFonts w:cs="Times New Roman"/>
        </w:rPr>
        <w:t xml:space="preserve"> </w:t>
      </w:r>
      <w:r w:rsidR="00DB1D80">
        <w:rPr>
          <w:rFonts w:cs="Times New Roman"/>
        </w:rPr>
        <w:t>8</w:t>
      </w:r>
      <w:r w:rsidR="00A45E2C" w:rsidRPr="00081C49">
        <w:rPr>
          <w:rFonts w:cs="Times New Roman"/>
        </w:rPr>
        <w:t>.</w:t>
      </w:r>
      <w:r w:rsidR="00EF217F" w:rsidRPr="00081C49">
        <w:rPr>
          <w:rFonts w:cs="Times New Roman"/>
        </w:rPr>
        <w:t xml:space="preserve"> </w:t>
      </w:r>
      <w:r w:rsidR="00F76F32">
        <w:rPr>
          <w:rFonts w:cs="Times New Roman"/>
        </w:rPr>
        <w:t>Additionally</w:t>
      </w:r>
      <w:r w:rsidR="000C23F5">
        <w:rPr>
          <w:rFonts w:cs="Times New Roman"/>
        </w:rPr>
        <w:t>, key</w:t>
      </w:r>
      <w:r w:rsidR="000C23F5" w:rsidRPr="00081C49">
        <w:rPr>
          <w:rFonts w:cs="Times New Roman"/>
        </w:rPr>
        <w:t xml:space="preserve"> summary statistics about features known to be associated with maternal mortality, such as the percentage of women having access to prenatal care, varied with income-level [3].</w:t>
      </w:r>
    </w:p>
    <w:p w14:paraId="01088717" w14:textId="77777777" w:rsidR="00A84792" w:rsidRPr="00081C49" w:rsidRDefault="00A84792" w:rsidP="00323A6F">
      <w:pPr>
        <w:jc w:val="both"/>
        <w:rPr>
          <w:rFonts w:cs="Times New Roman"/>
        </w:rPr>
      </w:pPr>
    </w:p>
    <w:p w14:paraId="1EFFC16A" w14:textId="7071A501" w:rsidR="004C5E7F" w:rsidRDefault="00464E80" w:rsidP="00323A6F">
      <w:pPr>
        <w:jc w:val="both"/>
        <w:rPr>
          <w:rFonts w:cs="Times New Roman"/>
        </w:rPr>
      </w:pPr>
      <w:r w:rsidRPr="77DFC48D">
        <w:rPr>
          <w:rFonts w:cs="Times New Roman"/>
        </w:rPr>
        <w:t>T</w:t>
      </w:r>
      <w:r w:rsidR="00B00297" w:rsidRPr="77DFC48D">
        <w:rPr>
          <w:rFonts w:cs="Times New Roman"/>
        </w:rPr>
        <w:t>he</w:t>
      </w:r>
      <w:r w:rsidR="00890906" w:rsidRPr="77DFC48D">
        <w:rPr>
          <w:rFonts w:cs="Times New Roman"/>
        </w:rPr>
        <w:t xml:space="preserve"> range of possible MMR estimates</w:t>
      </w:r>
      <w:r w:rsidRPr="77DFC48D">
        <w:rPr>
          <w:rFonts w:cs="Times New Roman"/>
        </w:rPr>
        <w:t>, as well as median MMR,</w:t>
      </w:r>
      <w:r w:rsidR="00890906" w:rsidRPr="77DFC48D">
        <w:rPr>
          <w:rFonts w:cs="Times New Roman"/>
        </w:rPr>
        <w:t xml:space="preserve"> increas</w:t>
      </w:r>
      <w:r w:rsidR="00B00297" w:rsidRPr="77DFC48D">
        <w:rPr>
          <w:rFonts w:cs="Times New Roman"/>
        </w:rPr>
        <w:t>ed</w:t>
      </w:r>
      <w:r w:rsidR="00890906" w:rsidRPr="77DFC48D">
        <w:rPr>
          <w:rFonts w:cs="Times New Roman"/>
        </w:rPr>
        <w:t xml:space="preserve"> as income level decreased. </w:t>
      </w:r>
      <w:r w:rsidR="00BE3452" w:rsidRPr="77DFC48D">
        <w:rPr>
          <w:rFonts w:cs="Times New Roman"/>
        </w:rPr>
        <w:t>For example,</w:t>
      </w:r>
      <w:r w:rsidR="00FC7C7B" w:rsidRPr="77DFC48D">
        <w:rPr>
          <w:rFonts w:cs="Times New Roman"/>
        </w:rPr>
        <w:t xml:space="preserve"> in my dataset,</w:t>
      </w:r>
      <w:r w:rsidR="00BE3452" w:rsidRPr="77DFC48D">
        <w:rPr>
          <w:rFonts w:cs="Times New Roman"/>
        </w:rPr>
        <w:t xml:space="preserve"> the standard deviation in </w:t>
      </w:r>
      <w:r w:rsidR="00DA7C9D" w:rsidRPr="77DFC48D">
        <w:rPr>
          <w:rFonts w:cs="Times New Roman"/>
        </w:rPr>
        <w:t xml:space="preserve">the MMR of </w:t>
      </w:r>
      <w:r w:rsidR="00A84792" w:rsidRPr="77DFC48D">
        <w:rPr>
          <w:rFonts w:cs="Times New Roman"/>
        </w:rPr>
        <w:t>low-income</w:t>
      </w:r>
      <w:r w:rsidR="00BE3452" w:rsidRPr="77DFC48D">
        <w:rPr>
          <w:rFonts w:cs="Times New Roman"/>
        </w:rPr>
        <w:t xml:space="preserve"> countries</w:t>
      </w:r>
      <w:r w:rsidR="00DA7C9D" w:rsidRPr="77DFC48D">
        <w:rPr>
          <w:rFonts w:cs="Times New Roman"/>
        </w:rPr>
        <w:t xml:space="preserve"> </w:t>
      </w:r>
      <w:r w:rsidR="00BE3452" w:rsidRPr="77DFC48D">
        <w:rPr>
          <w:rFonts w:cs="Times New Roman"/>
        </w:rPr>
        <w:t xml:space="preserve">was 453, compared to 55 for upper-middle income countries. </w:t>
      </w:r>
      <w:r w:rsidR="006C524B" w:rsidRPr="77DFC48D">
        <w:rPr>
          <w:rFonts w:cs="Times New Roman"/>
        </w:rPr>
        <w:t xml:space="preserve">As well as </w:t>
      </w:r>
      <w:r w:rsidR="00A84792" w:rsidRPr="77DFC48D">
        <w:rPr>
          <w:rFonts w:cs="Times New Roman"/>
        </w:rPr>
        <w:t>having the highest variation in MMR, low-income countries also had the smallest number of available samples</w:t>
      </w:r>
      <w:r w:rsidR="004B5919" w:rsidRPr="77DFC48D">
        <w:rPr>
          <w:rFonts w:cs="Times New Roman"/>
        </w:rPr>
        <w:t xml:space="preserve">. More explicitly, </w:t>
      </w:r>
      <w:r w:rsidR="00DB0406" w:rsidRPr="77DFC48D">
        <w:rPr>
          <w:rFonts w:cs="Times New Roman"/>
        </w:rPr>
        <w:t xml:space="preserve">only 78 low-income samples remained in my dataset </w:t>
      </w:r>
      <w:r w:rsidR="004B5919" w:rsidRPr="77DFC48D">
        <w:rPr>
          <w:rFonts w:cs="Times New Roman"/>
        </w:rPr>
        <w:t>after removing all samples missing an associated MMR estimate</w:t>
      </w:r>
      <w:r w:rsidR="000E7214" w:rsidRPr="77DFC48D">
        <w:rPr>
          <w:rFonts w:cs="Times New Roman"/>
        </w:rPr>
        <w:t xml:space="preserve">. As a result, </w:t>
      </w:r>
      <w:r w:rsidR="00EB2C2B" w:rsidRPr="77DFC48D">
        <w:rPr>
          <w:rFonts w:cs="Times New Roman"/>
        </w:rPr>
        <w:t>I expected the</w:t>
      </w:r>
      <w:r w:rsidR="000E7214" w:rsidRPr="77DFC48D">
        <w:rPr>
          <w:rFonts w:cs="Times New Roman"/>
        </w:rPr>
        <w:t xml:space="preserve"> </w:t>
      </w:r>
      <w:commentRangeStart w:id="31"/>
      <w:r w:rsidR="000E7214" w:rsidRPr="77DFC48D">
        <w:rPr>
          <w:rFonts w:cs="Times New Roman"/>
        </w:rPr>
        <w:t>RFSE</w:t>
      </w:r>
      <w:ins w:id="32" w:author="Nhung Nghiem" w:date="2025-10-19T05:49:00Z">
        <w:r w:rsidR="228EB9E6" w:rsidRPr="77DFC48D">
          <w:rPr>
            <w:rFonts w:cs="Times New Roman"/>
          </w:rPr>
          <w:t>_C</w:t>
        </w:r>
      </w:ins>
      <w:commentRangeEnd w:id="31"/>
      <w:r>
        <w:rPr>
          <w:rStyle w:val="CommentReference"/>
        </w:rPr>
        <w:commentReference w:id="31"/>
      </w:r>
      <w:ins w:id="33" w:author="Nhung Nghiem" w:date="2025-10-19T05:49:00Z">
        <w:r w:rsidR="228EB9E6" w:rsidRPr="77DFC48D">
          <w:rPr>
            <w:rFonts w:cs="Times New Roman"/>
          </w:rPr>
          <w:t>LP</w:t>
        </w:r>
      </w:ins>
      <w:r w:rsidR="002147EC" w:rsidRPr="77DFC48D">
        <w:rPr>
          <w:rFonts w:cs="Times New Roman"/>
        </w:rPr>
        <w:t>’s</w:t>
      </w:r>
      <w:r w:rsidR="000E7214" w:rsidRPr="77DFC48D">
        <w:rPr>
          <w:rFonts w:cs="Times New Roman"/>
        </w:rPr>
        <w:t xml:space="preserve"> </w:t>
      </w:r>
      <w:r w:rsidR="00EB2C2B" w:rsidRPr="77DFC48D">
        <w:rPr>
          <w:rFonts w:cs="Times New Roman"/>
        </w:rPr>
        <w:t xml:space="preserve">performance </w:t>
      </w:r>
      <w:r w:rsidR="00E733D6" w:rsidRPr="77DFC48D">
        <w:rPr>
          <w:rFonts w:cs="Times New Roman"/>
        </w:rPr>
        <w:t>to</w:t>
      </w:r>
      <w:r w:rsidR="00EB2C2B" w:rsidRPr="77DFC48D">
        <w:rPr>
          <w:rFonts w:cs="Times New Roman"/>
        </w:rPr>
        <w:t xml:space="preserve"> deteriorate </w:t>
      </w:r>
      <w:r w:rsidR="00703717" w:rsidRPr="77DFC48D">
        <w:rPr>
          <w:rFonts w:cs="Times New Roman"/>
        </w:rPr>
        <w:t>for lower</w:t>
      </w:r>
      <w:r w:rsidR="00EB2C2B" w:rsidRPr="77DFC48D">
        <w:rPr>
          <w:rFonts w:cs="Times New Roman"/>
        </w:rPr>
        <w:t xml:space="preserve"> income</w:t>
      </w:r>
      <w:r w:rsidR="00E733D6" w:rsidRPr="77DFC48D">
        <w:rPr>
          <w:rFonts w:cs="Times New Roman"/>
        </w:rPr>
        <w:t xml:space="preserve"> </w:t>
      </w:r>
      <w:r w:rsidR="00EB2C2B" w:rsidRPr="77DFC48D">
        <w:rPr>
          <w:rFonts w:cs="Times New Roman"/>
        </w:rPr>
        <w:t>level</w:t>
      </w:r>
      <w:r w:rsidR="00703717" w:rsidRPr="77DFC48D">
        <w:rPr>
          <w:rFonts w:cs="Times New Roman"/>
        </w:rPr>
        <w:t>s</w:t>
      </w:r>
      <w:r w:rsidR="00EB2C2B" w:rsidRPr="77DFC48D">
        <w:rPr>
          <w:rFonts w:cs="Times New Roman"/>
        </w:rPr>
        <w:t xml:space="preserve">, as it had to </w:t>
      </w:r>
      <w:r w:rsidR="00245182" w:rsidRPr="77DFC48D">
        <w:rPr>
          <w:rFonts w:cs="Times New Roman"/>
        </w:rPr>
        <w:t xml:space="preserve">learn how to predict a wide range of possible MMR </w:t>
      </w:r>
      <w:r w:rsidR="002623C2" w:rsidRPr="77DFC48D">
        <w:rPr>
          <w:rFonts w:cs="Times New Roman"/>
        </w:rPr>
        <w:t>values</w:t>
      </w:r>
      <w:r w:rsidR="00245182" w:rsidRPr="77DFC48D">
        <w:rPr>
          <w:rFonts w:cs="Times New Roman"/>
        </w:rPr>
        <w:t xml:space="preserve"> using only a small number of samples.</w:t>
      </w:r>
      <w:r w:rsidR="00EB2C2B" w:rsidRPr="77DFC48D">
        <w:rPr>
          <w:rFonts w:cs="Times New Roman"/>
        </w:rPr>
        <w:t xml:space="preserve"> </w:t>
      </w:r>
      <w:r w:rsidR="002E69DB" w:rsidRPr="77DFC48D">
        <w:rPr>
          <w:rFonts w:cs="Times New Roman"/>
        </w:rPr>
        <w:t xml:space="preserve">In contrast, 1,405 high-income samples remained after pre-processing, allowing the model to </w:t>
      </w:r>
      <w:r w:rsidR="0009470D" w:rsidRPr="77DFC48D">
        <w:rPr>
          <w:rFonts w:cs="Times New Roman"/>
        </w:rPr>
        <w:t xml:space="preserve">more easily </w:t>
      </w:r>
      <w:r w:rsidR="002E69DB" w:rsidRPr="77DFC48D">
        <w:rPr>
          <w:rFonts w:cs="Times New Roman"/>
        </w:rPr>
        <w:t xml:space="preserve">learn patterns </w:t>
      </w:r>
      <w:r w:rsidR="0009470D" w:rsidRPr="77DFC48D">
        <w:rPr>
          <w:rFonts w:cs="Times New Roman"/>
        </w:rPr>
        <w:t>correspond</w:t>
      </w:r>
      <w:r w:rsidR="00054F07" w:rsidRPr="77DFC48D">
        <w:rPr>
          <w:rFonts w:cs="Times New Roman"/>
        </w:rPr>
        <w:t>ing</w:t>
      </w:r>
      <w:r w:rsidR="0009470D" w:rsidRPr="77DFC48D">
        <w:rPr>
          <w:rFonts w:cs="Times New Roman"/>
        </w:rPr>
        <w:t xml:space="preserve"> to high-income countries</w:t>
      </w:r>
      <w:r w:rsidR="004C5E7F" w:rsidRPr="77DFC48D">
        <w:rPr>
          <w:rFonts w:cs="Times New Roman"/>
        </w:rPr>
        <w:t>, the existence of which were indicated by the cluster of high-income samples</w:t>
      </w:r>
      <w:r w:rsidR="007C4C22" w:rsidRPr="77DFC48D">
        <w:rPr>
          <w:rFonts w:cs="Times New Roman"/>
        </w:rPr>
        <w:t xml:space="preserve"> visualised using PCA.</w:t>
      </w:r>
    </w:p>
    <w:p w14:paraId="720AB9D8" w14:textId="77777777" w:rsidR="009D25E8" w:rsidRPr="00081C49" w:rsidRDefault="009D25E8" w:rsidP="00323A6F">
      <w:pPr>
        <w:jc w:val="both"/>
        <w:rPr>
          <w:rFonts w:cs="Times New Roman"/>
        </w:rPr>
      </w:pPr>
    </w:p>
    <w:p w14:paraId="38763B7B" w14:textId="785110CC" w:rsidR="008B70B1" w:rsidRPr="00081C49" w:rsidRDefault="001C3E32" w:rsidP="00B30CB6">
      <w:pPr>
        <w:jc w:val="both"/>
        <w:rPr>
          <w:rFonts w:cs="Times New Roman"/>
        </w:rPr>
      </w:pPr>
      <w:r>
        <w:rPr>
          <w:rFonts w:cs="Times New Roman"/>
        </w:rPr>
        <w:t>My results confirmed this</w:t>
      </w:r>
      <w:r w:rsidR="009D25E8" w:rsidRPr="00081C49">
        <w:rPr>
          <w:rFonts w:cs="Times New Roman"/>
        </w:rPr>
        <w:t xml:space="preserve"> </w:t>
      </w:r>
      <w:r w:rsidR="00703717" w:rsidRPr="00081C49">
        <w:rPr>
          <w:rFonts w:cs="Times New Roman"/>
        </w:rPr>
        <w:t>hypothesi</w:t>
      </w:r>
      <w:r>
        <w:rPr>
          <w:rFonts w:cs="Times New Roman"/>
        </w:rPr>
        <w:t>s, with t</w:t>
      </w:r>
      <w:r w:rsidR="00961A5F">
        <w:rPr>
          <w:rFonts w:cs="Times New Roman"/>
        </w:rPr>
        <w:t>he MSE of both</w:t>
      </w:r>
      <w:r w:rsidR="00587235" w:rsidRPr="00081C49">
        <w:rPr>
          <w:rFonts w:cs="Times New Roman"/>
        </w:rPr>
        <w:t xml:space="preserve"> </w:t>
      </w:r>
      <w:r w:rsidR="00E20D39" w:rsidRPr="00081C49">
        <w:rPr>
          <w:rFonts w:cs="Times New Roman"/>
        </w:rPr>
        <w:t>the RFSE</w:t>
      </w:r>
      <w:r w:rsidR="00EB6854">
        <w:rPr>
          <w:rFonts w:cs="Times New Roman"/>
        </w:rPr>
        <w:t>-CLP and RFSE-F</w:t>
      </w:r>
      <w:r w:rsidR="00E20D39" w:rsidRPr="00081C49">
        <w:rPr>
          <w:rFonts w:cs="Times New Roman"/>
        </w:rPr>
        <w:t xml:space="preserve"> </w:t>
      </w:r>
      <w:r w:rsidR="00961A5F">
        <w:rPr>
          <w:rFonts w:cs="Times New Roman"/>
        </w:rPr>
        <w:t>decreas</w:t>
      </w:r>
      <w:r>
        <w:rPr>
          <w:rFonts w:cs="Times New Roman"/>
        </w:rPr>
        <w:t>ing</w:t>
      </w:r>
      <w:r w:rsidR="00961A5F">
        <w:rPr>
          <w:rFonts w:cs="Times New Roman"/>
        </w:rPr>
        <w:t xml:space="preserve"> as income level increased</w:t>
      </w:r>
      <w:r>
        <w:rPr>
          <w:rFonts w:cs="Times New Roman"/>
        </w:rPr>
        <w:t xml:space="preserve">. The </w:t>
      </w:r>
      <w:r w:rsidR="00E8559F" w:rsidRPr="00081C49">
        <w:rPr>
          <w:rFonts w:cs="Times New Roman"/>
        </w:rPr>
        <w:t>differences in MSE span</w:t>
      </w:r>
      <w:r>
        <w:rPr>
          <w:rFonts w:cs="Times New Roman"/>
        </w:rPr>
        <w:t>ned</w:t>
      </w:r>
      <w:r w:rsidR="00E8559F" w:rsidRPr="00081C49">
        <w:rPr>
          <w:rFonts w:cs="Times New Roman"/>
        </w:rPr>
        <w:t xml:space="preserve"> multiple orders of magnitude</w:t>
      </w:r>
      <w:r w:rsidR="006F701E">
        <w:rPr>
          <w:rFonts w:cs="Times New Roman"/>
        </w:rPr>
        <w:t xml:space="preserve">, clearly demonstrating </w:t>
      </w:r>
      <w:r w:rsidR="008B1C11">
        <w:rPr>
          <w:rFonts w:cs="Times New Roman"/>
        </w:rPr>
        <w:t>that large</w:t>
      </w:r>
      <w:r w:rsidR="00161F18" w:rsidRPr="00081C49">
        <w:rPr>
          <w:rFonts w:cs="Times New Roman"/>
        </w:rPr>
        <w:t xml:space="preserve"> differences between predicted and ground truth MMR values were more likely for low-income countries</w:t>
      </w:r>
      <w:r w:rsidR="008B1C11">
        <w:rPr>
          <w:rFonts w:cs="Times New Roman"/>
        </w:rPr>
        <w:t xml:space="preserve"> for the rea</w:t>
      </w:r>
      <w:r w:rsidR="004627CA">
        <w:rPr>
          <w:rFonts w:cs="Times New Roman"/>
        </w:rPr>
        <w:t>s</w:t>
      </w:r>
      <w:r w:rsidR="008B1C11">
        <w:rPr>
          <w:rFonts w:cs="Times New Roman"/>
        </w:rPr>
        <w:t>ons discussed above.</w:t>
      </w:r>
      <w:r w:rsidR="0000667A" w:rsidRPr="00081C49">
        <w:rPr>
          <w:rFonts w:cs="Times New Roman"/>
        </w:rPr>
        <w:t xml:space="preserve"> </w:t>
      </w:r>
      <w:r w:rsidR="00B27B91" w:rsidRPr="00081C49">
        <w:rPr>
          <w:rFonts w:cs="Times New Roman"/>
        </w:rPr>
        <w:t xml:space="preserve">The greater uncertainty and thus higher potential for error when predicting large ground truth MMR estimates was also shown by how consensus </w:t>
      </w:r>
      <w:r w:rsidR="005F4A27" w:rsidRPr="00081C49">
        <w:rPr>
          <w:rFonts w:cs="Times New Roman"/>
        </w:rPr>
        <w:t xml:space="preserve">in </w:t>
      </w:r>
      <w:r w:rsidR="008B7966">
        <w:rPr>
          <w:rFonts w:cs="Times New Roman"/>
        </w:rPr>
        <w:t xml:space="preserve">the </w:t>
      </w:r>
      <w:r w:rsidR="00B27B91" w:rsidRPr="00081C49">
        <w:rPr>
          <w:rFonts w:cs="Times New Roman"/>
        </w:rPr>
        <w:t>base estimator</w:t>
      </w:r>
      <w:r w:rsidR="008B7966">
        <w:rPr>
          <w:rFonts w:cs="Times New Roman"/>
        </w:rPr>
        <w:t xml:space="preserve">s’ predictions of </w:t>
      </w:r>
      <w:r w:rsidR="005F4A27" w:rsidRPr="00081C49">
        <w:rPr>
          <w:rFonts w:cs="Times New Roman"/>
        </w:rPr>
        <w:t xml:space="preserve">MMR decreased </w:t>
      </w:r>
      <w:r w:rsidR="00AE27D9" w:rsidRPr="00081C49">
        <w:rPr>
          <w:rFonts w:cs="Times New Roman"/>
        </w:rPr>
        <w:t>substantially as MMR increased.</w:t>
      </w:r>
      <w:r w:rsidR="00B27B91" w:rsidRPr="00081C49">
        <w:rPr>
          <w:rFonts w:cs="Times New Roman"/>
        </w:rPr>
        <w:t xml:space="preserve"> </w:t>
      </w:r>
    </w:p>
    <w:p w14:paraId="5D907ED9" w14:textId="77777777" w:rsidR="00D04E36" w:rsidRPr="00081C49" w:rsidRDefault="00D04E36" w:rsidP="00F84C99">
      <w:pPr>
        <w:rPr>
          <w:rFonts w:cs="Times New Roman"/>
        </w:rPr>
      </w:pPr>
    </w:p>
    <w:p w14:paraId="424FF816" w14:textId="72DA899C" w:rsidR="000C16E6" w:rsidRPr="00081C49" w:rsidRDefault="000F32EC" w:rsidP="008E38B7">
      <w:pPr>
        <w:jc w:val="both"/>
        <w:rPr>
          <w:rFonts w:cs="Times New Roman"/>
        </w:rPr>
      </w:pPr>
      <w:r w:rsidRPr="00081C49">
        <w:rPr>
          <w:rFonts w:cs="Times New Roman"/>
        </w:rPr>
        <w:t xml:space="preserve">However, </w:t>
      </w:r>
      <w:r w:rsidR="00915A90" w:rsidRPr="00081C49">
        <w:rPr>
          <w:rFonts w:cs="Times New Roman"/>
        </w:rPr>
        <w:t xml:space="preserve">trends in MRE </w:t>
      </w:r>
      <w:r w:rsidR="00024E0A">
        <w:rPr>
          <w:rFonts w:cs="Times New Roman"/>
        </w:rPr>
        <w:t>across income levels</w:t>
      </w:r>
      <w:r w:rsidR="00915A90" w:rsidRPr="00081C49">
        <w:rPr>
          <w:rFonts w:cs="Times New Roman"/>
        </w:rPr>
        <w:t xml:space="preserve"> were </w:t>
      </w:r>
      <w:r w:rsidR="00657D09">
        <w:rPr>
          <w:rFonts w:cs="Times New Roman"/>
        </w:rPr>
        <w:t>more complex</w:t>
      </w:r>
      <w:r w:rsidR="00915A90" w:rsidRPr="00081C49">
        <w:rPr>
          <w:rFonts w:cs="Times New Roman"/>
        </w:rPr>
        <w:t>.</w:t>
      </w:r>
      <w:r w:rsidR="008E38B7" w:rsidRPr="00081C49">
        <w:rPr>
          <w:rFonts w:cs="Times New Roman"/>
        </w:rPr>
        <w:t xml:space="preserve"> The MRE score </w:t>
      </w:r>
      <w:r w:rsidR="00611D0E" w:rsidRPr="00081C49">
        <w:rPr>
          <w:rFonts w:cs="Times New Roman"/>
        </w:rPr>
        <w:t>is a better benchmark for</w:t>
      </w:r>
      <w:r w:rsidR="008E38B7" w:rsidRPr="00081C49">
        <w:rPr>
          <w:rFonts w:cs="Times New Roman"/>
        </w:rPr>
        <w:t xml:space="preserve"> model performance on the entire dataset, </w:t>
      </w:r>
      <w:r w:rsidR="00BD048C">
        <w:rPr>
          <w:rFonts w:cs="Times New Roman"/>
        </w:rPr>
        <w:t>as it penalises</w:t>
      </w:r>
      <w:r w:rsidR="00611D0E" w:rsidRPr="00081C49">
        <w:rPr>
          <w:rFonts w:cs="Times New Roman"/>
        </w:rPr>
        <w:t xml:space="preserve"> large outliers less heavily than MSE. Therefore, MRE was more strongly influenced by whether the distribution of ground truth MMR values in the test </w:t>
      </w:r>
      <w:r w:rsidR="00033C82">
        <w:rPr>
          <w:rFonts w:cs="Times New Roman"/>
        </w:rPr>
        <w:t>set</w:t>
      </w:r>
      <w:r w:rsidR="00611D0E" w:rsidRPr="00081C49">
        <w:rPr>
          <w:rFonts w:cs="Times New Roman"/>
        </w:rPr>
        <w:t xml:space="preserve"> was similar to the distribution in the train and validation sets. </w:t>
      </w:r>
      <w:r w:rsidR="00C222C5" w:rsidRPr="00081C49">
        <w:rPr>
          <w:rFonts w:cs="Times New Roman"/>
        </w:rPr>
        <w:t>Given the different train/validation/test sets used for the RFSE</w:t>
      </w:r>
      <w:r w:rsidR="00677439">
        <w:rPr>
          <w:rFonts w:cs="Times New Roman"/>
        </w:rPr>
        <w:t>-CLP and RFSE-F</w:t>
      </w:r>
      <w:r w:rsidR="00C222C5" w:rsidRPr="00081C49">
        <w:rPr>
          <w:rFonts w:cs="Times New Roman"/>
        </w:rPr>
        <w:t xml:space="preserve"> models, </w:t>
      </w:r>
      <w:r w:rsidR="00677439">
        <w:rPr>
          <w:rFonts w:cs="Times New Roman"/>
        </w:rPr>
        <w:t>their MRE scores</w:t>
      </w:r>
      <w:r w:rsidR="00C222C5" w:rsidRPr="00081C49">
        <w:rPr>
          <w:rFonts w:cs="Times New Roman"/>
        </w:rPr>
        <w:t xml:space="preserve"> were discussed separately.</w:t>
      </w:r>
    </w:p>
    <w:p w14:paraId="75A3E5FE" w14:textId="77777777" w:rsidR="000C16E6" w:rsidRPr="00081C49" w:rsidRDefault="000C16E6" w:rsidP="008E38B7">
      <w:pPr>
        <w:jc w:val="both"/>
        <w:rPr>
          <w:rFonts w:cs="Times New Roman"/>
        </w:rPr>
      </w:pPr>
    </w:p>
    <w:p w14:paraId="29532A9F" w14:textId="3B25CA76" w:rsidR="00715763" w:rsidRPr="00081C49" w:rsidRDefault="000C16E6" w:rsidP="000C16E6">
      <w:pPr>
        <w:pStyle w:val="Heading5"/>
      </w:pPr>
      <w:r w:rsidRPr="00081C49">
        <w:t>6.221 Country-Level Prediction</w:t>
      </w:r>
      <w:r w:rsidR="00C222C5" w:rsidRPr="00081C49">
        <w:t xml:space="preserve"> </w:t>
      </w:r>
      <w:r w:rsidR="00611D0E" w:rsidRPr="00081C49">
        <w:t xml:space="preserve"> </w:t>
      </w:r>
    </w:p>
    <w:p w14:paraId="4E741FF8" w14:textId="713E2B53" w:rsidR="00C650AE" w:rsidRPr="00081C49" w:rsidRDefault="00C54A56" w:rsidP="008E38B7">
      <w:pPr>
        <w:jc w:val="both"/>
        <w:rPr>
          <w:rFonts w:cs="Times New Roman"/>
        </w:rPr>
      </w:pPr>
      <w:r w:rsidRPr="00081C49">
        <w:rPr>
          <w:rFonts w:cs="Times New Roman"/>
        </w:rPr>
        <w:t xml:space="preserve">When the </w:t>
      </w:r>
      <w:r w:rsidR="00AE2C49" w:rsidRPr="00081C49">
        <w:rPr>
          <w:rFonts w:cs="Times New Roman"/>
        </w:rPr>
        <w:t>RFSE</w:t>
      </w:r>
      <w:r w:rsidRPr="00081C49">
        <w:rPr>
          <w:rFonts w:cs="Times New Roman"/>
        </w:rPr>
        <w:t xml:space="preserve"> was trained for country-level prediction, </w:t>
      </w:r>
      <w:r w:rsidR="003256F6" w:rsidRPr="00081C49">
        <w:rPr>
          <w:rFonts w:cs="Times New Roman"/>
        </w:rPr>
        <w:t xml:space="preserve">test MRE </w:t>
      </w:r>
      <w:r w:rsidR="00120D84" w:rsidRPr="00081C49">
        <w:rPr>
          <w:rFonts w:cs="Times New Roman"/>
        </w:rPr>
        <w:t>generally decreased as income-level increased, as expected</w:t>
      </w:r>
      <w:r w:rsidR="004B7C63" w:rsidRPr="00081C49">
        <w:rPr>
          <w:rFonts w:cs="Times New Roman"/>
        </w:rPr>
        <w:t xml:space="preserve">. </w:t>
      </w:r>
      <w:r w:rsidR="00120D84" w:rsidRPr="00081C49">
        <w:rPr>
          <w:rFonts w:cs="Times New Roman"/>
        </w:rPr>
        <w:t xml:space="preserve">However, the </w:t>
      </w:r>
      <w:r w:rsidR="00AC7697">
        <w:rPr>
          <w:rFonts w:cs="Times New Roman"/>
        </w:rPr>
        <w:t>RFSE achieved its</w:t>
      </w:r>
      <w:r w:rsidR="00120D84" w:rsidRPr="00081C49">
        <w:rPr>
          <w:rFonts w:cs="Times New Roman"/>
        </w:rPr>
        <w:t xml:space="preserve"> lowest MRE when predicting MMR for lower-middle income countries. </w:t>
      </w:r>
      <w:r w:rsidR="00157547" w:rsidRPr="00081C49">
        <w:rPr>
          <w:rFonts w:cs="Times New Roman"/>
        </w:rPr>
        <w:t xml:space="preserve">This unexpected result was due to </w:t>
      </w:r>
      <w:r w:rsidR="00A421B5" w:rsidRPr="00081C49">
        <w:rPr>
          <w:rFonts w:cs="Times New Roman"/>
        </w:rPr>
        <w:t xml:space="preserve">the test ground truth MMR distribution for lower-middle income countries being </w:t>
      </w:r>
      <w:r w:rsidR="00EA05EF" w:rsidRPr="00081C49">
        <w:rPr>
          <w:rFonts w:cs="Times New Roman"/>
        </w:rPr>
        <w:t xml:space="preserve">a small subset of the </w:t>
      </w:r>
      <w:r w:rsidR="003C201D">
        <w:rPr>
          <w:rFonts w:cs="Times New Roman"/>
        </w:rPr>
        <w:t xml:space="preserve">corresponding </w:t>
      </w:r>
      <w:r w:rsidR="00EA05EF" w:rsidRPr="00081C49">
        <w:rPr>
          <w:rFonts w:cs="Times New Roman"/>
        </w:rPr>
        <w:t xml:space="preserve">train/validation </w:t>
      </w:r>
      <w:r w:rsidR="00753182">
        <w:rPr>
          <w:rFonts w:cs="Times New Roman"/>
        </w:rPr>
        <w:t xml:space="preserve">MMR </w:t>
      </w:r>
      <w:r w:rsidR="00EA05EF" w:rsidRPr="00081C49">
        <w:rPr>
          <w:rFonts w:cs="Times New Roman"/>
        </w:rPr>
        <w:t xml:space="preserve">distribution. </w:t>
      </w:r>
      <w:r w:rsidR="00871296">
        <w:rPr>
          <w:rFonts w:cs="Times New Roman"/>
        </w:rPr>
        <w:t>More explicitly, t</w:t>
      </w:r>
      <w:r w:rsidR="00BC6170" w:rsidRPr="00081C49">
        <w:rPr>
          <w:rFonts w:cs="Times New Roman"/>
        </w:rPr>
        <w:t xml:space="preserve">he </w:t>
      </w:r>
      <w:r w:rsidR="008E04D0">
        <w:rPr>
          <w:rFonts w:cs="Times New Roman"/>
        </w:rPr>
        <w:t xml:space="preserve">two distributions had the same average MMR value (52), but the </w:t>
      </w:r>
      <w:r w:rsidR="006B0909">
        <w:rPr>
          <w:rFonts w:cs="Times New Roman"/>
        </w:rPr>
        <w:t xml:space="preserve">test </w:t>
      </w:r>
      <w:r w:rsidR="00BC6170" w:rsidRPr="00081C49">
        <w:rPr>
          <w:rFonts w:cs="Times New Roman"/>
        </w:rPr>
        <w:t>Q1 to Q3 range was between 41 and 60</w:t>
      </w:r>
      <w:r w:rsidR="00A91A56" w:rsidRPr="00081C49">
        <w:rPr>
          <w:rFonts w:cs="Times New Roman"/>
        </w:rPr>
        <w:t xml:space="preserve"> while the train/validation </w:t>
      </w:r>
      <w:r w:rsidR="006B0909">
        <w:rPr>
          <w:rFonts w:cs="Times New Roman"/>
        </w:rPr>
        <w:t xml:space="preserve">Q1 to Q3 </w:t>
      </w:r>
      <w:r w:rsidR="00A91A56" w:rsidRPr="00081C49">
        <w:rPr>
          <w:rFonts w:cs="Times New Roman"/>
        </w:rPr>
        <w:t>range was 33 to 283</w:t>
      </w:r>
      <w:r w:rsidR="002831D2" w:rsidRPr="00081C49">
        <w:rPr>
          <w:rFonts w:cs="Times New Roman"/>
        </w:rPr>
        <w:t xml:space="preserve">. Therefore, </w:t>
      </w:r>
      <w:r w:rsidR="006644A4" w:rsidRPr="00081C49">
        <w:rPr>
          <w:rFonts w:cs="Times New Roman"/>
        </w:rPr>
        <w:t>the RFSE’s training data completely covered the test data, enabl</w:t>
      </w:r>
      <w:r w:rsidR="00734C63">
        <w:rPr>
          <w:rFonts w:cs="Times New Roman"/>
        </w:rPr>
        <w:t>ing</w:t>
      </w:r>
      <w:r w:rsidR="006644A4" w:rsidRPr="00081C49">
        <w:rPr>
          <w:rFonts w:cs="Times New Roman"/>
        </w:rPr>
        <w:t xml:space="preserve"> the model to learn the </w:t>
      </w:r>
      <w:r w:rsidR="004E7273">
        <w:rPr>
          <w:rFonts w:cs="Times New Roman"/>
        </w:rPr>
        <w:t>exact</w:t>
      </w:r>
      <w:r w:rsidR="006644A4" w:rsidRPr="00081C49">
        <w:rPr>
          <w:rFonts w:cs="Times New Roman"/>
        </w:rPr>
        <w:t xml:space="preserve"> patterns </w:t>
      </w:r>
      <w:r w:rsidR="004E7273">
        <w:rPr>
          <w:rFonts w:cs="Times New Roman"/>
        </w:rPr>
        <w:t xml:space="preserve">it needed </w:t>
      </w:r>
      <w:r w:rsidR="006644A4" w:rsidRPr="00081C49">
        <w:rPr>
          <w:rFonts w:cs="Times New Roman"/>
        </w:rPr>
        <w:t xml:space="preserve">to accurately predict the test MMR, </w:t>
      </w:r>
      <w:r w:rsidR="004E7273">
        <w:rPr>
          <w:rFonts w:cs="Times New Roman"/>
        </w:rPr>
        <w:t>producing</w:t>
      </w:r>
      <w:r w:rsidR="006644A4" w:rsidRPr="00081C49">
        <w:rPr>
          <w:rFonts w:cs="Times New Roman"/>
        </w:rPr>
        <w:t xml:space="preserve"> very high performance </w:t>
      </w:r>
      <w:r w:rsidR="004E7273">
        <w:rPr>
          <w:rFonts w:cs="Times New Roman"/>
        </w:rPr>
        <w:t>for</w:t>
      </w:r>
      <w:r w:rsidR="006644A4" w:rsidRPr="00081C49">
        <w:rPr>
          <w:rFonts w:cs="Times New Roman"/>
        </w:rPr>
        <w:t xml:space="preserve"> lower-middle income </w:t>
      </w:r>
      <w:r w:rsidR="004E7273">
        <w:rPr>
          <w:rFonts w:cs="Times New Roman"/>
        </w:rPr>
        <w:t>countries</w:t>
      </w:r>
      <w:r w:rsidR="006644A4" w:rsidRPr="00081C49">
        <w:rPr>
          <w:rFonts w:cs="Times New Roman"/>
        </w:rPr>
        <w:t xml:space="preserve">. </w:t>
      </w:r>
      <w:r w:rsidR="00C650AE" w:rsidRPr="00081C49">
        <w:rPr>
          <w:rFonts w:cs="Times New Roman"/>
        </w:rPr>
        <w:t>Furthermore, since the test set</w:t>
      </w:r>
      <w:r w:rsidR="00256EBA">
        <w:rPr>
          <w:rFonts w:cs="Times New Roman"/>
        </w:rPr>
        <w:t xml:space="preserve">’s Q3 was </w:t>
      </w:r>
      <w:r w:rsidR="00EC13F9">
        <w:rPr>
          <w:rFonts w:cs="Times New Roman"/>
        </w:rPr>
        <w:t>over 200 points</w:t>
      </w:r>
      <w:r w:rsidR="00256EBA">
        <w:rPr>
          <w:rFonts w:cs="Times New Roman"/>
        </w:rPr>
        <w:t xml:space="preserve"> lower than the train/validation set’s Q3</w:t>
      </w:r>
      <w:r w:rsidR="00EC13F9">
        <w:rPr>
          <w:rFonts w:cs="Times New Roman"/>
        </w:rPr>
        <w:t>,</w:t>
      </w:r>
      <w:r w:rsidR="00C650AE" w:rsidRPr="00081C49">
        <w:rPr>
          <w:rFonts w:cs="Times New Roman"/>
        </w:rPr>
        <w:t xml:space="preserve"> </w:t>
      </w:r>
      <w:r w:rsidR="002434C0">
        <w:rPr>
          <w:rFonts w:cs="Times New Roman"/>
        </w:rPr>
        <w:t xml:space="preserve">the </w:t>
      </w:r>
      <w:r w:rsidR="00F55E2D">
        <w:rPr>
          <w:rFonts w:cs="Times New Roman"/>
        </w:rPr>
        <w:t>RFSE</w:t>
      </w:r>
      <w:r w:rsidR="002434C0">
        <w:rPr>
          <w:rFonts w:cs="Times New Roman"/>
        </w:rPr>
        <w:t xml:space="preserve"> did not need to </w:t>
      </w:r>
      <w:r w:rsidR="00256EBA">
        <w:rPr>
          <w:rFonts w:cs="Times New Roman"/>
        </w:rPr>
        <w:t>estimate the more difficult, high magnitude MMR values</w:t>
      </w:r>
      <w:r w:rsidR="00EC13F9">
        <w:rPr>
          <w:rFonts w:cs="Times New Roman"/>
        </w:rPr>
        <w:t xml:space="preserve"> when </w:t>
      </w:r>
      <w:r w:rsidR="005A28E3">
        <w:rPr>
          <w:rFonts w:cs="Times New Roman"/>
        </w:rPr>
        <w:t xml:space="preserve">being </w:t>
      </w:r>
      <w:r w:rsidR="00EC13F9">
        <w:rPr>
          <w:rFonts w:cs="Times New Roman"/>
        </w:rPr>
        <w:t xml:space="preserve">applied to the test set. </w:t>
      </w:r>
      <w:r w:rsidR="007F55C3">
        <w:rPr>
          <w:rFonts w:cs="Times New Roman"/>
        </w:rPr>
        <w:t xml:space="preserve">This </w:t>
      </w:r>
      <w:r w:rsidR="006A4DB3" w:rsidRPr="00081C49">
        <w:rPr>
          <w:rFonts w:cs="Times New Roman"/>
        </w:rPr>
        <w:t>explain</w:t>
      </w:r>
      <w:r w:rsidR="007F55C3">
        <w:rPr>
          <w:rFonts w:cs="Times New Roman"/>
        </w:rPr>
        <w:t>s</w:t>
      </w:r>
      <w:r w:rsidR="006A4DB3" w:rsidRPr="00081C49">
        <w:rPr>
          <w:rFonts w:cs="Times New Roman"/>
        </w:rPr>
        <w:t xml:space="preserve"> why </w:t>
      </w:r>
      <w:r w:rsidR="007F55C3">
        <w:rPr>
          <w:rFonts w:cs="Times New Roman"/>
        </w:rPr>
        <w:t>the</w:t>
      </w:r>
      <w:r w:rsidR="006A4DB3" w:rsidRPr="00081C49">
        <w:rPr>
          <w:rFonts w:cs="Times New Roman"/>
        </w:rPr>
        <w:t xml:space="preserve"> test MRE </w:t>
      </w:r>
      <w:r w:rsidR="007F55C3">
        <w:rPr>
          <w:rFonts w:cs="Times New Roman"/>
        </w:rPr>
        <w:t xml:space="preserve">for lower-middle income countries </w:t>
      </w:r>
      <w:r w:rsidR="006A4DB3" w:rsidRPr="00081C49">
        <w:rPr>
          <w:rFonts w:cs="Times New Roman"/>
        </w:rPr>
        <w:t xml:space="preserve">was smaller than </w:t>
      </w:r>
      <w:r w:rsidR="007F55C3">
        <w:rPr>
          <w:rFonts w:cs="Times New Roman"/>
        </w:rPr>
        <w:t>the associated</w:t>
      </w:r>
      <w:r w:rsidR="006A4DB3" w:rsidRPr="00081C49">
        <w:rPr>
          <w:rFonts w:cs="Times New Roman"/>
        </w:rPr>
        <w:t xml:space="preserve"> validation and train MREs, which was contrary to expectations. </w:t>
      </w:r>
    </w:p>
    <w:p w14:paraId="5D5316B4" w14:textId="77777777" w:rsidR="00C650AE" w:rsidRPr="00081C49" w:rsidRDefault="00C650AE" w:rsidP="008E38B7">
      <w:pPr>
        <w:jc w:val="both"/>
        <w:rPr>
          <w:rFonts w:cs="Times New Roman"/>
        </w:rPr>
      </w:pPr>
    </w:p>
    <w:p w14:paraId="116F5A53" w14:textId="2F8B8861" w:rsidR="00003BED" w:rsidRPr="00081C49" w:rsidRDefault="006644A4" w:rsidP="008E38B7">
      <w:pPr>
        <w:jc w:val="both"/>
        <w:rPr>
          <w:rFonts w:cs="Times New Roman"/>
        </w:rPr>
      </w:pPr>
      <w:r w:rsidRPr="00081C49">
        <w:rPr>
          <w:rFonts w:cs="Times New Roman"/>
        </w:rPr>
        <w:t xml:space="preserve">While the </w:t>
      </w:r>
      <w:r w:rsidR="00EE3A64" w:rsidRPr="00081C49">
        <w:rPr>
          <w:rFonts w:cs="Times New Roman"/>
        </w:rPr>
        <w:t>test MMR data for upper-middle and high-income countries was also within the</w:t>
      </w:r>
      <w:r w:rsidR="008A500C" w:rsidRPr="00081C49">
        <w:rPr>
          <w:rFonts w:cs="Times New Roman"/>
        </w:rPr>
        <w:t>ir</w:t>
      </w:r>
      <w:r w:rsidR="00EE3A64" w:rsidRPr="00081C49">
        <w:rPr>
          <w:rFonts w:cs="Times New Roman"/>
        </w:rPr>
        <w:t xml:space="preserve"> train/validation distributio</w:t>
      </w:r>
      <w:r w:rsidR="006A4D1B" w:rsidRPr="00081C49">
        <w:rPr>
          <w:rFonts w:cs="Times New Roman"/>
        </w:rPr>
        <w:t>n</w:t>
      </w:r>
      <w:r w:rsidR="008A500C" w:rsidRPr="00081C49">
        <w:rPr>
          <w:rFonts w:cs="Times New Roman"/>
        </w:rPr>
        <w:t>s</w:t>
      </w:r>
      <w:r w:rsidR="006A4D1B" w:rsidRPr="00081C49">
        <w:rPr>
          <w:rFonts w:cs="Times New Roman"/>
        </w:rPr>
        <w:t xml:space="preserve">, their Q1 </w:t>
      </w:r>
      <w:r w:rsidR="00404AAA">
        <w:rPr>
          <w:rFonts w:cs="Times New Roman"/>
        </w:rPr>
        <w:t>and</w:t>
      </w:r>
      <w:r w:rsidR="006A4D1B" w:rsidRPr="00081C49">
        <w:rPr>
          <w:rFonts w:cs="Times New Roman"/>
        </w:rPr>
        <w:t xml:space="preserve"> Q3 train/validation </w:t>
      </w:r>
      <w:r w:rsidR="00003BED" w:rsidRPr="00081C49">
        <w:rPr>
          <w:rFonts w:cs="Times New Roman"/>
        </w:rPr>
        <w:t xml:space="preserve">values more similar to their test Q1 </w:t>
      </w:r>
      <w:r w:rsidR="00404AAA">
        <w:rPr>
          <w:rFonts w:cs="Times New Roman"/>
        </w:rPr>
        <w:t>and</w:t>
      </w:r>
      <w:r w:rsidR="00003BED" w:rsidRPr="00081C49">
        <w:rPr>
          <w:rFonts w:cs="Times New Roman"/>
        </w:rPr>
        <w:t xml:space="preserve"> Q3 </w:t>
      </w:r>
      <w:r w:rsidR="00A578E2">
        <w:rPr>
          <w:rFonts w:cs="Times New Roman"/>
        </w:rPr>
        <w:t>values</w:t>
      </w:r>
      <w:r w:rsidR="00003BED" w:rsidRPr="00081C49">
        <w:rPr>
          <w:rFonts w:cs="Times New Roman"/>
        </w:rPr>
        <w:t xml:space="preserve">. Therefore, the test sets were more similar to the train and validation sets. Given </w:t>
      </w:r>
      <w:r w:rsidR="00876DCF" w:rsidRPr="00081C49">
        <w:rPr>
          <w:rFonts w:cs="Times New Roman"/>
        </w:rPr>
        <w:t xml:space="preserve">this similarity, and the fact </w:t>
      </w:r>
      <w:r w:rsidR="00003BED" w:rsidRPr="00081C49">
        <w:rPr>
          <w:rFonts w:cs="Times New Roman"/>
        </w:rPr>
        <w:t xml:space="preserve">that the model was fit and fine-tuned </w:t>
      </w:r>
      <w:r w:rsidR="00A578E2">
        <w:rPr>
          <w:rFonts w:cs="Times New Roman"/>
        </w:rPr>
        <w:t>on</w:t>
      </w:r>
      <w:r w:rsidR="00003BED" w:rsidRPr="00081C49">
        <w:rPr>
          <w:rFonts w:cs="Times New Roman"/>
        </w:rPr>
        <w:t xml:space="preserve"> the train and validation sets, </w:t>
      </w:r>
      <w:r w:rsidR="00A578E2">
        <w:rPr>
          <w:rFonts w:cs="Times New Roman"/>
        </w:rPr>
        <w:t>the RFSE</w:t>
      </w:r>
      <w:r w:rsidR="00003BED" w:rsidRPr="00081C49">
        <w:rPr>
          <w:rFonts w:cs="Times New Roman"/>
        </w:rPr>
        <w:t xml:space="preserve"> achieved higher performance on </w:t>
      </w:r>
      <w:r w:rsidR="005127B0">
        <w:rPr>
          <w:rFonts w:cs="Times New Roman"/>
        </w:rPr>
        <w:t xml:space="preserve">the </w:t>
      </w:r>
      <w:r w:rsidR="00A578E2">
        <w:rPr>
          <w:rFonts w:cs="Times New Roman"/>
        </w:rPr>
        <w:t>train and validation</w:t>
      </w:r>
      <w:r w:rsidR="00003BED" w:rsidRPr="00081C49">
        <w:rPr>
          <w:rFonts w:cs="Times New Roman"/>
        </w:rPr>
        <w:t xml:space="preserve"> sets than</w:t>
      </w:r>
      <w:r w:rsidR="00A578E2">
        <w:rPr>
          <w:rFonts w:cs="Times New Roman"/>
        </w:rPr>
        <w:t xml:space="preserve"> </w:t>
      </w:r>
      <w:r w:rsidR="005127B0">
        <w:rPr>
          <w:rFonts w:cs="Times New Roman"/>
        </w:rPr>
        <w:t>on the test set for</w:t>
      </w:r>
      <w:r w:rsidR="00761096">
        <w:rPr>
          <w:rFonts w:cs="Times New Roman"/>
        </w:rPr>
        <w:t xml:space="preserve"> these income levels</w:t>
      </w:r>
      <w:r w:rsidR="00C109F1" w:rsidRPr="00081C49">
        <w:rPr>
          <w:rFonts w:cs="Times New Roman"/>
        </w:rPr>
        <w:t xml:space="preserve">. </w:t>
      </w:r>
    </w:p>
    <w:p w14:paraId="11640995" w14:textId="77777777" w:rsidR="00E3679C" w:rsidRPr="00081C49" w:rsidRDefault="00E3679C" w:rsidP="008E38B7">
      <w:pPr>
        <w:jc w:val="both"/>
        <w:rPr>
          <w:rFonts w:cs="Times New Roman"/>
        </w:rPr>
      </w:pPr>
    </w:p>
    <w:p w14:paraId="6439FAEB" w14:textId="43A5B1C9" w:rsidR="00E3679C" w:rsidRPr="00081C49" w:rsidRDefault="00E3679C" w:rsidP="008E38B7">
      <w:pPr>
        <w:jc w:val="both"/>
        <w:rPr>
          <w:rFonts w:cs="Times New Roman"/>
        </w:rPr>
      </w:pPr>
      <w:r w:rsidRPr="00081C49">
        <w:rPr>
          <w:rFonts w:cs="Times New Roman"/>
        </w:rPr>
        <w:t xml:space="preserve">The RFSE’s </w:t>
      </w:r>
      <w:r w:rsidR="00441B35">
        <w:rPr>
          <w:rFonts w:cs="Times New Roman"/>
        </w:rPr>
        <w:t>low</w:t>
      </w:r>
      <w:r w:rsidRPr="00081C49">
        <w:rPr>
          <w:rFonts w:cs="Times New Roman"/>
        </w:rPr>
        <w:t xml:space="preserve"> MRE </w:t>
      </w:r>
      <w:r w:rsidR="00F906B8">
        <w:rPr>
          <w:rFonts w:cs="Times New Roman"/>
        </w:rPr>
        <w:t xml:space="preserve">score </w:t>
      </w:r>
      <w:r w:rsidRPr="00081C49">
        <w:rPr>
          <w:rFonts w:cs="Times New Roman"/>
        </w:rPr>
        <w:t>for lower-middle income</w:t>
      </w:r>
      <w:r w:rsidR="005127B0">
        <w:rPr>
          <w:rFonts w:cs="Times New Roman"/>
        </w:rPr>
        <w:t xml:space="preserve"> countries</w:t>
      </w:r>
      <w:r w:rsidRPr="00081C49">
        <w:rPr>
          <w:rFonts w:cs="Times New Roman"/>
        </w:rPr>
        <w:t xml:space="preserve"> did not translate into it</w:t>
      </w:r>
      <w:r w:rsidR="00441B35">
        <w:rPr>
          <w:rFonts w:cs="Times New Roman"/>
        </w:rPr>
        <w:t>s MSE</w:t>
      </w:r>
      <w:r w:rsidRPr="00081C49">
        <w:rPr>
          <w:rFonts w:cs="Times New Roman"/>
        </w:rPr>
        <w:t xml:space="preserve"> score because the lower-middle income </w:t>
      </w:r>
      <w:r w:rsidR="00534CBB" w:rsidRPr="00081C49">
        <w:rPr>
          <w:rFonts w:cs="Times New Roman"/>
        </w:rPr>
        <w:t xml:space="preserve">test </w:t>
      </w:r>
      <w:r w:rsidRPr="00081C49">
        <w:rPr>
          <w:rFonts w:cs="Times New Roman"/>
        </w:rPr>
        <w:t xml:space="preserve">dataset </w:t>
      </w:r>
      <w:r w:rsidR="009013DB" w:rsidRPr="00081C49">
        <w:rPr>
          <w:rFonts w:cs="Times New Roman"/>
        </w:rPr>
        <w:t xml:space="preserve">contained </w:t>
      </w:r>
      <w:r w:rsidR="006F3260">
        <w:rPr>
          <w:rFonts w:cs="Times New Roman"/>
        </w:rPr>
        <w:t xml:space="preserve">high, </w:t>
      </w:r>
      <w:r w:rsidR="009013DB" w:rsidRPr="00081C49">
        <w:rPr>
          <w:rFonts w:cs="Times New Roman"/>
        </w:rPr>
        <w:t>outlier</w:t>
      </w:r>
      <w:r w:rsidR="006F3260">
        <w:rPr>
          <w:rFonts w:cs="Times New Roman"/>
        </w:rPr>
        <w:t xml:space="preserve"> MMR</w:t>
      </w:r>
      <w:r w:rsidR="009013DB" w:rsidRPr="00081C49">
        <w:rPr>
          <w:rFonts w:cs="Times New Roman"/>
        </w:rPr>
        <w:t xml:space="preserve"> values of</w:t>
      </w:r>
      <w:r w:rsidR="00534CBB" w:rsidRPr="00081C49">
        <w:rPr>
          <w:rFonts w:cs="Times New Roman"/>
        </w:rPr>
        <w:t xml:space="preserve"> similar magnitude</w:t>
      </w:r>
      <w:r w:rsidR="009D3293">
        <w:rPr>
          <w:rFonts w:cs="Times New Roman"/>
        </w:rPr>
        <w:t>s</w:t>
      </w:r>
      <w:r w:rsidR="009013DB" w:rsidRPr="00081C49">
        <w:rPr>
          <w:rFonts w:cs="Times New Roman"/>
        </w:rPr>
        <w:t xml:space="preserve"> </w:t>
      </w:r>
      <w:r w:rsidR="00534CBB" w:rsidRPr="00081C49">
        <w:rPr>
          <w:rFonts w:cs="Times New Roman"/>
        </w:rPr>
        <w:t>as the outliers in the train</w:t>
      </w:r>
      <w:r w:rsidR="005F4C7E" w:rsidRPr="00081C49">
        <w:rPr>
          <w:rFonts w:cs="Times New Roman"/>
        </w:rPr>
        <w:t>/</w:t>
      </w:r>
      <w:r w:rsidR="00534CBB" w:rsidRPr="00081C49">
        <w:rPr>
          <w:rFonts w:cs="Times New Roman"/>
        </w:rPr>
        <w:t>validation set</w:t>
      </w:r>
      <w:r w:rsidR="005F4C7E" w:rsidRPr="00081C49">
        <w:rPr>
          <w:rFonts w:cs="Times New Roman"/>
        </w:rPr>
        <w:t>. As explained above, these outliers represent</w:t>
      </w:r>
      <w:r w:rsidR="00BA0910" w:rsidRPr="00081C49">
        <w:rPr>
          <w:rFonts w:cs="Times New Roman"/>
        </w:rPr>
        <w:t>ed a wide range of possible MMR values covered by a small set of datapoin</w:t>
      </w:r>
      <w:r w:rsidR="00E000B6" w:rsidRPr="00081C49">
        <w:rPr>
          <w:rFonts w:cs="Times New Roman"/>
        </w:rPr>
        <w:t>ts, reducing model performance and causing MSE</w:t>
      </w:r>
      <w:r w:rsidR="005F4C7E" w:rsidRPr="00081C49">
        <w:rPr>
          <w:rFonts w:cs="Times New Roman"/>
        </w:rPr>
        <w:t xml:space="preserve"> </w:t>
      </w:r>
      <w:r w:rsidR="00E000B6" w:rsidRPr="00081C49">
        <w:rPr>
          <w:rFonts w:cs="Times New Roman"/>
        </w:rPr>
        <w:t xml:space="preserve">for lower-middle income countries to be between </w:t>
      </w:r>
      <w:r w:rsidR="000477E4">
        <w:rPr>
          <w:rFonts w:cs="Times New Roman"/>
        </w:rPr>
        <w:t>the MSE scores of</w:t>
      </w:r>
      <w:r w:rsidR="00E000B6" w:rsidRPr="00081C49">
        <w:rPr>
          <w:rFonts w:cs="Times New Roman"/>
        </w:rPr>
        <w:t xml:space="preserve"> </w:t>
      </w:r>
      <w:r w:rsidR="000477E4">
        <w:rPr>
          <w:rFonts w:cs="Times New Roman"/>
        </w:rPr>
        <w:t>the</w:t>
      </w:r>
      <w:r w:rsidR="00E000B6" w:rsidRPr="00081C49">
        <w:rPr>
          <w:rFonts w:cs="Times New Roman"/>
        </w:rPr>
        <w:t xml:space="preserve"> low and upper-middle income</w:t>
      </w:r>
      <w:r w:rsidR="000477E4">
        <w:rPr>
          <w:rFonts w:cs="Times New Roman"/>
        </w:rPr>
        <w:t xml:space="preserve"> countries</w:t>
      </w:r>
      <w:r w:rsidR="00E000B6" w:rsidRPr="00081C49">
        <w:rPr>
          <w:rFonts w:cs="Times New Roman"/>
        </w:rPr>
        <w:t>.</w:t>
      </w:r>
      <w:r w:rsidR="00AB481A" w:rsidRPr="00081C49">
        <w:rPr>
          <w:rFonts w:cs="Times New Roman"/>
        </w:rPr>
        <w:t xml:space="preserve"> While these outliers produced large predictive errors, they </w:t>
      </w:r>
      <w:r w:rsidR="00F906B8">
        <w:rPr>
          <w:rFonts w:cs="Times New Roman"/>
        </w:rPr>
        <w:t>were likely</w:t>
      </w:r>
      <w:r w:rsidR="00AB481A" w:rsidRPr="00081C49">
        <w:rPr>
          <w:rFonts w:cs="Times New Roman"/>
        </w:rPr>
        <w:t xml:space="preserve"> infrequent</w:t>
      </w:r>
      <w:r w:rsidR="00AA46CF" w:rsidRPr="00081C49">
        <w:rPr>
          <w:rFonts w:cs="Times New Roman"/>
        </w:rPr>
        <w:t xml:space="preserve"> in the lower-middle income dataset</w:t>
      </w:r>
      <w:r w:rsidR="00AB481A" w:rsidRPr="00081C49">
        <w:rPr>
          <w:rFonts w:cs="Times New Roman"/>
        </w:rPr>
        <w:t xml:space="preserve">, as </w:t>
      </w:r>
      <w:r w:rsidR="00AA46CF" w:rsidRPr="00081C49">
        <w:rPr>
          <w:rFonts w:cs="Times New Roman"/>
        </w:rPr>
        <w:t>they did not notably reduce MRE.</w:t>
      </w:r>
      <w:r w:rsidR="00AB481A" w:rsidRPr="00081C49">
        <w:rPr>
          <w:rFonts w:cs="Times New Roman"/>
        </w:rPr>
        <w:t xml:space="preserve"> </w:t>
      </w:r>
    </w:p>
    <w:p w14:paraId="38C703D1" w14:textId="77777777" w:rsidR="00D76489" w:rsidRPr="00081C49" w:rsidRDefault="00D76489" w:rsidP="008E38B7">
      <w:pPr>
        <w:jc w:val="both"/>
        <w:rPr>
          <w:rFonts w:cs="Times New Roman"/>
        </w:rPr>
      </w:pPr>
    </w:p>
    <w:p w14:paraId="45BCFA23" w14:textId="1E119D44" w:rsidR="00D76489" w:rsidRPr="00081C49" w:rsidRDefault="00D76489" w:rsidP="008E38B7">
      <w:pPr>
        <w:jc w:val="both"/>
        <w:rPr>
          <w:rFonts w:cs="Times New Roman"/>
        </w:rPr>
      </w:pPr>
      <w:r w:rsidRPr="00081C49">
        <w:rPr>
          <w:rFonts w:cs="Times New Roman"/>
        </w:rPr>
        <w:t xml:space="preserve">In contrast to the </w:t>
      </w:r>
      <w:r w:rsidR="005B79ED" w:rsidRPr="00081C49">
        <w:rPr>
          <w:rFonts w:cs="Times New Roman"/>
        </w:rPr>
        <w:t xml:space="preserve">lower-middle, upper-middle, and high-income test distributions, the low-income test </w:t>
      </w:r>
      <w:r w:rsidR="00BB7391" w:rsidRPr="00081C49">
        <w:rPr>
          <w:rFonts w:cs="Times New Roman"/>
        </w:rPr>
        <w:t xml:space="preserve">MMR </w:t>
      </w:r>
      <w:r w:rsidR="005B79ED" w:rsidRPr="00081C49">
        <w:rPr>
          <w:rFonts w:cs="Times New Roman"/>
        </w:rPr>
        <w:t xml:space="preserve">distribution was </w:t>
      </w:r>
      <w:r w:rsidR="00BB7391" w:rsidRPr="00081C49">
        <w:rPr>
          <w:rFonts w:cs="Times New Roman"/>
        </w:rPr>
        <w:t xml:space="preserve">different from </w:t>
      </w:r>
      <w:r w:rsidR="00002965">
        <w:rPr>
          <w:rFonts w:cs="Times New Roman"/>
        </w:rPr>
        <w:t>its</w:t>
      </w:r>
      <w:r w:rsidR="00BB7391" w:rsidRPr="00081C49">
        <w:rPr>
          <w:rFonts w:cs="Times New Roman"/>
        </w:rPr>
        <w:t xml:space="preserve"> train/validation distribution. </w:t>
      </w:r>
      <w:r w:rsidR="000272FE" w:rsidRPr="00081C49">
        <w:rPr>
          <w:rFonts w:cs="Times New Roman"/>
        </w:rPr>
        <w:t xml:space="preserve">The test set’s </w:t>
      </w:r>
      <w:r w:rsidR="00B129A2" w:rsidRPr="00081C49">
        <w:rPr>
          <w:rFonts w:cs="Times New Roman"/>
        </w:rPr>
        <w:t xml:space="preserve">Q1, </w:t>
      </w:r>
      <w:r w:rsidR="000272FE" w:rsidRPr="00081C49">
        <w:rPr>
          <w:rFonts w:cs="Times New Roman"/>
        </w:rPr>
        <w:t>Q2</w:t>
      </w:r>
      <w:r w:rsidR="00B129A2" w:rsidRPr="00081C49">
        <w:rPr>
          <w:rFonts w:cs="Times New Roman"/>
        </w:rPr>
        <w:t>, and Q3</w:t>
      </w:r>
      <w:r w:rsidR="000272FE" w:rsidRPr="00081C49">
        <w:rPr>
          <w:rFonts w:cs="Times New Roman"/>
        </w:rPr>
        <w:t xml:space="preserve"> value</w:t>
      </w:r>
      <w:r w:rsidR="00B129A2" w:rsidRPr="00081C49">
        <w:rPr>
          <w:rFonts w:cs="Times New Roman"/>
        </w:rPr>
        <w:t>s</w:t>
      </w:r>
      <w:r w:rsidR="000272FE" w:rsidRPr="00081C49">
        <w:rPr>
          <w:rFonts w:cs="Times New Roman"/>
        </w:rPr>
        <w:t xml:space="preserve"> exceeded the train/validation set’s value</w:t>
      </w:r>
      <w:r w:rsidR="00B129A2" w:rsidRPr="00081C49">
        <w:rPr>
          <w:rFonts w:cs="Times New Roman"/>
        </w:rPr>
        <w:t>s</w:t>
      </w:r>
      <w:r w:rsidR="000272FE" w:rsidRPr="00081C49">
        <w:rPr>
          <w:rFonts w:cs="Times New Roman"/>
        </w:rPr>
        <w:t xml:space="preserve"> by </w:t>
      </w:r>
      <w:r w:rsidR="00B129A2" w:rsidRPr="00081C49">
        <w:rPr>
          <w:rFonts w:cs="Times New Roman"/>
        </w:rPr>
        <w:t>126,</w:t>
      </w:r>
      <w:r w:rsidR="000272FE" w:rsidRPr="00081C49">
        <w:rPr>
          <w:rFonts w:cs="Times New Roman"/>
        </w:rPr>
        <w:t xml:space="preserve"> </w:t>
      </w:r>
      <w:r w:rsidR="00B129A2" w:rsidRPr="00081C49">
        <w:rPr>
          <w:rFonts w:cs="Times New Roman"/>
        </w:rPr>
        <w:t>162, and 103, respectively.</w:t>
      </w:r>
      <w:r w:rsidR="000272FE" w:rsidRPr="00081C49">
        <w:rPr>
          <w:rFonts w:cs="Times New Roman"/>
        </w:rPr>
        <w:t xml:space="preserve"> </w:t>
      </w:r>
      <w:r w:rsidR="007F2A44" w:rsidRPr="00081C49">
        <w:rPr>
          <w:rFonts w:cs="Times New Roman"/>
        </w:rPr>
        <w:t xml:space="preserve">As a result, the RFSE was forced to predict on samples whose ground truth MMR values were higher than the range of MMR values used to train the model. </w:t>
      </w:r>
      <w:r w:rsidR="00AD7DF3">
        <w:rPr>
          <w:rFonts w:cs="Times New Roman"/>
        </w:rPr>
        <w:t>This</w:t>
      </w:r>
      <w:r w:rsidR="007F2A44" w:rsidRPr="00081C49">
        <w:rPr>
          <w:rFonts w:cs="Times New Roman"/>
        </w:rPr>
        <w:t xml:space="preserve"> </w:t>
      </w:r>
      <w:r w:rsidR="00021625">
        <w:rPr>
          <w:rFonts w:cs="Times New Roman"/>
        </w:rPr>
        <w:t>contributed to</w:t>
      </w:r>
      <w:r w:rsidR="007F2A44" w:rsidRPr="00081C49">
        <w:rPr>
          <w:rFonts w:cs="Times New Roman"/>
        </w:rPr>
        <w:t xml:space="preserve"> the RFSE’s high MRE and MSE scores </w:t>
      </w:r>
      <w:r w:rsidR="00AD7DF3">
        <w:rPr>
          <w:rFonts w:cs="Times New Roman"/>
        </w:rPr>
        <w:t>for</w:t>
      </w:r>
      <w:r w:rsidR="007F2A44" w:rsidRPr="00081C49">
        <w:rPr>
          <w:rFonts w:cs="Times New Roman"/>
        </w:rPr>
        <w:t xml:space="preserve"> low-income samples. It was also responsible for </w:t>
      </w:r>
      <w:r w:rsidR="00D5057E" w:rsidRPr="00081C49">
        <w:rPr>
          <w:rFonts w:cs="Times New Roman"/>
        </w:rPr>
        <w:t>the large standard deviation in the test MRE for low-income countries, as the model’s performance would have varied</w:t>
      </w:r>
      <w:r w:rsidR="00652C57" w:rsidRPr="00081C49">
        <w:rPr>
          <w:rFonts w:cs="Times New Roman"/>
        </w:rPr>
        <w:t xml:space="preserve"> greatly depending on whether it was predicting for a sample whose ground truth MMR was within </w:t>
      </w:r>
      <w:r w:rsidR="006F4EA0">
        <w:rPr>
          <w:rFonts w:cs="Times New Roman"/>
        </w:rPr>
        <w:t>its training data.</w:t>
      </w:r>
      <w:r w:rsidR="00652C57" w:rsidRPr="00081C49">
        <w:rPr>
          <w:rFonts w:cs="Times New Roman"/>
        </w:rPr>
        <w:t xml:space="preserve"> </w:t>
      </w:r>
    </w:p>
    <w:p w14:paraId="6B600156" w14:textId="77777777" w:rsidR="008C049B" w:rsidRPr="00081C49" w:rsidRDefault="008C049B" w:rsidP="008E38B7">
      <w:pPr>
        <w:jc w:val="both"/>
        <w:rPr>
          <w:rFonts w:cs="Times New Roman"/>
        </w:rPr>
      </w:pPr>
    </w:p>
    <w:p w14:paraId="3428EDF6" w14:textId="59E6CC3C" w:rsidR="00787813" w:rsidRPr="00081C49" w:rsidRDefault="00445F84" w:rsidP="008E38B7">
      <w:pPr>
        <w:jc w:val="both"/>
        <w:rPr>
          <w:rFonts w:cs="Times New Roman"/>
        </w:rPr>
      </w:pPr>
      <w:r w:rsidRPr="00081C49">
        <w:rPr>
          <w:rFonts w:cs="Times New Roman"/>
        </w:rPr>
        <w:t xml:space="preserve">Despite </w:t>
      </w:r>
      <w:r w:rsidR="00E22915">
        <w:rPr>
          <w:rFonts w:cs="Times New Roman"/>
        </w:rPr>
        <w:t>t</w:t>
      </w:r>
      <w:r w:rsidR="00E51435">
        <w:rPr>
          <w:rFonts w:cs="Times New Roman"/>
        </w:rPr>
        <w:t>his</w:t>
      </w:r>
      <w:r w:rsidR="00E22915">
        <w:rPr>
          <w:rFonts w:cs="Times New Roman"/>
        </w:rPr>
        <w:t xml:space="preserve"> </w:t>
      </w:r>
      <w:r w:rsidR="002E483A">
        <w:rPr>
          <w:rFonts w:cs="Times New Roman"/>
        </w:rPr>
        <w:t>income-level specific performance</w:t>
      </w:r>
      <w:r w:rsidRPr="00081C49">
        <w:rPr>
          <w:rFonts w:cs="Times New Roman"/>
        </w:rPr>
        <w:t>,</w:t>
      </w:r>
      <w:r w:rsidR="00E51435">
        <w:rPr>
          <w:rFonts w:cs="Times New Roman"/>
        </w:rPr>
        <w:t xml:space="preserve"> similar MRE scores were achieved by the RFSE trained on all data but tested on data from a </w:t>
      </w:r>
      <w:r w:rsidR="00D111B5">
        <w:rPr>
          <w:rFonts w:cs="Times New Roman"/>
        </w:rPr>
        <w:t>specific</w:t>
      </w:r>
      <w:r w:rsidR="00E51435">
        <w:rPr>
          <w:rFonts w:cs="Times New Roman"/>
        </w:rPr>
        <w:t xml:space="preserve"> income level and the RFSEs trained and tested using data</w:t>
      </w:r>
      <w:r w:rsidR="00543AB7">
        <w:rPr>
          <w:rFonts w:cs="Times New Roman"/>
        </w:rPr>
        <w:t xml:space="preserve"> from a specific income level</w:t>
      </w:r>
      <w:r w:rsidR="00E51435">
        <w:rPr>
          <w:rFonts w:cs="Times New Roman"/>
        </w:rPr>
        <w:t xml:space="preserve">. Therefore, </w:t>
      </w:r>
      <w:r w:rsidR="00695FE7">
        <w:rPr>
          <w:rFonts w:cs="Times New Roman"/>
        </w:rPr>
        <w:t>the</w:t>
      </w:r>
      <w:r w:rsidR="0078289E" w:rsidRPr="00081C49">
        <w:rPr>
          <w:rFonts w:cs="Times New Roman"/>
        </w:rPr>
        <w:t xml:space="preserve"> RFSE </w:t>
      </w:r>
      <w:r w:rsidR="008F5DA0">
        <w:rPr>
          <w:rFonts w:cs="Times New Roman"/>
        </w:rPr>
        <w:t xml:space="preserve">trained on all data </w:t>
      </w:r>
      <w:r w:rsidR="0078289E" w:rsidRPr="00081C49">
        <w:rPr>
          <w:rFonts w:cs="Times New Roman"/>
        </w:rPr>
        <w:t>identified patterns it could use to predict MMR regardless of income level</w:t>
      </w:r>
      <w:r w:rsidR="0078289E">
        <w:rPr>
          <w:rFonts w:cs="Times New Roman"/>
        </w:rPr>
        <w:t>.</w:t>
      </w:r>
      <w:r w:rsidR="009F73F7">
        <w:rPr>
          <w:rFonts w:cs="Times New Roman"/>
        </w:rPr>
        <w:t xml:space="preserve"> </w:t>
      </w:r>
      <w:r w:rsidR="00716780" w:rsidRPr="00081C49">
        <w:rPr>
          <w:rFonts w:cs="Times New Roman"/>
        </w:rPr>
        <w:t xml:space="preserve">For example, </w:t>
      </w:r>
      <w:r w:rsidR="00716780">
        <w:rPr>
          <w:rFonts w:cs="Times New Roman"/>
        </w:rPr>
        <w:t>proportion of pregnant women with non-communicable</w:t>
      </w:r>
      <w:r w:rsidR="00716780" w:rsidRPr="00081C49">
        <w:rPr>
          <w:rFonts w:cs="Times New Roman"/>
        </w:rPr>
        <w:t xml:space="preserve"> would be predictive of MMR across all income levels [</w:t>
      </w:r>
      <w:r w:rsidR="00716780">
        <w:rPr>
          <w:rFonts w:cs="Times New Roman"/>
        </w:rPr>
        <w:t>3</w:t>
      </w:r>
      <w:r w:rsidR="00716780" w:rsidRPr="00081C49">
        <w:rPr>
          <w:rFonts w:cs="Times New Roman"/>
        </w:rPr>
        <w:t xml:space="preserve">]. </w:t>
      </w:r>
      <w:r w:rsidR="00F92FA4" w:rsidRPr="00081C49">
        <w:rPr>
          <w:rFonts w:cs="Times New Roman"/>
        </w:rPr>
        <w:t xml:space="preserve">These common patterns were visualised </w:t>
      </w:r>
      <w:r w:rsidR="008F5DA0">
        <w:rPr>
          <w:rFonts w:cs="Times New Roman"/>
        </w:rPr>
        <w:t xml:space="preserve">using </w:t>
      </w:r>
      <w:r w:rsidR="00F92FA4" w:rsidRPr="00081C49">
        <w:rPr>
          <w:rFonts w:cs="Times New Roman"/>
        </w:rPr>
        <w:t xml:space="preserve">PCA, where </w:t>
      </w:r>
      <w:r w:rsidR="00174175" w:rsidRPr="00081C49">
        <w:rPr>
          <w:rFonts w:cs="Times New Roman"/>
        </w:rPr>
        <w:t xml:space="preserve">samples </w:t>
      </w:r>
      <w:r w:rsidR="00D5785F" w:rsidRPr="00081C49">
        <w:rPr>
          <w:rFonts w:cs="Times New Roman"/>
        </w:rPr>
        <w:t xml:space="preserve">from low, lower-middle, and upper-middle countries were </w:t>
      </w:r>
      <w:r w:rsidR="00637F65">
        <w:rPr>
          <w:rFonts w:cs="Times New Roman"/>
        </w:rPr>
        <w:t>projected into the same strip of points</w:t>
      </w:r>
      <w:r w:rsidR="00174175" w:rsidRPr="00081C49">
        <w:rPr>
          <w:rFonts w:cs="Times New Roman"/>
        </w:rPr>
        <w:t>.</w:t>
      </w:r>
      <w:r w:rsidR="006F33A4" w:rsidRPr="00081C49">
        <w:rPr>
          <w:rFonts w:cs="Times New Roman"/>
        </w:rPr>
        <w:t xml:space="preserve"> </w:t>
      </w:r>
      <w:r w:rsidR="00787813" w:rsidRPr="00081C49">
        <w:rPr>
          <w:rFonts w:cs="Times New Roman"/>
        </w:rPr>
        <w:t>However,</w:t>
      </w:r>
      <w:r w:rsidR="006E2264" w:rsidRPr="00081C49">
        <w:rPr>
          <w:rFonts w:cs="Times New Roman"/>
        </w:rPr>
        <w:t xml:space="preserve"> the </w:t>
      </w:r>
      <w:r w:rsidR="00A16149" w:rsidRPr="00081C49">
        <w:rPr>
          <w:rFonts w:cs="Times New Roman"/>
        </w:rPr>
        <w:t xml:space="preserve">RFSEs trained on income-specific data </w:t>
      </w:r>
      <w:r w:rsidR="00787813" w:rsidRPr="00081C49">
        <w:rPr>
          <w:rFonts w:cs="Times New Roman"/>
        </w:rPr>
        <w:t xml:space="preserve">had higher MSE scores than the RFSE trained on all data. </w:t>
      </w:r>
      <w:r w:rsidR="00EA066F" w:rsidRPr="00081C49">
        <w:rPr>
          <w:rFonts w:cs="Times New Roman"/>
        </w:rPr>
        <w:t xml:space="preserve">Potentially, </w:t>
      </w:r>
      <w:r w:rsidR="005821CA" w:rsidRPr="00081C49">
        <w:rPr>
          <w:rFonts w:cs="Times New Roman"/>
        </w:rPr>
        <w:t xml:space="preserve">training the model on data from all income levels </w:t>
      </w:r>
      <w:r w:rsidR="000B230E" w:rsidRPr="00081C49">
        <w:rPr>
          <w:rFonts w:cs="Times New Roman"/>
        </w:rPr>
        <w:t>allowed it to better predict high, or “outlier” MMR values, as it would see a wider variety of possible MMRs.</w:t>
      </w:r>
      <w:r w:rsidR="00A05C80" w:rsidRPr="00081C49">
        <w:rPr>
          <w:rFonts w:cs="Times New Roman"/>
        </w:rPr>
        <w:t xml:space="preserve"> </w:t>
      </w:r>
      <w:r w:rsidR="00787813" w:rsidRPr="00081C49">
        <w:rPr>
          <w:rFonts w:cs="Times New Roman"/>
        </w:rPr>
        <w:t xml:space="preserve">While the RFSE trained on lower-middle income data had a </w:t>
      </w:r>
      <w:r w:rsidR="00EA066F" w:rsidRPr="00081C49">
        <w:rPr>
          <w:rFonts w:cs="Times New Roman"/>
        </w:rPr>
        <w:t>lower</w:t>
      </w:r>
      <w:r w:rsidR="00787813" w:rsidRPr="00081C49">
        <w:rPr>
          <w:rFonts w:cs="Times New Roman"/>
        </w:rPr>
        <w:t xml:space="preserve"> MSE than the model trained on </w:t>
      </w:r>
      <w:r w:rsidR="00EA066F" w:rsidRPr="00081C49">
        <w:rPr>
          <w:rFonts w:cs="Times New Roman"/>
        </w:rPr>
        <w:t xml:space="preserve">all data, the difference between the MSE scores was </w:t>
      </w:r>
      <w:r w:rsidR="000A6F66">
        <w:rPr>
          <w:rFonts w:cs="Times New Roman"/>
        </w:rPr>
        <w:t>negligible</w:t>
      </w:r>
      <w:r w:rsidR="00EA066F" w:rsidRPr="00081C49">
        <w:rPr>
          <w:rFonts w:cs="Times New Roman"/>
        </w:rPr>
        <w:t xml:space="preserve">, </w:t>
      </w:r>
      <w:r w:rsidR="00805218">
        <w:rPr>
          <w:rFonts w:cs="Times New Roman"/>
        </w:rPr>
        <w:t>suggesting</w:t>
      </w:r>
      <w:r w:rsidR="00EA066F" w:rsidRPr="00081C49">
        <w:rPr>
          <w:rFonts w:cs="Times New Roman"/>
        </w:rPr>
        <w:t xml:space="preserve"> this deviation from the general trend was due to noise. </w:t>
      </w:r>
    </w:p>
    <w:p w14:paraId="389CE2E1" w14:textId="77777777" w:rsidR="00A05C80" w:rsidRPr="00081C49" w:rsidRDefault="00A05C80" w:rsidP="00F84C99">
      <w:pPr>
        <w:rPr>
          <w:rFonts w:cs="Times New Roman"/>
        </w:rPr>
      </w:pPr>
    </w:p>
    <w:p w14:paraId="4994693B" w14:textId="569E638B" w:rsidR="000C16E6" w:rsidRPr="00081C49" w:rsidRDefault="000C16E6" w:rsidP="000C16E6">
      <w:pPr>
        <w:pStyle w:val="Heading5"/>
      </w:pPr>
      <w:r w:rsidRPr="00081C49">
        <w:t>6.222 Forecasting</w:t>
      </w:r>
    </w:p>
    <w:p w14:paraId="5DC9E93E" w14:textId="766DD7EB" w:rsidR="000C16E6" w:rsidRPr="00081C49" w:rsidRDefault="00E12621" w:rsidP="00E12621">
      <w:pPr>
        <w:jc w:val="both"/>
        <w:rPr>
          <w:rFonts w:cs="Times New Roman"/>
        </w:rPr>
      </w:pPr>
      <w:r w:rsidRPr="00081C49">
        <w:rPr>
          <w:rFonts w:cs="Times New Roman"/>
        </w:rPr>
        <w:t xml:space="preserve">The RFSE trained to perform forecasting had the opposite trend in MRE performance as expected, as its MRE scores increased </w:t>
      </w:r>
      <w:r w:rsidR="00A75300">
        <w:rPr>
          <w:rFonts w:cs="Times New Roman"/>
        </w:rPr>
        <w:t>with</w:t>
      </w:r>
      <w:r w:rsidRPr="00081C49">
        <w:rPr>
          <w:rFonts w:cs="Times New Roman"/>
        </w:rPr>
        <w:t xml:space="preserve"> income-level.</w:t>
      </w:r>
      <w:r w:rsidR="00705695" w:rsidRPr="00081C49">
        <w:rPr>
          <w:rFonts w:cs="Times New Roman"/>
        </w:rPr>
        <w:t xml:space="preserve"> This was attributed to </w:t>
      </w:r>
      <w:r w:rsidR="006748D3">
        <w:rPr>
          <w:rFonts w:cs="Times New Roman"/>
        </w:rPr>
        <w:t>variation</w:t>
      </w:r>
      <w:r w:rsidR="00705695" w:rsidRPr="00081C49">
        <w:rPr>
          <w:rFonts w:cs="Times New Roman"/>
        </w:rPr>
        <w:t xml:space="preserve"> between the model’s train/validation and test ground truth MMR distributions. </w:t>
      </w:r>
    </w:p>
    <w:p w14:paraId="6DD3780F" w14:textId="77777777" w:rsidR="00A732F9" w:rsidRDefault="00A732F9" w:rsidP="00E12621">
      <w:pPr>
        <w:jc w:val="both"/>
        <w:rPr>
          <w:rFonts w:cs="Times New Roman"/>
        </w:rPr>
      </w:pPr>
    </w:p>
    <w:p w14:paraId="7ECA9A5E" w14:textId="076748F0" w:rsidR="00E7360F" w:rsidRDefault="00AC13ED" w:rsidP="00E12621">
      <w:pPr>
        <w:jc w:val="both"/>
        <w:rPr>
          <w:rFonts w:cs="Times New Roman"/>
        </w:rPr>
      </w:pPr>
      <w:r>
        <w:rPr>
          <w:rFonts w:cs="Times New Roman"/>
        </w:rPr>
        <w:t>The test</w:t>
      </w:r>
      <w:r w:rsidR="00F242F0">
        <w:rPr>
          <w:rFonts w:cs="Times New Roman"/>
        </w:rPr>
        <w:t xml:space="preserve"> </w:t>
      </w:r>
      <w:r w:rsidR="00573026">
        <w:rPr>
          <w:rFonts w:cs="Times New Roman"/>
        </w:rPr>
        <w:t>sets</w:t>
      </w:r>
      <w:r w:rsidR="00F242F0">
        <w:rPr>
          <w:rFonts w:cs="Times New Roman"/>
        </w:rPr>
        <w:t xml:space="preserve"> for each income level </w:t>
      </w:r>
      <w:r>
        <w:rPr>
          <w:rFonts w:cs="Times New Roman"/>
        </w:rPr>
        <w:t xml:space="preserve">contained a wider range of MMR values than the </w:t>
      </w:r>
      <w:r w:rsidR="00573026">
        <w:rPr>
          <w:rFonts w:cs="Times New Roman"/>
        </w:rPr>
        <w:t xml:space="preserve">associated train/validation sets. </w:t>
      </w:r>
      <w:r w:rsidR="00FC3DFA" w:rsidRPr="00081C49">
        <w:rPr>
          <w:rFonts w:cs="Times New Roman"/>
        </w:rPr>
        <w:t xml:space="preserve">As a result, the </w:t>
      </w:r>
      <w:r w:rsidR="00FC3DFA">
        <w:rPr>
          <w:rFonts w:cs="Times New Roman"/>
        </w:rPr>
        <w:t>RFSE may have learned bounds on each income level’s MMR range that d</w:t>
      </w:r>
      <w:r w:rsidR="00074E2F">
        <w:rPr>
          <w:rFonts w:cs="Times New Roman"/>
        </w:rPr>
        <w:t>id</w:t>
      </w:r>
      <w:r w:rsidR="00FC3DFA">
        <w:rPr>
          <w:rFonts w:cs="Times New Roman"/>
        </w:rPr>
        <w:t xml:space="preserve"> </w:t>
      </w:r>
      <w:r w:rsidR="00FC3DFA" w:rsidRPr="00081C49">
        <w:rPr>
          <w:rFonts w:cs="Times New Roman"/>
        </w:rPr>
        <w:t>not generalise to the test set, reducing performance.</w:t>
      </w:r>
      <w:r w:rsidR="008E3FC8">
        <w:rPr>
          <w:rFonts w:cs="Times New Roman"/>
        </w:rPr>
        <w:t xml:space="preserve"> This also caused high </w:t>
      </w:r>
      <w:r w:rsidR="00254399" w:rsidRPr="00081C49">
        <w:rPr>
          <w:rFonts w:cs="Times New Roman"/>
        </w:rPr>
        <w:t xml:space="preserve">standard deviation in the </w:t>
      </w:r>
      <w:r w:rsidR="008E3FC8">
        <w:rPr>
          <w:rFonts w:cs="Times New Roman"/>
        </w:rPr>
        <w:t>RFSE’s</w:t>
      </w:r>
      <w:r w:rsidR="00254399" w:rsidRPr="00081C49">
        <w:rPr>
          <w:rFonts w:cs="Times New Roman"/>
        </w:rPr>
        <w:t xml:space="preserve"> MRE scores</w:t>
      </w:r>
      <w:r w:rsidR="00EF14CE" w:rsidRPr="00081C49">
        <w:rPr>
          <w:rFonts w:cs="Times New Roman"/>
        </w:rPr>
        <w:t xml:space="preserve">, as </w:t>
      </w:r>
      <w:r w:rsidR="006B598F">
        <w:rPr>
          <w:rFonts w:cs="Times New Roman"/>
        </w:rPr>
        <w:t>its</w:t>
      </w:r>
      <w:r w:rsidR="00EF14CE" w:rsidRPr="00081C49">
        <w:rPr>
          <w:rFonts w:cs="Times New Roman"/>
        </w:rPr>
        <w:t xml:space="preserve"> prediction error would </w:t>
      </w:r>
      <w:r w:rsidR="001E070E">
        <w:rPr>
          <w:rFonts w:cs="Times New Roman"/>
        </w:rPr>
        <w:t xml:space="preserve">have </w:t>
      </w:r>
      <w:r w:rsidR="00EF14CE" w:rsidRPr="00081C49">
        <w:rPr>
          <w:rFonts w:cs="Times New Roman"/>
        </w:rPr>
        <w:t>var</w:t>
      </w:r>
      <w:r w:rsidR="001E070E">
        <w:rPr>
          <w:rFonts w:cs="Times New Roman"/>
        </w:rPr>
        <w:t>ied</w:t>
      </w:r>
      <w:r w:rsidR="00EF14CE" w:rsidRPr="00081C49">
        <w:rPr>
          <w:rFonts w:cs="Times New Roman"/>
        </w:rPr>
        <w:t xml:space="preserve"> depending on whether it was predicting for a sample that had an MMR within </w:t>
      </w:r>
      <w:r w:rsidR="0009376C">
        <w:rPr>
          <w:rFonts w:cs="Times New Roman"/>
        </w:rPr>
        <w:t>the</w:t>
      </w:r>
      <w:r w:rsidR="00EF14CE" w:rsidRPr="00081C49">
        <w:rPr>
          <w:rFonts w:cs="Times New Roman"/>
        </w:rPr>
        <w:t xml:space="preserve"> range </w:t>
      </w:r>
      <w:r w:rsidR="0009376C">
        <w:rPr>
          <w:rFonts w:cs="Times New Roman"/>
        </w:rPr>
        <w:t>seen during training.</w:t>
      </w:r>
      <w:r w:rsidR="00E7360F">
        <w:rPr>
          <w:rFonts w:cs="Times New Roman"/>
        </w:rPr>
        <w:t xml:space="preserve"> </w:t>
      </w:r>
      <w:r w:rsidR="00FE4664" w:rsidRPr="00081C49">
        <w:rPr>
          <w:rFonts w:cs="Times New Roman"/>
        </w:rPr>
        <w:t xml:space="preserve">This </w:t>
      </w:r>
      <w:r w:rsidR="00FE4664">
        <w:rPr>
          <w:rFonts w:cs="Times New Roman"/>
        </w:rPr>
        <w:t>was</w:t>
      </w:r>
      <w:r w:rsidR="00FE4664" w:rsidRPr="00081C49">
        <w:rPr>
          <w:rFonts w:cs="Times New Roman"/>
        </w:rPr>
        <w:t xml:space="preserve"> particularly important for high-income </w:t>
      </w:r>
      <w:r w:rsidR="008D6A0D">
        <w:rPr>
          <w:rFonts w:cs="Times New Roman"/>
        </w:rPr>
        <w:t>countries</w:t>
      </w:r>
      <w:r w:rsidR="00FE4664" w:rsidRPr="00081C49">
        <w:rPr>
          <w:rFonts w:cs="Times New Roman"/>
        </w:rPr>
        <w:t xml:space="preserve">, </w:t>
      </w:r>
      <w:r w:rsidR="00FE4664">
        <w:rPr>
          <w:rFonts w:cs="Times New Roman"/>
        </w:rPr>
        <w:t>as</w:t>
      </w:r>
      <w:r w:rsidR="00FE4664" w:rsidRPr="00081C49">
        <w:rPr>
          <w:rFonts w:cs="Times New Roman"/>
        </w:rPr>
        <w:t xml:space="preserve"> </w:t>
      </w:r>
      <w:r w:rsidR="008D6A0D">
        <w:rPr>
          <w:rFonts w:cs="Times New Roman"/>
        </w:rPr>
        <w:t>their</w:t>
      </w:r>
      <w:r w:rsidR="00FE4664">
        <w:rPr>
          <w:rFonts w:cs="Times New Roman"/>
        </w:rPr>
        <w:t xml:space="preserve"> </w:t>
      </w:r>
      <w:r w:rsidR="00FE4664" w:rsidRPr="00081C49">
        <w:rPr>
          <w:rFonts w:cs="Times New Roman"/>
        </w:rPr>
        <w:t xml:space="preserve">test set contained MMR values lower than the vast majority of </w:t>
      </w:r>
      <w:r w:rsidR="00C03029">
        <w:rPr>
          <w:rFonts w:cs="Times New Roman"/>
        </w:rPr>
        <w:t>MMRs</w:t>
      </w:r>
      <w:r w:rsidR="00FE4664" w:rsidRPr="00081C49">
        <w:rPr>
          <w:rFonts w:cs="Times New Roman"/>
        </w:rPr>
        <w:t xml:space="preserve"> </w:t>
      </w:r>
      <w:r w:rsidR="00FE4664">
        <w:rPr>
          <w:rFonts w:cs="Times New Roman"/>
        </w:rPr>
        <w:t>in the</w:t>
      </w:r>
      <w:r w:rsidR="00FE4664" w:rsidRPr="00081C49">
        <w:rPr>
          <w:rFonts w:cs="Times New Roman"/>
        </w:rPr>
        <w:t xml:space="preserve"> model</w:t>
      </w:r>
      <w:r w:rsidR="00FE4664">
        <w:rPr>
          <w:rFonts w:cs="Times New Roman"/>
        </w:rPr>
        <w:t>’s</w:t>
      </w:r>
      <w:r w:rsidR="00FE4664" w:rsidRPr="00081C49">
        <w:rPr>
          <w:rFonts w:cs="Times New Roman"/>
        </w:rPr>
        <w:t xml:space="preserve"> train/validation data. </w:t>
      </w:r>
      <w:r w:rsidR="00B46FA6">
        <w:rPr>
          <w:rFonts w:cs="Times New Roman"/>
        </w:rPr>
        <w:t>Thus,</w:t>
      </w:r>
      <w:r w:rsidR="00FE4664" w:rsidRPr="00081C49">
        <w:rPr>
          <w:rFonts w:cs="Times New Roman"/>
        </w:rPr>
        <w:t xml:space="preserve"> the model was tested on rarer</w:t>
      </w:r>
      <w:r w:rsidR="00FE4664">
        <w:rPr>
          <w:rFonts w:cs="Times New Roman"/>
        </w:rPr>
        <w:t>,</w:t>
      </w:r>
      <w:r w:rsidR="00FE4664" w:rsidRPr="00081C49">
        <w:rPr>
          <w:rFonts w:cs="Times New Roman"/>
        </w:rPr>
        <w:t xml:space="preserve"> low</w:t>
      </w:r>
      <w:r w:rsidR="00FE4664">
        <w:rPr>
          <w:rFonts w:cs="Times New Roman"/>
        </w:rPr>
        <w:t>er</w:t>
      </w:r>
      <w:r w:rsidR="00FE4664" w:rsidRPr="00081C49">
        <w:rPr>
          <w:rFonts w:cs="Times New Roman"/>
        </w:rPr>
        <w:t xml:space="preserve"> magnitude MMR</w:t>
      </w:r>
      <w:r w:rsidR="006C2AAC">
        <w:rPr>
          <w:rFonts w:cs="Times New Roman"/>
        </w:rPr>
        <w:t>s</w:t>
      </w:r>
      <w:r w:rsidR="00FE4664" w:rsidRPr="00081C49">
        <w:rPr>
          <w:rFonts w:cs="Times New Roman"/>
        </w:rPr>
        <w:t xml:space="preserve"> values than </w:t>
      </w:r>
      <w:r w:rsidR="00B46FA6">
        <w:rPr>
          <w:rFonts w:cs="Times New Roman"/>
        </w:rPr>
        <w:t>used</w:t>
      </w:r>
      <w:r w:rsidR="006C2AAC">
        <w:rPr>
          <w:rFonts w:cs="Times New Roman"/>
        </w:rPr>
        <w:t xml:space="preserve"> </w:t>
      </w:r>
      <w:r w:rsidR="00B46FA6">
        <w:rPr>
          <w:rFonts w:cs="Times New Roman"/>
        </w:rPr>
        <w:t>to</w:t>
      </w:r>
      <w:r w:rsidR="00FE4664" w:rsidRPr="00081C49">
        <w:rPr>
          <w:rFonts w:cs="Times New Roman"/>
        </w:rPr>
        <w:t xml:space="preserve"> train </w:t>
      </w:r>
      <w:r w:rsidR="00B46FA6">
        <w:rPr>
          <w:rFonts w:cs="Times New Roman"/>
        </w:rPr>
        <w:t>it</w:t>
      </w:r>
      <w:r w:rsidR="00A654B7">
        <w:rPr>
          <w:rFonts w:cs="Times New Roman"/>
        </w:rPr>
        <w:t>, increasing its error on out-of-sample data</w:t>
      </w:r>
      <w:r w:rsidR="001A14BB">
        <w:rPr>
          <w:rFonts w:cs="Times New Roman"/>
        </w:rPr>
        <w:t>.</w:t>
      </w:r>
      <w:r w:rsidR="00A654B7">
        <w:rPr>
          <w:rFonts w:cs="Times New Roman"/>
        </w:rPr>
        <w:t xml:space="preserve"> </w:t>
      </w:r>
    </w:p>
    <w:p w14:paraId="7EB844EC" w14:textId="77777777" w:rsidR="00E7360F" w:rsidRDefault="00E7360F" w:rsidP="00E12621">
      <w:pPr>
        <w:jc w:val="both"/>
        <w:rPr>
          <w:rFonts w:cs="Times New Roman"/>
        </w:rPr>
      </w:pPr>
    </w:p>
    <w:p w14:paraId="1F023C25" w14:textId="114A839E" w:rsidR="00A62966" w:rsidRPr="00081C49" w:rsidRDefault="00A654B7" w:rsidP="00E12621">
      <w:pPr>
        <w:jc w:val="both"/>
        <w:rPr>
          <w:rFonts w:cs="Times New Roman"/>
        </w:rPr>
      </w:pPr>
      <w:r>
        <w:rPr>
          <w:rFonts w:cs="Times New Roman"/>
        </w:rPr>
        <w:t>Additio</w:t>
      </w:r>
      <w:r w:rsidR="006C2AAC">
        <w:rPr>
          <w:rFonts w:cs="Times New Roman"/>
        </w:rPr>
        <w:t>nally,</w:t>
      </w:r>
      <w:r w:rsidR="00564985" w:rsidRPr="00564985">
        <w:rPr>
          <w:rFonts w:cs="Times New Roman"/>
        </w:rPr>
        <w:t xml:space="preserve"> </w:t>
      </w:r>
      <w:r w:rsidR="00564985">
        <w:rPr>
          <w:rFonts w:cs="Times New Roman"/>
        </w:rPr>
        <w:t>each</w:t>
      </w:r>
      <w:r w:rsidR="00564985" w:rsidRPr="00081C49">
        <w:rPr>
          <w:rFonts w:cs="Times New Roman"/>
        </w:rPr>
        <w:t xml:space="preserve"> of the upper-middle and high-income datasets contained at least one year with a median MMR value </w:t>
      </w:r>
      <w:r w:rsidR="00FC5791">
        <w:rPr>
          <w:rFonts w:cs="Times New Roman"/>
        </w:rPr>
        <w:t>meaningfully</w:t>
      </w:r>
      <w:r w:rsidR="00564985" w:rsidRPr="00081C49">
        <w:rPr>
          <w:rFonts w:cs="Times New Roman"/>
        </w:rPr>
        <w:t xml:space="preserve"> greater than </w:t>
      </w:r>
      <w:r w:rsidR="00FC5791">
        <w:rPr>
          <w:rFonts w:cs="Times New Roman"/>
        </w:rPr>
        <w:t>any median MMR values observed in the associated train/validation sets</w:t>
      </w:r>
      <w:r w:rsidR="00564985" w:rsidRPr="00081C49">
        <w:rPr>
          <w:rFonts w:cs="Times New Roman"/>
        </w:rPr>
        <w:t>.</w:t>
      </w:r>
      <w:r w:rsidR="00564985">
        <w:rPr>
          <w:rFonts w:cs="Times New Roman"/>
        </w:rPr>
        <w:t xml:space="preserve"> </w:t>
      </w:r>
      <w:r w:rsidR="00080D4E">
        <w:rPr>
          <w:rFonts w:cs="Times New Roman"/>
        </w:rPr>
        <w:t xml:space="preserve">The </w:t>
      </w:r>
      <w:r w:rsidR="008D6779">
        <w:rPr>
          <w:rFonts w:cs="Times New Roman"/>
        </w:rPr>
        <w:t>RFSE</w:t>
      </w:r>
      <w:r w:rsidR="00080D4E">
        <w:rPr>
          <w:rFonts w:cs="Times New Roman"/>
        </w:rPr>
        <w:t xml:space="preserve"> may not have anticipated these relatively high MMR values</w:t>
      </w:r>
      <w:r w:rsidR="00564985">
        <w:rPr>
          <w:rFonts w:cs="Times New Roman"/>
        </w:rPr>
        <w:t xml:space="preserve"> </w:t>
      </w:r>
      <w:r w:rsidR="00080D4E">
        <w:rPr>
          <w:rFonts w:cs="Times New Roman"/>
        </w:rPr>
        <w:t>for higher-income countries, increasing its predictive error.</w:t>
      </w:r>
      <w:r w:rsidR="00564985">
        <w:rPr>
          <w:rFonts w:cs="Times New Roman"/>
        </w:rPr>
        <w:t xml:space="preserve"> </w:t>
      </w:r>
      <w:r w:rsidR="000C0CE3" w:rsidRPr="00081C49">
        <w:rPr>
          <w:rFonts w:cs="Times New Roman"/>
        </w:rPr>
        <w:t xml:space="preserve">In contrast, </w:t>
      </w:r>
      <w:r w:rsidR="00885BF3">
        <w:rPr>
          <w:rFonts w:cs="Times New Roman"/>
        </w:rPr>
        <w:t>the median MMR value</w:t>
      </w:r>
      <w:r w:rsidR="008327E2">
        <w:rPr>
          <w:rFonts w:cs="Times New Roman"/>
        </w:rPr>
        <w:t>s</w:t>
      </w:r>
      <w:r w:rsidR="00885BF3">
        <w:rPr>
          <w:rFonts w:cs="Times New Roman"/>
        </w:rPr>
        <w:t xml:space="preserve"> in </w:t>
      </w:r>
      <w:r w:rsidR="00593391">
        <w:rPr>
          <w:rFonts w:cs="Times New Roman"/>
        </w:rPr>
        <w:t>the low and lower-middle income</w:t>
      </w:r>
      <w:r w:rsidR="00885BF3">
        <w:rPr>
          <w:rFonts w:cs="Times New Roman"/>
        </w:rPr>
        <w:t xml:space="preserve"> test set</w:t>
      </w:r>
      <w:r w:rsidR="008D6779">
        <w:rPr>
          <w:rFonts w:cs="Times New Roman"/>
        </w:rPr>
        <w:t>s</w:t>
      </w:r>
      <w:r w:rsidR="00885BF3">
        <w:rPr>
          <w:rFonts w:cs="Times New Roman"/>
        </w:rPr>
        <w:t xml:space="preserve"> </w:t>
      </w:r>
      <w:r w:rsidR="008327E2">
        <w:rPr>
          <w:rFonts w:cs="Times New Roman"/>
        </w:rPr>
        <w:t>were</w:t>
      </w:r>
      <w:r w:rsidR="00885BF3">
        <w:rPr>
          <w:rFonts w:cs="Times New Roman"/>
        </w:rPr>
        <w:t xml:space="preserve"> </w:t>
      </w:r>
      <w:r w:rsidR="00F255FB">
        <w:rPr>
          <w:rFonts w:cs="Times New Roman"/>
        </w:rPr>
        <w:t>within the range observed</w:t>
      </w:r>
      <w:r w:rsidR="00885BF3">
        <w:rPr>
          <w:rFonts w:cs="Times New Roman"/>
        </w:rPr>
        <w:t xml:space="preserve"> in the</w:t>
      </w:r>
      <w:r w:rsidR="008327E2">
        <w:rPr>
          <w:rFonts w:cs="Times New Roman"/>
        </w:rPr>
        <w:t>ir</w:t>
      </w:r>
      <w:r w:rsidR="00885BF3">
        <w:rPr>
          <w:rFonts w:cs="Times New Roman"/>
        </w:rPr>
        <w:t xml:space="preserve"> train/validation sets. This </w:t>
      </w:r>
      <w:r w:rsidR="00167E45" w:rsidRPr="00081C49">
        <w:rPr>
          <w:rFonts w:cs="Times New Roman"/>
        </w:rPr>
        <w:t>explain</w:t>
      </w:r>
      <w:r w:rsidR="00885BF3">
        <w:rPr>
          <w:rFonts w:cs="Times New Roman"/>
        </w:rPr>
        <w:t>s</w:t>
      </w:r>
      <w:r w:rsidR="00167E45" w:rsidRPr="00081C49">
        <w:rPr>
          <w:rFonts w:cs="Times New Roman"/>
        </w:rPr>
        <w:t xml:space="preserve"> </w:t>
      </w:r>
      <w:r w:rsidR="00885BF3">
        <w:rPr>
          <w:rFonts w:cs="Times New Roman"/>
        </w:rPr>
        <w:t>the model’s</w:t>
      </w:r>
      <w:r w:rsidR="00167E45" w:rsidRPr="00081C49">
        <w:rPr>
          <w:rFonts w:cs="Times New Roman"/>
        </w:rPr>
        <w:t xml:space="preserve"> higher </w:t>
      </w:r>
      <w:r w:rsidR="00885BF3">
        <w:rPr>
          <w:rFonts w:cs="Times New Roman"/>
        </w:rPr>
        <w:t xml:space="preserve">than expected </w:t>
      </w:r>
      <w:r w:rsidR="00167E45" w:rsidRPr="00081C49">
        <w:rPr>
          <w:rFonts w:cs="Times New Roman"/>
        </w:rPr>
        <w:t xml:space="preserve">performance </w:t>
      </w:r>
      <w:r w:rsidR="00850EFB">
        <w:rPr>
          <w:rFonts w:cs="Times New Roman"/>
        </w:rPr>
        <w:t>for</w:t>
      </w:r>
      <w:r w:rsidR="00885BF3">
        <w:rPr>
          <w:rFonts w:cs="Times New Roman"/>
        </w:rPr>
        <w:t xml:space="preserve"> </w:t>
      </w:r>
      <w:r w:rsidR="00850EFB">
        <w:rPr>
          <w:rFonts w:cs="Times New Roman"/>
        </w:rPr>
        <w:t>low and lower-middle</w:t>
      </w:r>
      <w:r w:rsidR="00885BF3">
        <w:rPr>
          <w:rFonts w:cs="Times New Roman"/>
        </w:rPr>
        <w:t xml:space="preserve"> income </w:t>
      </w:r>
      <w:r w:rsidR="00850EFB">
        <w:rPr>
          <w:rFonts w:cs="Times New Roman"/>
        </w:rPr>
        <w:t>countries</w:t>
      </w:r>
      <w:r w:rsidR="00885BF3">
        <w:rPr>
          <w:rFonts w:cs="Times New Roman"/>
        </w:rPr>
        <w:t>.</w:t>
      </w:r>
      <w:r w:rsidR="00A84039" w:rsidRPr="00081C49">
        <w:rPr>
          <w:rFonts w:cs="Times New Roman"/>
        </w:rPr>
        <w:t xml:space="preserve"> </w:t>
      </w:r>
    </w:p>
    <w:p w14:paraId="7206D688" w14:textId="77777777" w:rsidR="00E708CE" w:rsidRPr="00081C49" w:rsidRDefault="00E708CE" w:rsidP="00E12621">
      <w:pPr>
        <w:jc w:val="both"/>
        <w:rPr>
          <w:rFonts w:cs="Times New Roman"/>
        </w:rPr>
      </w:pPr>
    </w:p>
    <w:p w14:paraId="23F5E43D" w14:textId="7A6B33D3" w:rsidR="00E708CE" w:rsidRPr="00081C49" w:rsidRDefault="00722D47" w:rsidP="00E12621">
      <w:pPr>
        <w:jc w:val="both"/>
        <w:rPr>
          <w:rFonts w:cs="Times New Roman"/>
        </w:rPr>
      </w:pPr>
      <w:r>
        <w:rPr>
          <w:rFonts w:cs="Times New Roman"/>
        </w:rPr>
        <w:t>The</w:t>
      </w:r>
      <w:r w:rsidR="00FC1ACE">
        <w:rPr>
          <w:rFonts w:cs="Times New Roman"/>
        </w:rPr>
        <w:t>refore</w:t>
      </w:r>
      <w:r w:rsidR="00EB2482">
        <w:rPr>
          <w:rFonts w:cs="Times New Roman"/>
        </w:rPr>
        <w:t>,</w:t>
      </w:r>
      <w:r w:rsidR="00FC1ACE">
        <w:rPr>
          <w:rFonts w:cs="Times New Roman"/>
        </w:rPr>
        <w:t xml:space="preserve"> </w:t>
      </w:r>
      <w:r w:rsidR="00E708CE" w:rsidRPr="00081C49">
        <w:rPr>
          <w:rFonts w:cs="Times New Roman"/>
        </w:rPr>
        <w:t>difference</w:t>
      </w:r>
      <w:r w:rsidR="00F300EF">
        <w:rPr>
          <w:rFonts w:cs="Times New Roman"/>
        </w:rPr>
        <w:t>s</w:t>
      </w:r>
      <w:r w:rsidR="00E708CE" w:rsidRPr="00081C49">
        <w:rPr>
          <w:rFonts w:cs="Times New Roman"/>
        </w:rPr>
        <w:t xml:space="preserve"> between the train/validation and test sets w</w:t>
      </w:r>
      <w:r w:rsidR="00F300EF">
        <w:rPr>
          <w:rFonts w:cs="Times New Roman"/>
        </w:rPr>
        <w:t>ere</w:t>
      </w:r>
      <w:r w:rsidR="00E708CE" w:rsidRPr="00081C49">
        <w:rPr>
          <w:rFonts w:cs="Times New Roman"/>
        </w:rPr>
        <w:t xml:space="preserve"> responsible for the </w:t>
      </w:r>
      <w:r w:rsidR="00F300EF">
        <w:rPr>
          <w:rFonts w:cs="Times New Roman"/>
        </w:rPr>
        <w:t>RFSE</w:t>
      </w:r>
      <w:r w:rsidR="00E708CE" w:rsidRPr="00081C49">
        <w:rPr>
          <w:rFonts w:cs="Times New Roman"/>
        </w:rPr>
        <w:t xml:space="preserve"> </w:t>
      </w:r>
      <w:r w:rsidR="004022A1" w:rsidRPr="00081C49">
        <w:rPr>
          <w:rFonts w:cs="Times New Roman"/>
        </w:rPr>
        <w:t>ma</w:t>
      </w:r>
      <w:r w:rsidR="004022A1">
        <w:rPr>
          <w:rFonts w:cs="Times New Roman"/>
        </w:rPr>
        <w:t>king</w:t>
      </w:r>
      <w:r w:rsidR="004022A1" w:rsidRPr="00081C49">
        <w:rPr>
          <w:rFonts w:cs="Times New Roman"/>
        </w:rPr>
        <w:t xml:space="preserve"> </w:t>
      </w:r>
      <w:r w:rsidR="004022A1">
        <w:rPr>
          <w:rFonts w:cs="Times New Roman"/>
        </w:rPr>
        <w:t>prediction errors</w:t>
      </w:r>
      <w:r w:rsidR="004022A1" w:rsidRPr="00081C49">
        <w:rPr>
          <w:rFonts w:cs="Times New Roman"/>
        </w:rPr>
        <w:t xml:space="preserve"> that </w:t>
      </w:r>
      <w:r w:rsidR="00F761DC">
        <w:rPr>
          <w:rFonts w:cs="Times New Roman"/>
        </w:rPr>
        <w:t>reduced its</w:t>
      </w:r>
      <w:r w:rsidR="004022A1" w:rsidRPr="00081C49">
        <w:rPr>
          <w:rFonts w:cs="Times New Roman"/>
        </w:rPr>
        <w:t xml:space="preserve"> MRE</w:t>
      </w:r>
      <w:r w:rsidR="00F761DC">
        <w:rPr>
          <w:rFonts w:cs="Times New Roman"/>
        </w:rPr>
        <w:t xml:space="preserve"> performance</w:t>
      </w:r>
      <w:r w:rsidR="000972C7">
        <w:rPr>
          <w:rFonts w:cs="Times New Roman"/>
        </w:rPr>
        <w:t xml:space="preserve"> for high-income samples</w:t>
      </w:r>
      <w:r w:rsidR="004022A1" w:rsidRPr="00081C49">
        <w:rPr>
          <w:rFonts w:cs="Times New Roman"/>
        </w:rPr>
        <w:t>.</w:t>
      </w:r>
      <w:r w:rsidR="002846B7" w:rsidRPr="002846B7">
        <w:rPr>
          <w:rFonts w:cs="Times New Roman"/>
        </w:rPr>
        <w:t xml:space="preserve"> </w:t>
      </w:r>
      <w:r w:rsidR="002846B7">
        <w:rPr>
          <w:rFonts w:cs="Times New Roman"/>
        </w:rPr>
        <w:t>However</w:t>
      </w:r>
      <w:r w:rsidR="002846B7" w:rsidRPr="00081C49">
        <w:rPr>
          <w:rFonts w:cs="Times New Roman"/>
        </w:rPr>
        <w:t xml:space="preserve">, these mistakes were likely </w:t>
      </w:r>
      <w:r w:rsidR="00F50D2E">
        <w:rPr>
          <w:rFonts w:cs="Times New Roman"/>
        </w:rPr>
        <w:t>minor</w:t>
      </w:r>
      <w:r w:rsidR="002846B7" w:rsidRPr="00081C49">
        <w:rPr>
          <w:rFonts w:cs="Times New Roman"/>
        </w:rPr>
        <w:t xml:space="preserve">, as the actual magnitude difference between the test and train/validation </w:t>
      </w:r>
      <w:r w:rsidR="005D766C">
        <w:rPr>
          <w:rFonts w:cs="Times New Roman"/>
        </w:rPr>
        <w:t>MMR values</w:t>
      </w:r>
      <w:r w:rsidR="002846B7" w:rsidRPr="00081C49">
        <w:rPr>
          <w:rFonts w:cs="Times New Roman"/>
        </w:rPr>
        <w:t xml:space="preserve"> were small</w:t>
      </w:r>
      <w:r w:rsidR="002846B7">
        <w:rPr>
          <w:rFonts w:cs="Times New Roman"/>
        </w:rPr>
        <w:t>. This explains why the</w:t>
      </w:r>
      <w:r w:rsidR="005D766C">
        <w:rPr>
          <w:rFonts w:cs="Times New Roman"/>
        </w:rPr>
        <w:t xml:space="preserve"> RFSE still had</w:t>
      </w:r>
      <w:r w:rsidR="006D1389" w:rsidRPr="00081C49">
        <w:rPr>
          <w:rFonts w:cs="Times New Roman"/>
        </w:rPr>
        <w:t xml:space="preserve"> </w:t>
      </w:r>
      <w:r w:rsidR="002846B7">
        <w:rPr>
          <w:rFonts w:cs="Times New Roman"/>
        </w:rPr>
        <w:t>better</w:t>
      </w:r>
      <w:r w:rsidR="00416FDE" w:rsidRPr="00081C49">
        <w:rPr>
          <w:rFonts w:cs="Times New Roman"/>
        </w:rPr>
        <w:t xml:space="preserve"> MSE performance </w:t>
      </w:r>
      <w:r w:rsidR="006D1389" w:rsidRPr="00081C49">
        <w:rPr>
          <w:rFonts w:cs="Times New Roman"/>
        </w:rPr>
        <w:t xml:space="preserve">for </w:t>
      </w:r>
      <w:r w:rsidR="002846B7">
        <w:rPr>
          <w:rFonts w:cs="Times New Roman"/>
        </w:rPr>
        <w:t>higher</w:t>
      </w:r>
      <w:r w:rsidR="006D1389" w:rsidRPr="00081C49">
        <w:rPr>
          <w:rFonts w:cs="Times New Roman"/>
        </w:rPr>
        <w:t xml:space="preserve"> income </w:t>
      </w:r>
      <w:r w:rsidR="002846B7">
        <w:rPr>
          <w:rFonts w:cs="Times New Roman"/>
        </w:rPr>
        <w:t>countries</w:t>
      </w:r>
      <w:r w:rsidR="0004528E">
        <w:rPr>
          <w:rFonts w:cs="Times New Roman"/>
        </w:rPr>
        <w:t xml:space="preserve"> than lower-income countries, which had </w:t>
      </w:r>
      <w:r w:rsidR="007E7045">
        <w:rPr>
          <w:rFonts w:cs="Times New Roman"/>
        </w:rPr>
        <w:t xml:space="preserve">outliers of higher magnitude. </w:t>
      </w:r>
    </w:p>
    <w:p w14:paraId="63B3802C" w14:textId="77777777" w:rsidR="005C056B" w:rsidRPr="00081C49" w:rsidRDefault="005C056B" w:rsidP="00E12621">
      <w:pPr>
        <w:jc w:val="both"/>
        <w:rPr>
          <w:rFonts w:cs="Times New Roman"/>
        </w:rPr>
      </w:pPr>
    </w:p>
    <w:p w14:paraId="7ADD0B1E" w14:textId="7CC59D55" w:rsidR="00A0132F" w:rsidRPr="00081C49" w:rsidRDefault="005C056B" w:rsidP="00E12621">
      <w:pPr>
        <w:jc w:val="both"/>
        <w:rPr>
          <w:rFonts w:cs="Times New Roman"/>
        </w:rPr>
      </w:pPr>
      <w:r w:rsidRPr="00081C49">
        <w:rPr>
          <w:rFonts w:cs="Times New Roman"/>
        </w:rPr>
        <w:t xml:space="preserve">Interestingly, the sensitivity analysis showed </w:t>
      </w:r>
      <w:r w:rsidR="00D129B0">
        <w:rPr>
          <w:rFonts w:cs="Times New Roman"/>
        </w:rPr>
        <w:t>training</w:t>
      </w:r>
      <w:r w:rsidRPr="00081C49">
        <w:rPr>
          <w:rFonts w:cs="Times New Roman"/>
        </w:rPr>
        <w:t xml:space="preserve"> </w:t>
      </w:r>
      <w:r w:rsidR="00533F56" w:rsidRPr="00081C49">
        <w:rPr>
          <w:rFonts w:cs="Times New Roman"/>
        </w:rPr>
        <w:t xml:space="preserve">the RFSE on data from all income levels incurred a higher MSE score than </w:t>
      </w:r>
      <w:r w:rsidR="00D129B0">
        <w:rPr>
          <w:rFonts w:cs="Times New Roman"/>
        </w:rPr>
        <w:t xml:space="preserve">training </w:t>
      </w:r>
      <w:r w:rsidR="00E96AA1">
        <w:rPr>
          <w:rFonts w:cs="Times New Roman"/>
        </w:rPr>
        <w:t>it</w:t>
      </w:r>
      <w:r w:rsidR="00533F56" w:rsidRPr="00081C49">
        <w:rPr>
          <w:rFonts w:cs="Times New Roman"/>
        </w:rPr>
        <w:t xml:space="preserve"> on </w:t>
      </w:r>
      <w:r w:rsidR="008F6011">
        <w:rPr>
          <w:rFonts w:cs="Times New Roman"/>
        </w:rPr>
        <w:t>income level</w:t>
      </w:r>
      <w:r w:rsidR="00E96AA1">
        <w:rPr>
          <w:rFonts w:cs="Times New Roman"/>
        </w:rPr>
        <w:t xml:space="preserve"> specific data</w:t>
      </w:r>
      <w:r w:rsidR="00533F56" w:rsidRPr="00081C49">
        <w:rPr>
          <w:rFonts w:cs="Times New Roman"/>
        </w:rPr>
        <w:t xml:space="preserve">. This may be </w:t>
      </w:r>
      <w:r w:rsidR="00BC246B">
        <w:rPr>
          <w:rFonts w:cs="Times New Roman"/>
        </w:rPr>
        <w:t>due</w:t>
      </w:r>
      <w:r w:rsidR="00533F56" w:rsidRPr="00081C49">
        <w:rPr>
          <w:rFonts w:cs="Times New Roman"/>
        </w:rPr>
        <w:t xml:space="preserve"> to </w:t>
      </w:r>
      <w:r w:rsidR="009805B5" w:rsidRPr="00081C49">
        <w:rPr>
          <w:rFonts w:cs="Times New Roman"/>
        </w:rPr>
        <w:t xml:space="preserve">change in MMR over time </w:t>
      </w:r>
      <w:r w:rsidR="006C6AF4">
        <w:rPr>
          <w:rFonts w:cs="Times New Roman"/>
        </w:rPr>
        <w:t>being driven</w:t>
      </w:r>
      <w:r w:rsidR="009805B5" w:rsidRPr="00081C49">
        <w:rPr>
          <w:rFonts w:cs="Times New Roman"/>
        </w:rPr>
        <w:t xml:space="preserve"> </w:t>
      </w:r>
      <w:r w:rsidR="006C6AF4">
        <w:rPr>
          <w:rFonts w:cs="Times New Roman"/>
        </w:rPr>
        <w:t>by</w:t>
      </w:r>
      <w:r w:rsidR="009805B5" w:rsidRPr="00081C49">
        <w:rPr>
          <w:rFonts w:cs="Times New Roman"/>
        </w:rPr>
        <w:t xml:space="preserve"> </w:t>
      </w:r>
      <w:r w:rsidR="00574F7B" w:rsidRPr="00081C49">
        <w:rPr>
          <w:rFonts w:cs="Times New Roman"/>
        </w:rPr>
        <w:t xml:space="preserve">different features </w:t>
      </w:r>
      <w:r w:rsidR="009805B5" w:rsidRPr="00081C49">
        <w:rPr>
          <w:rFonts w:cs="Times New Roman"/>
        </w:rPr>
        <w:t>for different income levels</w:t>
      </w:r>
      <w:r w:rsidR="00CF5D82" w:rsidRPr="00081C49">
        <w:rPr>
          <w:rFonts w:cs="Times New Roman"/>
        </w:rPr>
        <w:t xml:space="preserve">. </w:t>
      </w:r>
      <w:r w:rsidR="00E066E1">
        <w:rPr>
          <w:rFonts w:cs="Times New Roman"/>
        </w:rPr>
        <w:t>As described by</w:t>
      </w:r>
      <w:r w:rsidR="00396808" w:rsidRPr="00081C49">
        <w:rPr>
          <w:rFonts w:cs="Times New Roman"/>
        </w:rPr>
        <w:t xml:space="preserve"> the obstetric transition model mentioned in the background information, the main drivers of maternal mortality change from direct, pregnancy related issue</w:t>
      </w:r>
      <w:r w:rsidR="00855B7C" w:rsidRPr="00081C49">
        <w:rPr>
          <w:rFonts w:cs="Times New Roman"/>
        </w:rPr>
        <w:t>s in countries with high MMR values to non-communicable disease in countries with lower MMR</w:t>
      </w:r>
      <w:r w:rsidR="00BB3D79" w:rsidRPr="00081C49">
        <w:rPr>
          <w:rFonts w:cs="Times New Roman"/>
        </w:rPr>
        <w:t xml:space="preserve"> [</w:t>
      </w:r>
      <w:r w:rsidR="00E5386D" w:rsidRPr="00081C49">
        <w:rPr>
          <w:rFonts w:cs="Times New Roman"/>
        </w:rPr>
        <w:t>19</w:t>
      </w:r>
      <w:r w:rsidR="00BB3D79" w:rsidRPr="00081C49">
        <w:rPr>
          <w:rFonts w:cs="Times New Roman"/>
        </w:rPr>
        <w:t>].</w:t>
      </w:r>
      <w:r w:rsidR="00E5386D" w:rsidRPr="00081C49">
        <w:rPr>
          <w:rFonts w:cs="Times New Roman"/>
        </w:rPr>
        <w:t xml:space="preserve"> For example, countries with the highest MMR values, in the first few stages of the transition model</w:t>
      </w:r>
      <w:r w:rsidR="00710E38" w:rsidRPr="00081C49">
        <w:rPr>
          <w:rFonts w:cs="Times New Roman"/>
        </w:rPr>
        <w:t>, can significantly reduce MMR by increasing access to care [19].</w:t>
      </w:r>
      <w:r w:rsidR="002B3B56" w:rsidRPr="00081C49">
        <w:rPr>
          <w:rFonts w:cs="Times New Roman"/>
        </w:rPr>
        <w:t xml:space="preserve"> In contrast, countries with lower MMRs in the later stages of the transition model can more effectively reduce MMR by </w:t>
      </w:r>
      <w:r w:rsidR="00520173" w:rsidRPr="00081C49">
        <w:rPr>
          <w:rFonts w:cs="Times New Roman"/>
        </w:rPr>
        <w:t>increasing quality of care and reducing over</w:t>
      </w:r>
      <w:r w:rsidR="00316373" w:rsidRPr="00081C49">
        <w:rPr>
          <w:rFonts w:cs="Times New Roman"/>
        </w:rPr>
        <w:t xml:space="preserve">use of medical interventions [19]. Therefore, training the RFSE to learn trends in features specific to </w:t>
      </w:r>
      <w:r w:rsidR="00F74080">
        <w:rPr>
          <w:rFonts w:cs="Times New Roman"/>
        </w:rPr>
        <w:t>each</w:t>
      </w:r>
      <w:r w:rsidR="00316373" w:rsidRPr="00081C49">
        <w:rPr>
          <w:rFonts w:cs="Times New Roman"/>
        </w:rPr>
        <w:t xml:space="preserve"> income level may reduce noise and allow </w:t>
      </w:r>
      <w:r w:rsidR="00F74080">
        <w:rPr>
          <w:rFonts w:cs="Times New Roman"/>
        </w:rPr>
        <w:t>it</w:t>
      </w:r>
      <w:r w:rsidR="00316373" w:rsidRPr="00081C49">
        <w:rPr>
          <w:rFonts w:cs="Times New Roman"/>
        </w:rPr>
        <w:t xml:space="preserve"> to focus on relevant trends for the countries’ stage in the transition model. </w:t>
      </w:r>
      <w:r w:rsidR="00907959">
        <w:rPr>
          <w:rFonts w:cs="Times New Roman"/>
        </w:rPr>
        <w:t xml:space="preserve">As a result, the RFSE trained on all data </w:t>
      </w:r>
      <w:r w:rsidR="00F95023">
        <w:rPr>
          <w:rFonts w:cs="Times New Roman"/>
        </w:rPr>
        <w:t>generally had</w:t>
      </w:r>
      <w:r w:rsidR="00907959">
        <w:rPr>
          <w:rFonts w:cs="Times New Roman"/>
        </w:rPr>
        <w:t xml:space="preserve"> higher MSE</w:t>
      </w:r>
      <w:r w:rsidR="00F95023">
        <w:rPr>
          <w:rFonts w:cs="Times New Roman"/>
        </w:rPr>
        <w:t xml:space="preserve"> and MRE</w:t>
      </w:r>
      <w:r w:rsidR="00907959">
        <w:rPr>
          <w:rFonts w:cs="Times New Roman"/>
        </w:rPr>
        <w:t xml:space="preserve"> scores than when trained on income-specific</w:t>
      </w:r>
      <w:r w:rsidR="00F95023">
        <w:rPr>
          <w:rFonts w:cs="Times New Roman"/>
        </w:rPr>
        <w:t xml:space="preserve"> data</w:t>
      </w:r>
      <w:r w:rsidR="00A0132F" w:rsidRPr="00081C49">
        <w:rPr>
          <w:rFonts w:cs="Times New Roman"/>
        </w:rPr>
        <w:t>.</w:t>
      </w:r>
    </w:p>
    <w:p w14:paraId="392619A7" w14:textId="77777777" w:rsidR="003B1EB2" w:rsidRPr="00081C49" w:rsidRDefault="003B1EB2" w:rsidP="00E12621">
      <w:pPr>
        <w:jc w:val="both"/>
        <w:rPr>
          <w:rFonts w:cs="Times New Roman"/>
        </w:rPr>
      </w:pPr>
    </w:p>
    <w:p w14:paraId="3ED47EA3" w14:textId="5378B185" w:rsidR="003B1EB2" w:rsidRDefault="00F070A4" w:rsidP="00E12621">
      <w:pPr>
        <w:jc w:val="both"/>
        <w:rPr>
          <w:rFonts w:cs="Times New Roman"/>
        </w:rPr>
      </w:pPr>
      <w:r>
        <w:rPr>
          <w:rFonts w:cs="Times New Roman"/>
        </w:rPr>
        <w:t>However</w:t>
      </w:r>
      <w:r w:rsidR="003B1EB2" w:rsidRPr="00081C49">
        <w:rPr>
          <w:rFonts w:cs="Times New Roman"/>
        </w:rPr>
        <w:t xml:space="preserve">, </w:t>
      </w:r>
      <w:r w:rsidR="00FC0A3D">
        <w:rPr>
          <w:rFonts w:cs="Times New Roman"/>
        </w:rPr>
        <w:t>training the</w:t>
      </w:r>
      <w:r w:rsidR="003B1EB2" w:rsidRPr="00081C49">
        <w:rPr>
          <w:rFonts w:cs="Times New Roman"/>
        </w:rPr>
        <w:t xml:space="preserve"> RFSE </w:t>
      </w:r>
      <w:r w:rsidR="00FC0A3D">
        <w:rPr>
          <w:rFonts w:cs="Times New Roman"/>
        </w:rPr>
        <w:t>on all data produced a lower MSE than training it solely</w:t>
      </w:r>
      <w:r w:rsidR="003B1EB2" w:rsidRPr="00081C49">
        <w:rPr>
          <w:rFonts w:cs="Times New Roman"/>
        </w:rPr>
        <w:t xml:space="preserve"> on lower-middle income data. </w:t>
      </w:r>
      <w:r w:rsidR="003A4118">
        <w:rPr>
          <w:rFonts w:cs="Times New Roman"/>
        </w:rPr>
        <w:t>Therefore,</w:t>
      </w:r>
      <w:r w:rsidR="002011EE" w:rsidRPr="00081C49">
        <w:rPr>
          <w:rFonts w:cs="Times New Roman"/>
        </w:rPr>
        <w:t xml:space="preserve"> </w:t>
      </w:r>
      <w:r w:rsidR="00897E65">
        <w:rPr>
          <w:rFonts w:cs="Times New Roman"/>
        </w:rPr>
        <w:t>the RFSE had better predictive accuracy for</w:t>
      </w:r>
      <w:r w:rsidR="003B1EB2" w:rsidRPr="00081C49">
        <w:rPr>
          <w:rFonts w:cs="Times New Roman"/>
        </w:rPr>
        <w:t xml:space="preserve"> </w:t>
      </w:r>
      <w:r w:rsidR="00FC0A3D">
        <w:rPr>
          <w:rFonts w:cs="Times New Roman"/>
        </w:rPr>
        <w:t xml:space="preserve">lower-middle income </w:t>
      </w:r>
      <w:r w:rsidR="003B1EB2" w:rsidRPr="00081C49">
        <w:rPr>
          <w:rFonts w:cs="Times New Roman"/>
        </w:rPr>
        <w:t xml:space="preserve">countries </w:t>
      </w:r>
      <w:r w:rsidR="00897E65">
        <w:rPr>
          <w:rFonts w:cs="Times New Roman"/>
        </w:rPr>
        <w:t>when</w:t>
      </w:r>
      <w:r w:rsidR="002011EE" w:rsidRPr="00081C49">
        <w:rPr>
          <w:rFonts w:cs="Times New Roman"/>
        </w:rPr>
        <w:t xml:space="preserve"> </w:t>
      </w:r>
      <w:r w:rsidR="00897E65">
        <w:rPr>
          <w:rFonts w:cs="Times New Roman"/>
        </w:rPr>
        <w:t>it could</w:t>
      </w:r>
      <w:r w:rsidR="002011EE" w:rsidRPr="00081C49">
        <w:rPr>
          <w:rFonts w:cs="Times New Roman"/>
        </w:rPr>
        <w:t xml:space="preserve"> </w:t>
      </w:r>
      <w:r w:rsidR="00897E65">
        <w:rPr>
          <w:rFonts w:cs="Times New Roman"/>
        </w:rPr>
        <w:t>learn</w:t>
      </w:r>
      <w:r w:rsidR="002011EE" w:rsidRPr="00081C49">
        <w:rPr>
          <w:rFonts w:cs="Times New Roman"/>
        </w:rPr>
        <w:t xml:space="preserve"> how trends </w:t>
      </w:r>
      <w:r w:rsidR="00897E65">
        <w:rPr>
          <w:rFonts w:cs="Times New Roman"/>
        </w:rPr>
        <w:t>in</w:t>
      </w:r>
      <w:r w:rsidR="002011EE" w:rsidRPr="00081C49">
        <w:rPr>
          <w:rFonts w:cs="Times New Roman"/>
        </w:rPr>
        <w:t xml:space="preserve"> countries </w:t>
      </w:r>
      <w:r w:rsidR="00897E65">
        <w:rPr>
          <w:rFonts w:cs="Times New Roman"/>
        </w:rPr>
        <w:t>at</w:t>
      </w:r>
      <w:r w:rsidR="002011EE" w:rsidRPr="00081C49">
        <w:rPr>
          <w:rFonts w:cs="Times New Roman"/>
        </w:rPr>
        <w:t xml:space="preserve"> different stages of the transition model affect</w:t>
      </w:r>
      <w:r w:rsidR="00897E65">
        <w:rPr>
          <w:rFonts w:cs="Times New Roman"/>
        </w:rPr>
        <w:t xml:space="preserve">ed </w:t>
      </w:r>
      <w:r w:rsidR="002011EE" w:rsidRPr="00081C49">
        <w:rPr>
          <w:rFonts w:cs="Times New Roman"/>
        </w:rPr>
        <w:t xml:space="preserve">MMR. </w:t>
      </w:r>
      <w:r w:rsidR="00A52284" w:rsidRPr="00081C49">
        <w:rPr>
          <w:rFonts w:cs="Times New Roman"/>
        </w:rPr>
        <w:t>These lower-middle income countries would likely be categorised as in Stage 3 of the transition model</w:t>
      </w:r>
      <w:r w:rsidR="00335572" w:rsidRPr="00081C49">
        <w:rPr>
          <w:rFonts w:cs="Times New Roman"/>
        </w:rPr>
        <w:t>, where MMR is between 50 and 299 (broadly aligning with the summary statistics for lower-middle income countries).</w:t>
      </w:r>
      <w:r w:rsidR="008E2215" w:rsidRPr="00081C49">
        <w:rPr>
          <w:rFonts w:cs="Times New Roman"/>
        </w:rPr>
        <w:t xml:space="preserve"> The literature describes </w:t>
      </w:r>
      <w:r w:rsidR="005027E5">
        <w:rPr>
          <w:rFonts w:cs="Times New Roman"/>
        </w:rPr>
        <w:t>how</w:t>
      </w:r>
      <w:r w:rsidR="008E2215" w:rsidRPr="00081C49">
        <w:rPr>
          <w:rFonts w:cs="Times New Roman"/>
        </w:rPr>
        <w:t xml:space="preserve"> </w:t>
      </w:r>
      <w:r w:rsidR="007D0B67" w:rsidRPr="00081C49">
        <w:rPr>
          <w:rFonts w:cs="Times New Roman"/>
        </w:rPr>
        <w:t xml:space="preserve">countries in this stage benefit from increasing </w:t>
      </w:r>
      <w:r w:rsidR="00A058D4" w:rsidRPr="00081C49">
        <w:rPr>
          <w:rFonts w:cs="Times New Roman"/>
        </w:rPr>
        <w:t xml:space="preserve">both </w:t>
      </w:r>
      <w:r w:rsidR="007D0B67" w:rsidRPr="00081C49">
        <w:rPr>
          <w:rFonts w:cs="Times New Roman"/>
        </w:rPr>
        <w:t xml:space="preserve">access to care and quality of care, bridging the early and late stages of the </w:t>
      </w:r>
      <w:r w:rsidR="00A058D4">
        <w:rPr>
          <w:rFonts w:cs="Times New Roman"/>
        </w:rPr>
        <w:t xml:space="preserve">transition </w:t>
      </w:r>
      <w:r w:rsidR="007D0B67" w:rsidRPr="00081C49">
        <w:rPr>
          <w:rFonts w:cs="Times New Roman"/>
        </w:rPr>
        <w:t xml:space="preserve">model [19]. </w:t>
      </w:r>
      <w:r w:rsidR="00E24D66">
        <w:rPr>
          <w:rFonts w:cs="Times New Roman"/>
        </w:rPr>
        <w:t>Thus,</w:t>
      </w:r>
      <w:r w:rsidR="007D0B67" w:rsidRPr="00081C49">
        <w:rPr>
          <w:rFonts w:cs="Times New Roman"/>
        </w:rPr>
        <w:t xml:space="preserve"> lower-middle income countries in </w:t>
      </w:r>
      <w:r w:rsidR="00A058D4">
        <w:rPr>
          <w:rFonts w:cs="Times New Roman"/>
        </w:rPr>
        <w:t>the</w:t>
      </w:r>
      <w:r w:rsidR="007D0B67" w:rsidRPr="00081C49">
        <w:rPr>
          <w:rFonts w:cs="Times New Roman"/>
        </w:rPr>
        <w:t xml:space="preserve"> intermediate transition state benefit from </w:t>
      </w:r>
      <w:r w:rsidR="00E24D66">
        <w:rPr>
          <w:rFonts w:cs="Times New Roman"/>
        </w:rPr>
        <w:t>learning</w:t>
      </w:r>
      <w:r w:rsidR="007D0B67" w:rsidRPr="00081C49">
        <w:rPr>
          <w:rFonts w:cs="Times New Roman"/>
        </w:rPr>
        <w:t xml:space="preserve"> how trends </w:t>
      </w:r>
      <w:r w:rsidR="00047469">
        <w:rPr>
          <w:rFonts w:cs="Times New Roman"/>
        </w:rPr>
        <w:t xml:space="preserve">affecting countries in all </w:t>
      </w:r>
      <w:r w:rsidR="00E24D66">
        <w:rPr>
          <w:rFonts w:cs="Times New Roman"/>
        </w:rPr>
        <w:t xml:space="preserve">transition </w:t>
      </w:r>
      <w:r w:rsidR="00047469">
        <w:rPr>
          <w:rFonts w:cs="Times New Roman"/>
        </w:rPr>
        <w:t xml:space="preserve">stages </w:t>
      </w:r>
      <w:r w:rsidR="007D0B67" w:rsidRPr="00081C49">
        <w:rPr>
          <w:rFonts w:cs="Times New Roman"/>
        </w:rPr>
        <w:t>influence MMR</w:t>
      </w:r>
      <w:r w:rsidR="000A2AFE">
        <w:rPr>
          <w:rFonts w:cs="Times New Roman"/>
        </w:rPr>
        <w:t>.</w:t>
      </w:r>
    </w:p>
    <w:p w14:paraId="48C01427" w14:textId="77777777" w:rsidR="00ED5CD7" w:rsidRDefault="00ED5CD7" w:rsidP="00E12621">
      <w:pPr>
        <w:jc w:val="both"/>
        <w:rPr>
          <w:rFonts w:cs="Times New Roman"/>
        </w:rPr>
      </w:pPr>
    </w:p>
    <w:p w14:paraId="27E06077" w14:textId="7D586B71" w:rsidR="00ED5CD7" w:rsidRPr="00081C49" w:rsidRDefault="00ED5CD7" w:rsidP="00ED5CD7">
      <w:pPr>
        <w:pStyle w:val="Heading4"/>
      </w:pPr>
      <w:r w:rsidRPr="00081C49">
        <w:t>6.</w:t>
      </w:r>
      <w:r>
        <w:t>23</w:t>
      </w:r>
      <w:r w:rsidRPr="00081C49">
        <w:t xml:space="preserve"> Summary</w:t>
      </w:r>
    </w:p>
    <w:p w14:paraId="11A952F6" w14:textId="4597BEFE" w:rsidR="00ED5CD7" w:rsidRPr="00081C49" w:rsidRDefault="00ED5CD7" w:rsidP="00E12621">
      <w:pPr>
        <w:jc w:val="both"/>
        <w:rPr>
          <w:rFonts w:cs="Times New Roman"/>
        </w:rPr>
      </w:pPr>
      <w:r>
        <w:rPr>
          <w:rFonts w:cs="Times New Roman"/>
        </w:rPr>
        <w:t>In</w:t>
      </w:r>
      <w:r w:rsidRPr="00081C49">
        <w:rPr>
          <w:rFonts w:cs="Times New Roman"/>
        </w:rPr>
        <w:t xml:space="preserve"> </w:t>
      </w:r>
      <w:r>
        <w:rPr>
          <w:rFonts w:cs="Times New Roman"/>
        </w:rPr>
        <w:t>summary</w:t>
      </w:r>
      <w:r w:rsidRPr="00081C49">
        <w:rPr>
          <w:rFonts w:cs="Times New Roman"/>
        </w:rPr>
        <w:t xml:space="preserve">, </w:t>
      </w:r>
      <w:r w:rsidR="00372959">
        <w:rPr>
          <w:rFonts w:cs="Times New Roman"/>
        </w:rPr>
        <w:t>rare, high magnitude MMR values associated with lower-income countries increased absolute predict</w:t>
      </w:r>
      <w:r w:rsidR="008554A0">
        <w:rPr>
          <w:rFonts w:cs="Times New Roman"/>
        </w:rPr>
        <w:t>ive error</w:t>
      </w:r>
      <w:r>
        <w:rPr>
          <w:rFonts w:cs="Times New Roman"/>
        </w:rPr>
        <w:t>.</w:t>
      </w:r>
      <w:r w:rsidR="008554A0">
        <w:rPr>
          <w:rFonts w:cs="Times New Roman"/>
        </w:rPr>
        <w:t xml:space="preserve"> Therefore, the MSE of the RFSE-CLP and RFSE-F increased as income-</w:t>
      </w:r>
      <w:r w:rsidR="00820A2D">
        <w:rPr>
          <w:rFonts w:cs="Times New Roman"/>
        </w:rPr>
        <w:t>level decreased. Trends in the models’ MRE performance were more greatly influence by distribution of ground truth MMR values between their train/validation and test datasets. Sensitivity analysis indicated that the RFSE-CLP</w:t>
      </w:r>
      <w:r w:rsidR="0005588D">
        <w:rPr>
          <w:rFonts w:cs="Times New Roman"/>
        </w:rPr>
        <w:t xml:space="preserve"> could learn trends generalisable to all income levels (reinforced by PCA), but the RFSE-F </w:t>
      </w:r>
      <w:r w:rsidR="002C56FB">
        <w:rPr>
          <w:rFonts w:cs="Times New Roman"/>
        </w:rPr>
        <w:t xml:space="preserve">benefitted more greatly from learning income-level specific trends, as change in MMR was driven by different </w:t>
      </w:r>
      <w:r w:rsidR="00456247">
        <w:rPr>
          <w:rFonts w:cs="Times New Roman"/>
        </w:rPr>
        <w:t>factors</w:t>
      </w:r>
      <w:r w:rsidR="002C56FB">
        <w:rPr>
          <w:rFonts w:cs="Times New Roman"/>
        </w:rPr>
        <w:t xml:space="preserve"> for countries from different income levels.</w:t>
      </w:r>
    </w:p>
    <w:p w14:paraId="2572E7B1" w14:textId="77777777" w:rsidR="00727090" w:rsidRPr="00081C49" w:rsidRDefault="00727090" w:rsidP="00E12621">
      <w:pPr>
        <w:jc w:val="both"/>
        <w:rPr>
          <w:rFonts w:cs="Times New Roman"/>
        </w:rPr>
      </w:pPr>
    </w:p>
    <w:p w14:paraId="2AD6C0F4" w14:textId="35567C28" w:rsidR="00F84C99" w:rsidRPr="00081C49" w:rsidRDefault="00F84C99" w:rsidP="00F84C99">
      <w:pPr>
        <w:pStyle w:val="Heading3"/>
      </w:pPr>
      <w:r>
        <w:t>6.</w:t>
      </w:r>
      <w:r w:rsidR="002D33B1">
        <w:t>3</w:t>
      </w:r>
      <w:r>
        <w:t xml:space="preserve"> </w:t>
      </w:r>
      <w:commentRangeStart w:id="34"/>
      <w:r w:rsidR="00822C2F">
        <w:t>Comparing</w:t>
      </w:r>
      <w:r w:rsidR="002D33B1">
        <w:t xml:space="preserve"> My </w:t>
      </w:r>
      <w:r w:rsidR="00822C2F">
        <w:t>Models’ MMR Predictions</w:t>
      </w:r>
      <w:r w:rsidR="002D33B1">
        <w:t xml:space="preserve"> to the Literature</w:t>
      </w:r>
      <w:r w:rsidR="00822C2F">
        <w:t>’s Estimates</w:t>
      </w:r>
      <w:commentRangeEnd w:id="34"/>
      <w:r>
        <w:rPr>
          <w:rStyle w:val="CommentReference"/>
        </w:rPr>
        <w:commentReference w:id="34"/>
      </w:r>
    </w:p>
    <w:p w14:paraId="654BDFD4" w14:textId="308E724F" w:rsidR="00F84C99" w:rsidRPr="00081C49" w:rsidRDefault="007B46B3" w:rsidP="00191139">
      <w:pPr>
        <w:jc w:val="both"/>
        <w:rPr>
          <w:rFonts w:cs="Times New Roman"/>
        </w:rPr>
      </w:pPr>
      <w:r>
        <w:rPr>
          <w:rFonts w:cs="Times New Roman"/>
        </w:rPr>
        <w:t>Building on the discussion of my RFSE’s performance,</w:t>
      </w:r>
      <w:r w:rsidR="00191139" w:rsidRPr="00081C49">
        <w:rPr>
          <w:rFonts w:cs="Times New Roman"/>
        </w:rPr>
        <w:t xml:space="preserve"> </w:t>
      </w:r>
      <w:r w:rsidR="00710308">
        <w:rPr>
          <w:rFonts w:cs="Times New Roman"/>
        </w:rPr>
        <w:t>in this section</w:t>
      </w:r>
      <w:r w:rsidR="000B353E">
        <w:rPr>
          <w:rFonts w:cs="Times New Roman"/>
        </w:rPr>
        <w:t xml:space="preserve"> </w:t>
      </w:r>
      <w:r w:rsidR="00710308">
        <w:rPr>
          <w:rFonts w:cs="Times New Roman"/>
        </w:rPr>
        <w:t xml:space="preserve">I </w:t>
      </w:r>
      <w:r w:rsidR="005601F9">
        <w:rPr>
          <w:rFonts w:cs="Times New Roman"/>
        </w:rPr>
        <w:t>examine</w:t>
      </w:r>
      <w:r w:rsidR="00191139" w:rsidRPr="00081C49">
        <w:rPr>
          <w:rFonts w:cs="Times New Roman"/>
        </w:rPr>
        <w:t xml:space="preserve"> </w:t>
      </w:r>
      <w:r w:rsidR="00F93CE0">
        <w:rPr>
          <w:rFonts w:cs="Times New Roman"/>
        </w:rPr>
        <w:t>the differences between</w:t>
      </w:r>
      <w:r w:rsidR="00AA470A">
        <w:rPr>
          <w:rFonts w:cs="Times New Roman"/>
        </w:rPr>
        <w:t xml:space="preserve"> </w:t>
      </w:r>
      <w:r w:rsidR="00A46D93">
        <w:rPr>
          <w:rFonts w:cs="Times New Roman"/>
        </w:rPr>
        <w:t>its</w:t>
      </w:r>
      <w:r>
        <w:rPr>
          <w:rFonts w:cs="Times New Roman"/>
        </w:rPr>
        <w:t xml:space="preserve"> MMR estimates </w:t>
      </w:r>
      <w:r w:rsidR="00A46D93">
        <w:rPr>
          <w:rFonts w:cs="Times New Roman"/>
        </w:rPr>
        <w:t xml:space="preserve">and those </w:t>
      </w:r>
      <w:r>
        <w:rPr>
          <w:rFonts w:cs="Times New Roman"/>
        </w:rPr>
        <w:t xml:space="preserve">produced by </w:t>
      </w:r>
      <w:r w:rsidR="00191139" w:rsidRPr="00081C49">
        <w:rPr>
          <w:rFonts w:cs="Times New Roman"/>
        </w:rPr>
        <w:t>the BMat, CODEm, and GMatH models</w:t>
      </w:r>
      <w:r w:rsidR="009E2280">
        <w:rPr>
          <w:rFonts w:cs="Times New Roman"/>
        </w:rPr>
        <w:t xml:space="preserve"> (Figures 4</w:t>
      </w:r>
      <w:r w:rsidR="00F41157">
        <w:rPr>
          <w:rFonts w:cs="Times New Roman"/>
        </w:rPr>
        <w:t>1</w:t>
      </w:r>
      <w:r w:rsidR="009E2280">
        <w:rPr>
          <w:rFonts w:cs="Times New Roman"/>
        </w:rPr>
        <w:t xml:space="preserve"> and 4</w:t>
      </w:r>
      <w:r w:rsidR="00F41157">
        <w:rPr>
          <w:rFonts w:cs="Times New Roman"/>
        </w:rPr>
        <w:t>2</w:t>
      </w:r>
      <w:r w:rsidR="009E2280">
        <w:rPr>
          <w:rFonts w:cs="Times New Roman"/>
        </w:rPr>
        <w:t>)</w:t>
      </w:r>
      <w:r w:rsidR="009813C8">
        <w:rPr>
          <w:rFonts w:cs="Times New Roman"/>
        </w:rPr>
        <w:t xml:space="preserve"> [</w:t>
      </w:r>
      <w:r w:rsidR="00B54A1E">
        <w:rPr>
          <w:rFonts w:cs="Times New Roman"/>
        </w:rPr>
        <w:t>8, 9, 24</w:t>
      </w:r>
      <w:r w:rsidR="009813C8">
        <w:rPr>
          <w:rFonts w:cs="Times New Roman"/>
        </w:rPr>
        <w:t>]</w:t>
      </w:r>
      <w:r w:rsidR="00191139" w:rsidRPr="00081C49">
        <w:rPr>
          <w:rFonts w:cs="Times New Roman"/>
        </w:rPr>
        <w:t>.</w:t>
      </w:r>
    </w:p>
    <w:p w14:paraId="4EEA1E5E" w14:textId="77777777" w:rsidR="004F0AB8" w:rsidRPr="00081C49" w:rsidRDefault="004F0AB8" w:rsidP="00191139">
      <w:pPr>
        <w:jc w:val="both"/>
        <w:rPr>
          <w:rFonts w:cs="Times New Roman"/>
        </w:rPr>
      </w:pPr>
    </w:p>
    <w:p w14:paraId="2721B1E8" w14:textId="68785509" w:rsidR="004F0AB8" w:rsidRPr="00081C49" w:rsidRDefault="000B10B8" w:rsidP="00191139">
      <w:pPr>
        <w:jc w:val="both"/>
        <w:rPr>
          <w:rFonts w:cs="Times New Roman"/>
        </w:rPr>
      </w:pPr>
      <w:r w:rsidRPr="4FB122AA">
        <w:rPr>
          <w:rFonts w:cs="Times New Roman"/>
        </w:rPr>
        <w:t xml:space="preserve">Regardless of whether my RFSE was trained to perform country-level prediction or forecasting, the majority of its MMR estimates were smaller than the </w:t>
      </w:r>
      <w:r w:rsidR="009A72D8" w:rsidRPr="4FB122AA">
        <w:rPr>
          <w:rFonts w:cs="Times New Roman"/>
        </w:rPr>
        <w:t>associated estimates from the</w:t>
      </w:r>
      <w:commentRangeStart w:id="35"/>
      <w:r w:rsidR="009A72D8" w:rsidRPr="4FB122AA">
        <w:rPr>
          <w:rFonts w:cs="Times New Roman"/>
        </w:rPr>
        <w:t xml:space="preserve"> BMat, CODEm, and GMatH models. </w:t>
      </w:r>
      <w:commentRangeEnd w:id="35"/>
      <w:r>
        <w:rPr>
          <w:rStyle w:val="CommentReference"/>
        </w:rPr>
        <w:commentReference w:id="35"/>
      </w:r>
      <w:r w:rsidR="00967003" w:rsidRPr="4FB122AA">
        <w:rPr>
          <w:rFonts w:cs="Times New Roman"/>
        </w:rPr>
        <w:t>Generally, m</w:t>
      </w:r>
      <w:r w:rsidR="00D018D2" w:rsidRPr="4FB122AA">
        <w:rPr>
          <w:rFonts w:cs="Times New Roman"/>
        </w:rPr>
        <w:t xml:space="preserve">y estimates </w:t>
      </w:r>
      <w:r w:rsidR="005B33EB" w:rsidRPr="4FB122AA">
        <w:rPr>
          <w:rFonts w:cs="Times New Roman"/>
        </w:rPr>
        <w:t>were most different from the</w:t>
      </w:r>
      <w:r w:rsidR="00F10B78" w:rsidRPr="4FB122AA">
        <w:rPr>
          <w:rFonts w:cs="Times New Roman"/>
        </w:rPr>
        <w:t xml:space="preserve"> corresponding GMatH </w:t>
      </w:r>
      <w:r w:rsidR="00C360A4" w:rsidRPr="4FB122AA">
        <w:rPr>
          <w:rFonts w:cs="Times New Roman"/>
        </w:rPr>
        <w:t>predictions</w:t>
      </w:r>
      <w:r w:rsidR="00955BC4" w:rsidRPr="4FB122AA">
        <w:rPr>
          <w:rFonts w:cs="Times New Roman"/>
        </w:rPr>
        <w:t xml:space="preserve">. </w:t>
      </w:r>
      <w:r w:rsidR="00967003" w:rsidRPr="4FB122AA">
        <w:rPr>
          <w:rFonts w:cs="Times New Roman"/>
        </w:rPr>
        <w:t>The</w:t>
      </w:r>
      <w:r w:rsidR="00DC78B5" w:rsidRPr="4FB122AA">
        <w:rPr>
          <w:rFonts w:cs="Times New Roman"/>
        </w:rPr>
        <w:t xml:space="preserve"> proportion of my MMR estimates within the 95% confidence interval of the literature’s estimates was </w:t>
      </w:r>
      <w:r w:rsidR="00967003" w:rsidRPr="4FB122AA">
        <w:rPr>
          <w:rFonts w:cs="Times New Roman"/>
        </w:rPr>
        <w:t>within a few</w:t>
      </w:r>
      <w:r w:rsidR="00DC78B5" w:rsidRPr="4FB122AA">
        <w:rPr>
          <w:rFonts w:cs="Times New Roman"/>
        </w:rPr>
        <w:t xml:space="preserve"> </w:t>
      </w:r>
      <w:r w:rsidR="00967003" w:rsidRPr="4FB122AA">
        <w:rPr>
          <w:rFonts w:cs="Times New Roman"/>
        </w:rPr>
        <w:t>percent</w:t>
      </w:r>
      <w:r w:rsidR="00DC78B5" w:rsidRPr="4FB122AA">
        <w:rPr>
          <w:rFonts w:cs="Times New Roman"/>
        </w:rPr>
        <w:t xml:space="preserve"> </w:t>
      </w:r>
      <w:r w:rsidR="00967003" w:rsidRPr="4FB122AA">
        <w:rPr>
          <w:rFonts w:cs="Times New Roman"/>
        </w:rPr>
        <w:t>of</w:t>
      </w:r>
      <w:r w:rsidR="00DC78B5" w:rsidRPr="4FB122AA">
        <w:rPr>
          <w:rFonts w:cs="Times New Roman"/>
        </w:rPr>
        <w:t xml:space="preserve"> the proportion of ground truth MMR estimates</w:t>
      </w:r>
      <w:r w:rsidR="009F295D" w:rsidRPr="4FB122AA">
        <w:rPr>
          <w:rFonts w:cs="Times New Roman"/>
        </w:rPr>
        <w:t xml:space="preserve"> </w:t>
      </w:r>
      <w:r w:rsidR="00867512" w:rsidRPr="4FB122AA">
        <w:rPr>
          <w:rFonts w:cs="Times New Roman"/>
        </w:rPr>
        <w:t xml:space="preserve">that were </w:t>
      </w:r>
      <w:r w:rsidR="00DC78B5" w:rsidRPr="4FB122AA">
        <w:rPr>
          <w:rFonts w:cs="Times New Roman"/>
        </w:rPr>
        <w:t xml:space="preserve">within </w:t>
      </w:r>
      <w:r w:rsidR="00867512" w:rsidRPr="4FB122AA">
        <w:rPr>
          <w:rFonts w:cs="Times New Roman"/>
        </w:rPr>
        <w:t>those</w:t>
      </w:r>
      <w:r w:rsidR="00DC78B5" w:rsidRPr="4FB122AA">
        <w:rPr>
          <w:rFonts w:cs="Times New Roman"/>
        </w:rPr>
        <w:t xml:space="preserve"> </w:t>
      </w:r>
      <w:r w:rsidR="00867512" w:rsidRPr="4FB122AA">
        <w:rPr>
          <w:rFonts w:cs="Times New Roman"/>
        </w:rPr>
        <w:t>same</w:t>
      </w:r>
      <w:r w:rsidR="00DC78B5" w:rsidRPr="4FB122AA">
        <w:rPr>
          <w:rFonts w:cs="Times New Roman"/>
        </w:rPr>
        <w:t xml:space="preserve"> confidence intervals.</w:t>
      </w:r>
      <w:r w:rsidR="00D773E5" w:rsidRPr="4FB122AA">
        <w:rPr>
          <w:rFonts w:cs="Times New Roman"/>
        </w:rPr>
        <w:t xml:space="preserve"> </w:t>
      </w:r>
      <w:r w:rsidR="00675561" w:rsidRPr="4FB122AA">
        <w:rPr>
          <w:rFonts w:cs="Times New Roman"/>
        </w:rPr>
        <w:t>Therefore,</w:t>
      </w:r>
      <w:r w:rsidR="00392637" w:rsidRPr="4FB122AA">
        <w:rPr>
          <w:rFonts w:cs="Times New Roman"/>
        </w:rPr>
        <w:t xml:space="preserve"> the</w:t>
      </w:r>
      <w:r w:rsidR="00460D0D" w:rsidRPr="4FB122AA">
        <w:rPr>
          <w:rFonts w:cs="Times New Roman"/>
        </w:rPr>
        <w:t xml:space="preserve"> differences </w:t>
      </w:r>
      <w:r w:rsidR="00392637" w:rsidRPr="4FB122AA">
        <w:rPr>
          <w:rFonts w:cs="Times New Roman"/>
        </w:rPr>
        <w:t xml:space="preserve">between my </w:t>
      </w:r>
      <w:r w:rsidR="00675561" w:rsidRPr="4FB122AA">
        <w:rPr>
          <w:rFonts w:cs="Times New Roman"/>
        </w:rPr>
        <w:t>predictions</w:t>
      </w:r>
      <w:r w:rsidR="00392637" w:rsidRPr="4FB122AA">
        <w:rPr>
          <w:rFonts w:cs="Times New Roman"/>
        </w:rPr>
        <w:t xml:space="preserve"> and the literature’s estimates </w:t>
      </w:r>
      <w:r w:rsidR="00460D0D" w:rsidRPr="4FB122AA">
        <w:rPr>
          <w:rFonts w:cs="Times New Roman"/>
        </w:rPr>
        <w:t xml:space="preserve">were </w:t>
      </w:r>
      <w:r w:rsidR="00D773E5" w:rsidRPr="4FB122AA">
        <w:rPr>
          <w:rFonts w:cs="Times New Roman"/>
        </w:rPr>
        <w:t xml:space="preserve">primarily </w:t>
      </w:r>
      <w:r w:rsidR="00460D0D" w:rsidRPr="4FB122AA">
        <w:rPr>
          <w:rFonts w:cs="Times New Roman"/>
        </w:rPr>
        <w:t xml:space="preserve">due to </w:t>
      </w:r>
      <w:r w:rsidR="00675561" w:rsidRPr="4FB122AA">
        <w:rPr>
          <w:rFonts w:cs="Times New Roman"/>
        </w:rPr>
        <w:t xml:space="preserve">a </w:t>
      </w:r>
      <w:r w:rsidR="000B5671" w:rsidRPr="4FB122AA">
        <w:rPr>
          <w:rFonts w:cs="Times New Roman"/>
        </w:rPr>
        <w:t xml:space="preserve">lack of correspondence between the literature’s MMR </w:t>
      </w:r>
      <w:r w:rsidR="002C3D3B" w:rsidRPr="4FB122AA">
        <w:rPr>
          <w:rFonts w:cs="Times New Roman"/>
        </w:rPr>
        <w:t>predictions</w:t>
      </w:r>
      <w:r w:rsidR="000B5671" w:rsidRPr="4FB122AA">
        <w:rPr>
          <w:rFonts w:cs="Times New Roman"/>
        </w:rPr>
        <w:t xml:space="preserve"> and the ground truth MMR </w:t>
      </w:r>
      <w:r w:rsidR="002C3D3B" w:rsidRPr="4FB122AA">
        <w:rPr>
          <w:rFonts w:cs="Times New Roman"/>
        </w:rPr>
        <w:t>values</w:t>
      </w:r>
      <w:r w:rsidR="000B5671" w:rsidRPr="4FB122AA">
        <w:rPr>
          <w:rFonts w:cs="Times New Roman"/>
        </w:rPr>
        <w:t xml:space="preserve"> used to train my model</w:t>
      </w:r>
      <w:r w:rsidR="00D773E5" w:rsidRPr="4FB122AA">
        <w:rPr>
          <w:rFonts w:cs="Times New Roman"/>
        </w:rPr>
        <w:t>.</w:t>
      </w:r>
      <w:r w:rsidR="000B5671" w:rsidRPr="4FB122AA">
        <w:rPr>
          <w:rFonts w:cs="Times New Roman"/>
        </w:rPr>
        <w:t xml:space="preserve"> </w:t>
      </w:r>
    </w:p>
    <w:p w14:paraId="02002099" w14:textId="77777777" w:rsidR="00653C9F" w:rsidRPr="00081C49" w:rsidRDefault="00653C9F" w:rsidP="00191139">
      <w:pPr>
        <w:jc w:val="both"/>
        <w:rPr>
          <w:rFonts w:cs="Times New Roman"/>
        </w:rPr>
      </w:pPr>
    </w:p>
    <w:p w14:paraId="1B8EAE7C" w14:textId="6F8B6DC1" w:rsidR="009B0886" w:rsidRDefault="00E90DD1" w:rsidP="00107BEF">
      <w:pPr>
        <w:jc w:val="both"/>
        <w:rPr>
          <w:rFonts w:cs="Times New Roman"/>
        </w:rPr>
      </w:pPr>
      <w:r>
        <w:rPr>
          <w:rFonts w:cs="Times New Roman"/>
        </w:rPr>
        <w:t>I hypothesise that the</w:t>
      </w:r>
      <w:r w:rsidR="00653C9F" w:rsidRPr="00081C49">
        <w:rPr>
          <w:rFonts w:cs="Times New Roman"/>
        </w:rPr>
        <w:t xml:space="preserve"> ground truth MMR </w:t>
      </w:r>
      <w:r>
        <w:rPr>
          <w:rFonts w:cs="Times New Roman"/>
        </w:rPr>
        <w:t>values</w:t>
      </w:r>
      <w:r w:rsidR="00653C9F" w:rsidRPr="00081C49">
        <w:rPr>
          <w:rFonts w:cs="Times New Roman"/>
        </w:rPr>
        <w:t xml:space="preserve"> used to train my model </w:t>
      </w:r>
      <w:r w:rsidR="00A27675" w:rsidRPr="00081C49">
        <w:rPr>
          <w:rFonts w:cs="Times New Roman"/>
        </w:rPr>
        <w:t xml:space="preserve">were lower than the estimates produced by the BMat, CODEm, and GMatH models was because I did not adjust </w:t>
      </w:r>
      <w:r>
        <w:rPr>
          <w:rFonts w:cs="Times New Roman"/>
        </w:rPr>
        <w:t>my</w:t>
      </w:r>
      <w:r w:rsidR="00A27675" w:rsidRPr="00081C49">
        <w:rPr>
          <w:rFonts w:cs="Times New Roman"/>
        </w:rPr>
        <w:t xml:space="preserve"> ground truth </w:t>
      </w:r>
      <w:r>
        <w:rPr>
          <w:rFonts w:cs="Times New Roman"/>
        </w:rPr>
        <w:t>MMR values</w:t>
      </w:r>
      <w:r w:rsidR="00A27675" w:rsidRPr="00081C49">
        <w:rPr>
          <w:rFonts w:cs="Times New Roman"/>
        </w:rPr>
        <w:t xml:space="preserve"> for underreporting and misclassification errors. </w:t>
      </w:r>
      <w:r w:rsidR="003A1B2E" w:rsidRPr="00081C49">
        <w:rPr>
          <w:rFonts w:cs="Times New Roman"/>
        </w:rPr>
        <w:t xml:space="preserve">These ground truth estimates were sourced from </w:t>
      </w:r>
      <w:r w:rsidR="00155655" w:rsidRPr="00081C49">
        <w:rPr>
          <w:rFonts w:cs="Times New Roman"/>
        </w:rPr>
        <w:t>national estimates</w:t>
      </w:r>
      <w:r w:rsidR="009C1F60" w:rsidRPr="00081C49">
        <w:rPr>
          <w:rFonts w:cs="Times New Roman"/>
        </w:rPr>
        <w:t xml:space="preserve">. However, </w:t>
      </w:r>
      <w:r w:rsidR="00046079" w:rsidRPr="00081C49">
        <w:rPr>
          <w:rFonts w:cs="Times New Roman"/>
        </w:rPr>
        <w:t>studies have hypothesised that maternal mortality is underestimated by at least 40%, with large differences between the quality and quantity of data collected by different countries [28].</w:t>
      </w:r>
      <w:r w:rsidR="00046079" w:rsidRPr="00046079">
        <w:rPr>
          <w:rFonts w:cs="Times New Roman"/>
        </w:rPr>
        <w:t xml:space="preserve"> </w:t>
      </w:r>
      <w:r w:rsidR="00046079" w:rsidRPr="00081C49">
        <w:rPr>
          <w:rFonts w:cs="Times New Roman"/>
        </w:rPr>
        <w:t>For example, in 2017, only 2 of 49 least developed countries had a death registration coverage of at least 50% [29].</w:t>
      </w:r>
      <w:r w:rsidR="00046079" w:rsidRPr="00046079">
        <w:rPr>
          <w:rFonts w:cs="Times New Roman"/>
        </w:rPr>
        <w:t xml:space="preserve"> </w:t>
      </w:r>
      <w:r w:rsidR="00046079" w:rsidRPr="00081C49">
        <w:rPr>
          <w:rFonts w:cs="Times New Roman"/>
        </w:rPr>
        <w:t xml:space="preserve">Therefore, my model </w:t>
      </w:r>
      <w:r w:rsidR="00046079">
        <w:rPr>
          <w:rFonts w:cs="Times New Roman"/>
        </w:rPr>
        <w:t xml:space="preserve">may </w:t>
      </w:r>
      <w:r w:rsidR="00046079" w:rsidRPr="00081C49">
        <w:rPr>
          <w:rFonts w:cs="Times New Roman"/>
        </w:rPr>
        <w:t>have been trained on ground truth MMR values that were underestimates of the true maternal mortality.</w:t>
      </w:r>
    </w:p>
    <w:p w14:paraId="23C3AD3A" w14:textId="77777777" w:rsidR="00F97595" w:rsidRPr="00081C49" w:rsidRDefault="00F97595" w:rsidP="00107BEF">
      <w:pPr>
        <w:jc w:val="both"/>
        <w:rPr>
          <w:rFonts w:cs="Times New Roman"/>
        </w:rPr>
      </w:pPr>
    </w:p>
    <w:p w14:paraId="28E58B47" w14:textId="33884A2B" w:rsidR="00107BEF" w:rsidRPr="00081C49" w:rsidRDefault="00D85D63" w:rsidP="00107BEF">
      <w:pPr>
        <w:jc w:val="both"/>
        <w:rPr>
          <w:rFonts w:cs="Times New Roman"/>
        </w:rPr>
      </w:pPr>
      <w:r>
        <w:rPr>
          <w:rFonts w:cs="Times New Roman"/>
        </w:rPr>
        <w:t>The</w:t>
      </w:r>
      <w:r w:rsidR="0054639F" w:rsidRPr="00081C49">
        <w:rPr>
          <w:rFonts w:cs="Times New Roman"/>
        </w:rPr>
        <w:t xml:space="preserve"> literature models all developed procedures to </w:t>
      </w:r>
      <w:r w:rsidR="008C7A67">
        <w:rPr>
          <w:rFonts w:cs="Times New Roman"/>
        </w:rPr>
        <w:t>address</w:t>
      </w:r>
      <w:r w:rsidR="0054639F" w:rsidRPr="00081C49">
        <w:rPr>
          <w:rFonts w:cs="Times New Roman"/>
        </w:rPr>
        <w:t xml:space="preserve"> low-quality input data, as discussed in </w:t>
      </w:r>
      <w:r>
        <w:rPr>
          <w:rFonts w:cs="Times New Roman"/>
        </w:rPr>
        <w:t>Section 3</w:t>
      </w:r>
      <w:r w:rsidR="0054639F" w:rsidRPr="00081C49">
        <w:rPr>
          <w:rFonts w:cs="Times New Roman"/>
        </w:rPr>
        <w:t xml:space="preserve">. For example, the UN MMEIG developed the </w:t>
      </w:r>
      <w:proofErr w:type="spellStart"/>
      <w:r w:rsidR="0054639F" w:rsidRPr="00081C49">
        <w:rPr>
          <w:rFonts w:cs="Times New Roman"/>
        </w:rPr>
        <w:t>BMis</w:t>
      </w:r>
      <w:proofErr w:type="spellEnd"/>
      <w:r w:rsidR="0054639F" w:rsidRPr="00081C49">
        <w:rPr>
          <w:rFonts w:cs="Times New Roman"/>
        </w:rPr>
        <w:t xml:space="preserve"> model to correct for errors in data from CRVS systems</w:t>
      </w:r>
      <w:r w:rsidR="00021F89" w:rsidRPr="00081C49">
        <w:rPr>
          <w:rFonts w:cs="Times New Roman"/>
        </w:rPr>
        <w:t xml:space="preserve"> [22]</w:t>
      </w:r>
      <w:r w:rsidR="003E4E0F">
        <w:rPr>
          <w:rFonts w:cs="Times New Roman"/>
        </w:rPr>
        <w:t>. The</w:t>
      </w:r>
      <w:r w:rsidR="00021F89" w:rsidRPr="00081C49">
        <w:rPr>
          <w:rFonts w:cs="Times New Roman"/>
        </w:rPr>
        <w:t xml:space="preserve"> Global Burden of Disease Study implemented algorithms </w:t>
      </w:r>
      <w:r w:rsidR="00D73C4D">
        <w:rPr>
          <w:rFonts w:cs="Times New Roman"/>
        </w:rPr>
        <w:t>to</w:t>
      </w:r>
      <w:r w:rsidR="00021F89" w:rsidRPr="00081C49">
        <w:rPr>
          <w:rFonts w:cs="Times New Roman"/>
        </w:rPr>
        <w:t xml:space="preserve"> reassign </w:t>
      </w:r>
      <w:r w:rsidR="00E20E99" w:rsidRPr="00081C49">
        <w:rPr>
          <w:rFonts w:cs="Times New Roman"/>
        </w:rPr>
        <w:t xml:space="preserve">deaths </w:t>
      </w:r>
      <w:r w:rsidR="002A4F02">
        <w:rPr>
          <w:rFonts w:cs="Times New Roman"/>
        </w:rPr>
        <w:t xml:space="preserve">attributed to nonsensical causes </w:t>
      </w:r>
      <w:r w:rsidR="00E20E99" w:rsidRPr="00081C49">
        <w:rPr>
          <w:rFonts w:cs="Times New Roman"/>
        </w:rPr>
        <w:t xml:space="preserve">to more statistically probable causes, reducing misclassification [23]. The GMatH model </w:t>
      </w:r>
      <w:r w:rsidR="00347177" w:rsidRPr="00081C49">
        <w:rPr>
          <w:rFonts w:cs="Times New Roman"/>
        </w:rPr>
        <w:t>incorporate</w:t>
      </w:r>
      <w:r w:rsidR="003E4E0F">
        <w:rPr>
          <w:rFonts w:cs="Times New Roman"/>
        </w:rPr>
        <w:t>d</w:t>
      </w:r>
      <w:r w:rsidR="00347177" w:rsidRPr="00081C49">
        <w:rPr>
          <w:rFonts w:cs="Times New Roman"/>
        </w:rPr>
        <w:t xml:space="preserve"> specific parameters that capture</w:t>
      </w:r>
      <w:r w:rsidR="003E4E0F">
        <w:rPr>
          <w:rFonts w:cs="Times New Roman"/>
        </w:rPr>
        <w:t>d</w:t>
      </w:r>
      <w:r w:rsidR="000343BC" w:rsidRPr="00081C49">
        <w:rPr>
          <w:rFonts w:cs="Times New Roman"/>
        </w:rPr>
        <w:t xml:space="preserve"> underreporting of maternal death [24]. </w:t>
      </w:r>
      <w:r w:rsidR="002B013D">
        <w:rPr>
          <w:rFonts w:cs="Times New Roman"/>
        </w:rPr>
        <w:t xml:space="preserve">In contrast, </w:t>
      </w:r>
      <w:r w:rsidR="002B013D" w:rsidRPr="00081C49">
        <w:rPr>
          <w:rFonts w:cs="Times New Roman"/>
        </w:rPr>
        <w:t xml:space="preserve">I did </w:t>
      </w:r>
      <w:r w:rsidR="002B013D">
        <w:rPr>
          <w:rFonts w:cs="Times New Roman"/>
        </w:rPr>
        <w:t xml:space="preserve">not </w:t>
      </w:r>
      <w:r w:rsidR="002B013D" w:rsidRPr="00081C49">
        <w:rPr>
          <w:rFonts w:cs="Times New Roman"/>
        </w:rPr>
        <w:t xml:space="preserve">adjust </w:t>
      </w:r>
      <w:r w:rsidR="002B013D">
        <w:rPr>
          <w:rFonts w:cs="Times New Roman"/>
        </w:rPr>
        <w:t>my ground truth MMR values for</w:t>
      </w:r>
      <w:r w:rsidR="002B013D" w:rsidRPr="00081C49">
        <w:rPr>
          <w:rFonts w:cs="Times New Roman"/>
        </w:rPr>
        <w:t xml:space="preserve"> under-reporting and misclassification</w:t>
      </w:r>
      <w:r w:rsidR="002B013D">
        <w:rPr>
          <w:rFonts w:cs="Times New Roman"/>
        </w:rPr>
        <w:t xml:space="preserve"> errors, explaining </w:t>
      </w:r>
      <w:r w:rsidR="000343BC" w:rsidRPr="00081C49">
        <w:rPr>
          <w:rFonts w:cs="Times New Roman"/>
        </w:rPr>
        <w:t>why my MMR predictions were generally smaller than the corresponding BMat, CODEm, and GMatH estimates</w:t>
      </w:r>
      <w:r w:rsidR="002B013D">
        <w:rPr>
          <w:rFonts w:cs="Times New Roman"/>
        </w:rPr>
        <w:t>.</w:t>
      </w:r>
      <w:r w:rsidR="003E4E0F" w:rsidRPr="00081C49">
        <w:rPr>
          <w:rFonts w:cs="Times New Roman"/>
        </w:rPr>
        <w:t xml:space="preserve"> </w:t>
      </w:r>
    </w:p>
    <w:p w14:paraId="6BF3320D" w14:textId="77777777" w:rsidR="000343BC" w:rsidRPr="00081C49" w:rsidRDefault="000343BC" w:rsidP="00107BEF">
      <w:pPr>
        <w:jc w:val="both"/>
        <w:rPr>
          <w:rFonts w:cs="Times New Roman"/>
        </w:rPr>
      </w:pPr>
    </w:p>
    <w:p w14:paraId="1D684D6E" w14:textId="1CFF25EE" w:rsidR="00DD446E" w:rsidRDefault="00A903C0" w:rsidP="007F59C5">
      <w:pPr>
        <w:jc w:val="both"/>
        <w:rPr>
          <w:rFonts w:cs="Times New Roman"/>
        </w:rPr>
      </w:pPr>
      <w:r>
        <w:rPr>
          <w:rFonts w:cs="Times New Roman"/>
        </w:rPr>
        <w:t>There</w:t>
      </w:r>
      <w:r w:rsidR="000343BC" w:rsidRPr="00081C49">
        <w:rPr>
          <w:rFonts w:cs="Times New Roman"/>
        </w:rPr>
        <w:t xml:space="preserve"> were also methodological differences </w:t>
      </w:r>
      <w:r w:rsidR="00931C7B">
        <w:rPr>
          <w:rFonts w:cs="Times New Roman"/>
        </w:rPr>
        <w:t>between the RFSE, BMat, CODEm, and GMatH models that</w:t>
      </w:r>
      <w:r w:rsidR="000343BC" w:rsidRPr="00081C49">
        <w:rPr>
          <w:rFonts w:cs="Times New Roman"/>
        </w:rPr>
        <w:t xml:space="preserve"> </w:t>
      </w:r>
      <w:r>
        <w:rPr>
          <w:rFonts w:cs="Times New Roman"/>
        </w:rPr>
        <w:t xml:space="preserve">contributed </w:t>
      </w:r>
      <w:r w:rsidR="00BA341E">
        <w:rPr>
          <w:rFonts w:cs="Times New Roman"/>
        </w:rPr>
        <w:t>to</w:t>
      </w:r>
      <w:r>
        <w:rPr>
          <w:rFonts w:cs="Times New Roman"/>
        </w:rPr>
        <w:t xml:space="preserve"> </w:t>
      </w:r>
      <w:r w:rsidR="006F7E2D">
        <w:rPr>
          <w:rFonts w:cs="Times New Roman"/>
        </w:rPr>
        <w:t>variation</w:t>
      </w:r>
      <w:r w:rsidR="000343BC" w:rsidRPr="00081C49">
        <w:rPr>
          <w:rFonts w:cs="Times New Roman"/>
        </w:rPr>
        <w:t xml:space="preserve"> </w:t>
      </w:r>
      <w:r w:rsidR="006F7E2D">
        <w:rPr>
          <w:rFonts w:cs="Times New Roman"/>
        </w:rPr>
        <w:t>across</w:t>
      </w:r>
      <w:r w:rsidR="000343BC" w:rsidRPr="00081C49">
        <w:rPr>
          <w:rFonts w:cs="Times New Roman"/>
        </w:rPr>
        <w:t xml:space="preserve"> </w:t>
      </w:r>
      <w:r w:rsidR="00931C7B">
        <w:rPr>
          <w:rFonts w:cs="Times New Roman"/>
        </w:rPr>
        <w:t>their</w:t>
      </w:r>
      <w:r w:rsidR="000343BC" w:rsidRPr="00081C49">
        <w:rPr>
          <w:rFonts w:cs="Times New Roman"/>
        </w:rPr>
        <w:t xml:space="preserve"> MMR estimates. </w:t>
      </w:r>
      <w:r w:rsidR="002C4DCD">
        <w:rPr>
          <w:rFonts w:cs="Times New Roman"/>
        </w:rPr>
        <w:t xml:space="preserve">For example, </w:t>
      </w:r>
      <w:r w:rsidR="00311B62">
        <w:rPr>
          <w:rFonts w:cs="Times New Roman"/>
        </w:rPr>
        <w:t>GMatH</w:t>
      </w:r>
      <w:r w:rsidR="000C2AE1">
        <w:rPr>
          <w:rFonts w:cs="Times New Roman"/>
        </w:rPr>
        <w:t xml:space="preserve"> estimated MMR using a variety of </w:t>
      </w:r>
      <w:r w:rsidR="0087390A">
        <w:rPr>
          <w:rFonts w:cs="Times New Roman"/>
        </w:rPr>
        <w:t xml:space="preserve">parameters </w:t>
      </w:r>
      <w:r w:rsidR="00ED0BCB">
        <w:rPr>
          <w:rFonts w:cs="Times New Roman"/>
        </w:rPr>
        <w:t xml:space="preserve">informed by </w:t>
      </w:r>
      <w:r w:rsidR="00635CDA">
        <w:rPr>
          <w:rFonts w:cs="Times New Roman"/>
        </w:rPr>
        <w:t>prior distributions</w:t>
      </w:r>
      <w:r w:rsidR="00FF0883">
        <w:rPr>
          <w:rFonts w:cs="Times New Roman"/>
        </w:rPr>
        <w:t>, unlike my decision-tree based models</w:t>
      </w:r>
      <w:r w:rsidR="00635CDA">
        <w:rPr>
          <w:rFonts w:cs="Times New Roman"/>
        </w:rPr>
        <w:t>.</w:t>
      </w:r>
      <w:r w:rsidR="006B795F">
        <w:rPr>
          <w:rFonts w:cs="Times New Roman"/>
        </w:rPr>
        <w:t xml:space="preserve"> </w:t>
      </w:r>
      <w:r w:rsidR="008360B8" w:rsidRPr="00081C49">
        <w:rPr>
          <w:rFonts w:cs="Times New Roman"/>
        </w:rPr>
        <w:t xml:space="preserve">According to </w:t>
      </w:r>
      <w:proofErr w:type="spellStart"/>
      <w:r w:rsidR="008360B8" w:rsidRPr="00081C49">
        <w:rPr>
          <w:rFonts w:cs="Times New Roman"/>
        </w:rPr>
        <w:t>GMatH</w:t>
      </w:r>
      <w:r w:rsidR="008360B8">
        <w:rPr>
          <w:rFonts w:cs="Times New Roman"/>
        </w:rPr>
        <w:t>’s</w:t>
      </w:r>
      <w:proofErr w:type="spellEnd"/>
      <w:r w:rsidR="008360B8" w:rsidRPr="00081C49">
        <w:rPr>
          <w:rFonts w:cs="Times New Roman"/>
        </w:rPr>
        <w:t xml:space="preserve"> documentation, some of the parameters used for high-income countries were </w:t>
      </w:r>
      <w:r w:rsidR="00071501">
        <w:rPr>
          <w:rFonts w:cs="Times New Roman"/>
        </w:rPr>
        <w:t>estimated</w:t>
      </w:r>
      <w:r w:rsidR="008360B8" w:rsidRPr="00081C49">
        <w:rPr>
          <w:rFonts w:cs="Times New Roman"/>
        </w:rPr>
        <w:t xml:space="preserve"> </w:t>
      </w:r>
      <w:r w:rsidR="00071501">
        <w:rPr>
          <w:rFonts w:cs="Times New Roman"/>
        </w:rPr>
        <w:t>using</w:t>
      </w:r>
      <w:r w:rsidR="008360B8" w:rsidRPr="00081C49">
        <w:rPr>
          <w:rFonts w:cs="Times New Roman"/>
        </w:rPr>
        <w:t xml:space="preserve"> the prior distribution</w:t>
      </w:r>
      <w:r w:rsidR="0084126F">
        <w:rPr>
          <w:rFonts w:cs="Times New Roman"/>
        </w:rPr>
        <w:t>s</w:t>
      </w:r>
      <w:r w:rsidR="008360B8" w:rsidRPr="00081C49">
        <w:rPr>
          <w:rFonts w:cs="Times New Roman"/>
        </w:rPr>
        <w:t xml:space="preserve"> </w:t>
      </w:r>
      <w:r w:rsidR="0084126F">
        <w:rPr>
          <w:rFonts w:cs="Times New Roman"/>
        </w:rPr>
        <w:t>of</w:t>
      </w:r>
      <w:r w:rsidR="008360B8" w:rsidRPr="00081C49">
        <w:rPr>
          <w:rFonts w:cs="Times New Roman"/>
        </w:rPr>
        <w:t xml:space="preserve"> upper-middle income countries [26].</w:t>
      </w:r>
      <w:r w:rsidR="00964811" w:rsidRPr="00964811">
        <w:rPr>
          <w:rFonts w:cs="Times New Roman"/>
        </w:rPr>
        <w:t xml:space="preserve"> </w:t>
      </w:r>
      <w:r w:rsidR="00964811" w:rsidRPr="00081C49">
        <w:rPr>
          <w:rFonts w:cs="Times New Roman"/>
        </w:rPr>
        <w:t xml:space="preserve">This substitution was </w:t>
      </w:r>
      <w:r w:rsidR="0084126F">
        <w:rPr>
          <w:rFonts w:cs="Times New Roman"/>
        </w:rPr>
        <w:t>used</w:t>
      </w:r>
      <w:r w:rsidR="00964811" w:rsidRPr="00081C49">
        <w:rPr>
          <w:rFonts w:cs="Times New Roman"/>
        </w:rPr>
        <w:t xml:space="preserve"> for </w:t>
      </w:r>
      <w:r w:rsidR="001E0F77">
        <w:rPr>
          <w:rFonts w:cs="Times New Roman"/>
        </w:rPr>
        <w:t>feature</w:t>
      </w:r>
      <w:r w:rsidR="0084126F">
        <w:rPr>
          <w:rFonts w:cs="Times New Roman"/>
        </w:rPr>
        <w:t xml:space="preserve"> supplied</w:t>
      </w:r>
      <w:r w:rsidR="00964811" w:rsidRPr="00081C49">
        <w:rPr>
          <w:rFonts w:cs="Times New Roman"/>
        </w:rPr>
        <w:t xml:space="preserve"> </w:t>
      </w:r>
      <w:r w:rsidR="00CF7D03" w:rsidRPr="00081C49">
        <w:rPr>
          <w:rFonts w:cs="Times New Roman"/>
        </w:rPr>
        <w:t>by Demographic and Health Surveys</w:t>
      </w:r>
      <w:r w:rsidR="001E0F77">
        <w:rPr>
          <w:rFonts w:cs="Times New Roman"/>
        </w:rPr>
        <w:t xml:space="preserve">, which </w:t>
      </w:r>
      <w:r w:rsidR="00964811" w:rsidRPr="00081C49">
        <w:rPr>
          <w:rFonts w:cs="Times New Roman"/>
        </w:rPr>
        <w:t xml:space="preserve">only collect data from lower-income countries, thus preventing informative priors about high-income countries from being </w:t>
      </w:r>
      <w:r w:rsidR="00ED6A9F">
        <w:rPr>
          <w:rFonts w:cs="Times New Roman"/>
        </w:rPr>
        <w:t>estimated</w:t>
      </w:r>
      <w:r w:rsidR="00964811" w:rsidRPr="00081C49">
        <w:rPr>
          <w:rFonts w:cs="Times New Roman"/>
        </w:rPr>
        <w:t xml:space="preserve"> [26].</w:t>
      </w:r>
      <w:r w:rsidR="003B2878" w:rsidRPr="003B2878">
        <w:rPr>
          <w:rFonts w:cs="Times New Roman"/>
        </w:rPr>
        <w:t xml:space="preserve"> </w:t>
      </w:r>
      <w:r w:rsidR="006F5796">
        <w:rPr>
          <w:rFonts w:cs="Times New Roman"/>
        </w:rPr>
        <w:t>As a result,</w:t>
      </w:r>
      <w:r w:rsidR="003B2878" w:rsidRPr="00081C49">
        <w:rPr>
          <w:rFonts w:cs="Times New Roman"/>
        </w:rPr>
        <w:t xml:space="preserve"> </w:t>
      </w:r>
      <w:proofErr w:type="spellStart"/>
      <w:r w:rsidR="003B2878" w:rsidRPr="00081C49">
        <w:rPr>
          <w:rFonts w:cs="Times New Roman"/>
        </w:rPr>
        <w:t>GMatH</w:t>
      </w:r>
      <w:r w:rsidR="00096B09">
        <w:rPr>
          <w:rFonts w:cs="Times New Roman"/>
        </w:rPr>
        <w:t>’s</w:t>
      </w:r>
      <w:proofErr w:type="spellEnd"/>
      <w:r w:rsidR="00096B09">
        <w:rPr>
          <w:rFonts w:cs="Times New Roman"/>
        </w:rPr>
        <w:t xml:space="preserve"> MMR </w:t>
      </w:r>
      <w:r w:rsidR="003B2878" w:rsidRPr="00081C49">
        <w:rPr>
          <w:rFonts w:cs="Times New Roman"/>
        </w:rPr>
        <w:t>estimates greatly exceed</w:t>
      </w:r>
      <w:r w:rsidR="006F5796">
        <w:rPr>
          <w:rFonts w:cs="Times New Roman"/>
        </w:rPr>
        <w:t xml:space="preserve">ed the </w:t>
      </w:r>
      <w:r w:rsidR="005D7BCF">
        <w:rPr>
          <w:rFonts w:cs="Times New Roman"/>
        </w:rPr>
        <w:t xml:space="preserve">other models’ </w:t>
      </w:r>
      <w:r w:rsidR="006F5796">
        <w:rPr>
          <w:rFonts w:cs="Times New Roman"/>
        </w:rPr>
        <w:t xml:space="preserve">predictions </w:t>
      </w:r>
      <w:r w:rsidR="00627E4A" w:rsidRPr="00081C49">
        <w:rPr>
          <w:rFonts w:cs="Times New Roman"/>
        </w:rPr>
        <w:t>for high-income countries</w:t>
      </w:r>
      <w:r w:rsidR="002403BF">
        <w:rPr>
          <w:rFonts w:cs="Times New Roman"/>
        </w:rPr>
        <w:t>, sometimes by over 100 points</w:t>
      </w:r>
      <w:r w:rsidR="00627E4A">
        <w:rPr>
          <w:rFonts w:cs="Times New Roman"/>
        </w:rPr>
        <w:t>.</w:t>
      </w:r>
      <w:r w:rsidR="00627E4A" w:rsidRPr="00081C49">
        <w:rPr>
          <w:rFonts w:cs="Times New Roman"/>
        </w:rPr>
        <w:t xml:space="preserve"> </w:t>
      </w:r>
      <w:r w:rsidR="003B2878" w:rsidRPr="00081C49">
        <w:rPr>
          <w:rFonts w:cs="Times New Roman"/>
        </w:rPr>
        <w:t>This also explain</w:t>
      </w:r>
      <w:r w:rsidR="005601F9">
        <w:rPr>
          <w:rFonts w:cs="Times New Roman"/>
        </w:rPr>
        <w:t>s</w:t>
      </w:r>
      <w:r w:rsidR="003B2878" w:rsidRPr="00081C49">
        <w:rPr>
          <w:rFonts w:cs="Times New Roman"/>
        </w:rPr>
        <w:t xml:space="preserve"> why my </w:t>
      </w:r>
      <w:r w:rsidR="00A57CF8">
        <w:rPr>
          <w:rFonts w:cs="Times New Roman"/>
        </w:rPr>
        <w:t xml:space="preserve">model’s MMR </w:t>
      </w:r>
      <w:r w:rsidR="003B2878" w:rsidRPr="00081C49">
        <w:rPr>
          <w:rFonts w:cs="Times New Roman"/>
        </w:rPr>
        <w:t xml:space="preserve">estimates were </w:t>
      </w:r>
      <w:r w:rsidR="00A57CF8">
        <w:rPr>
          <w:rFonts w:cs="Times New Roman"/>
        </w:rPr>
        <w:t>generally</w:t>
      </w:r>
      <w:r w:rsidR="003B2878" w:rsidRPr="00081C49">
        <w:rPr>
          <w:rFonts w:cs="Times New Roman"/>
        </w:rPr>
        <w:t xml:space="preserve"> much smaller than </w:t>
      </w:r>
      <w:proofErr w:type="spellStart"/>
      <w:r w:rsidR="003B2878" w:rsidRPr="00081C49">
        <w:rPr>
          <w:rFonts w:cs="Times New Roman"/>
        </w:rPr>
        <w:t>GMatH</w:t>
      </w:r>
      <w:r w:rsidR="00A57CF8">
        <w:rPr>
          <w:rFonts w:cs="Times New Roman"/>
        </w:rPr>
        <w:t>’s</w:t>
      </w:r>
      <w:proofErr w:type="spellEnd"/>
      <w:r w:rsidR="003B2878" w:rsidRPr="00081C49">
        <w:rPr>
          <w:rFonts w:cs="Times New Roman"/>
        </w:rPr>
        <w:t xml:space="preserve"> estimates, as </w:t>
      </w:r>
      <w:r w:rsidR="005A134D" w:rsidRPr="00081C49">
        <w:rPr>
          <w:rFonts w:cs="Times New Roman"/>
        </w:rPr>
        <w:t>much of</w:t>
      </w:r>
      <w:r w:rsidR="003B2878" w:rsidRPr="00081C49">
        <w:rPr>
          <w:rFonts w:cs="Times New Roman"/>
        </w:rPr>
        <w:t xml:space="preserve"> my test data was for higher-income countries.</w:t>
      </w:r>
      <w:r w:rsidR="00567CA7">
        <w:rPr>
          <w:rFonts w:cs="Times New Roman"/>
        </w:rPr>
        <w:t xml:space="preserve"> </w:t>
      </w:r>
      <w:r w:rsidR="00362A05" w:rsidRPr="00081C49">
        <w:rPr>
          <w:rFonts w:cs="Times New Roman"/>
        </w:rPr>
        <w:t xml:space="preserve">Nevertheless, </w:t>
      </w:r>
      <w:r w:rsidR="00362A05">
        <w:rPr>
          <w:rFonts w:cs="Times New Roman"/>
        </w:rPr>
        <w:t xml:space="preserve">the </w:t>
      </w:r>
      <w:r w:rsidR="00362A05" w:rsidRPr="00081C49">
        <w:rPr>
          <w:rFonts w:cs="Times New Roman"/>
        </w:rPr>
        <w:t>true MMR</w:t>
      </w:r>
      <w:r w:rsidR="00362A05">
        <w:rPr>
          <w:rFonts w:cs="Times New Roman"/>
        </w:rPr>
        <w:t xml:space="preserve"> values</w:t>
      </w:r>
      <w:r w:rsidR="00362A05" w:rsidRPr="00081C49">
        <w:rPr>
          <w:rFonts w:cs="Times New Roman"/>
        </w:rPr>
        <w:t xml:space="preserve"> </w:t>
      </w:r>
      <w:r w:rsidR="00362A05">
        <w:rPr>
          <w:rFonts w:cs="Times New Roman"/>
        </w:rPr>
        <w:t>likely</w:t>
      </w:r>
      <w:r w:rsidR="00362A05" w:rsidRPr="00081C49">
        <w:rPr>
          <w:rFonts w:cs="Times New Roman"/>
        </w:rPr>
        <w:t xml:space="preserve"> </w:t>
      </w:r>
      <w:r w:rsidR="00B8395C">
        <w:rPr>
          <w:rFonts w:cs="Times New Roman"/>
        </w:rPr>
        <w:t>lay</w:t>
      </w:r>
      <w:r w:rsidR="00362A05" w:rsidRPr="00081C49">
        <w:rPr>
          <w:rFonts w:cs="Times New Roman"/>
        </w:rPr>
        <w:t xml:space="preserve"> between </w:t>
      </w:r>
      <w:r w:rsidR="00362A05">
        <w:rPr>
          <w:rFonts w:cs="Times New Roman"/>
        </w:rPr>
        <w:t>the 4 models’ predictions</w:t>
      </w:r>
      <w:r w:rsidR="005A134D">
        <w:rPr>
          <w:rFonts w:cs="Times New Roman"/>
        </w:rPr>
        <w:t>, as the other models may have</w:t>
      </w:r>
      <w:r w:rsidR="00B8395C">
        <w:rPr>
          <w:rFonts w:cs="Times New Roman"/>
        </w:rPr>
        <w:t xml:space="preserve"> underestimat</w:t>
      </w:r>
      <w:r w:rsidR="005A134D">
        <w:rPr>
          <w:rFonts w:cs="Times New Roman"/>
        </w:rPr>
        <w:t>ed MMR</w:t>
      </w:r>
      <w:r w:rsidR="00362A05">
        <w:rPr>
          <w:rFonts w:cs="Times New Roman"/>
        </w:rPr>
        <w:t xml:space="preserve">. For example, </w:t>
      </w:r>
      <w:r w:rsidR="00362A05" w:rsidRPr="00081C49">
        <w:rPr>
          <w:rFonts w:cs="Times New Roman"/>
        </w:rPr>
        <w:t xml:space="preserve">CODEm </w:t>
      </w:r>
      <w:r w:rsidR="00B126C0">
        <w:rPr>
          <w:rFonts w:cs="Times New Roman"/>
        </w:rPr>
        <w:t xml:space="preserve">was found to </w:t>
      </w:r>
      <w:r w:rsidR="00362A05">
        <w:rPr>
          <w:rFonts w:cs="Times New Roman"/>
        </w:rPr>
        <w:t>underpredict</w:t>
      </w:r>
      <w:r w:rsidR="00362A05" w:rsidRPr="00081C49">
        <w:rPr>
          <w:rFonts w:cs="Times New Roman"/>
        </w:rPr>
        <w:t xml:space="preserve"> the </w:t>
      </w:r>
      <w:r w:rsidR="00B126C0">
        <w:rPr>
          <w:rFonts w:cs="Times New Roman"/>
        </w:rPr>
        <w:t xml:space="preserve">diabetes-induced </w:t>
      </w:r>
      <w:r w:rsidR="00362A05" w:rsidRPr="00081C49">
        <w:rPr>
          <w:rFonts w:cs="Times New Roman"/>
        </w:rPr>
        <w:t>mortality in Germany</w:t>
      </w:r>
      <w:r w:rsidR="00362A05">
        <w:rPr>
          <w:rFonts w:cs="Times New Roman"/>
        </w:rPr>
        <w:t xml:space="preserve">, suggesting its potential for underestimation </w:t>
      </w:r>
      <w:r w:rsidR="00362A05" w:rsidRPr="00081C49">
        <w:rPr>
          <w:rFonts w:cs="Times New Roman"/>
        </w:rPr>
        <w:t>[25].</w:t>
      </w:r>
    </w:p>
    <w:p w14:paraId="675BFC02" w14:textId="1322B8DB" w:rsidR="00B84464" w:rsidRPr="00081C49" w:rsidRDefault="00B84464" w:rsidP="007F59C5">
      <w:pPr>
        <w:jc w:val="both"/>
        <w:rPr>
          <w:rFonts w:cs="Times New Roman"/>
        </w:rPr>
      </w:pPr>
    </w:p>
    <w:p w14:paraId="2E36C919" w14:textId="1B64B398" w:rsidR="00214909" w:rsidRDefault="00757262" w:rsidP="007F59C5">
      <w:pPr>
        <w:jc w:val="both"/>
        <w:rPr>
          <w:rFonts w:cs="Times New Roman"/>
        </w:rPr>
      </w:pPr>
      <w:r>
        <w:rPr>
          <w:rFonts w:cs="Times New Roman"/>
        </w:rPr>
        <w:t>Another methodological difference between my model and the models in the literature was</w:t>
      </w:r>
      <w:r w:rsidR="00BA7057" w:rsidRPr="00081C49">
        <w:rPr>
          <w:rFonts w:cs="Times New Roman"/>
        </w:rPr>
        <w:t xml:space="preserve"> </w:t>
      </w:r>
      <w:r w:rsidR="00536751">
        <w:rPr>
          <w:rFonts w:cs="Times New Roman"/>
        </w:rPr>
        <w:t>my lack of</w:t>
      </w:r>
      <w:r>
        <w:rPr>
          <w:rFonts w:cs="Times New Roman"/>
        </w:rPr>
        <w:t xml:space="preserve"> </w:t>
      </w:r>
      <w:r w:rsidR="0040508D">
        <w:rPr>
          <w:rFonts w:cs="Times New Roman"/>
        </w:rPr>
        <w:t xml:space="preserve">assumptions </w:t>
      </w:r>
      <w:r w:rsidR="00536751">
        <w:rPr>
          <w:rFonts w:cs="Times New Roman"/>
        </w:rPr>
        <w:t>about</w:t>
      </w:r>
      <w:r w:rsidR="0040508D">
        <w:rPr>
          <w:rFonts w:cs="Times New Roman"/>
        </w:rPr>
        <w:t xml:space="preserve"> regional homogeneity and temporal smoothness</w:t>
      </w:r>
      <w:r w:rsidR="00536751">
        <w:rPr>
          <w:rFonts w:cs="Times New Roman"/>
        </w:rPr>
        <w:t>.</w:t>
      </w:r>
      <w:r w:rsidR="00A16A08" w:rsidRPr="00081C49">
        <w:rPr>
          <w:rFonts w:cs="Times New Roman"/>
        </w:rPr>
        <w:t xml:space="preserve"> </w:t>
      </w:r>
      <w:r w:rsidR="00B937B0">
        <w:rPr>
          <w:rFonts w:cs="Times New Roman"/>
        </w:rPr>
        <w:t>The</w:t>
      </w:r>
      <w:r w:rsidR="00383ECF">
        <w:rPr>
          <w:rFonts w:cs="Times New Roman"/>
        </w:rPr>
        <w:t xml:space="preserve"> literature models </w:t>
      </w:r>
      <w:r w:rsidR="00A16A08" w:rsidRPr="00081C49">
        <w:rPr>
          <w:rFonts w:cs="Times New Roman"/>
        </w:rPr>
        <w:t>assume</w:t>
      </w:r>
      <w:r w:rsidR="001315A2">
        <w:rPr>
          <w:rFonts w:cs="Times New Roman"/>
        </w:rPr>
        <w:t>d</w:t>
      </w:r>
      <w:r w:rsidR="00A16A08" w:rsidRPr="00081C49">
        <w:rPr>
          <w:rFonts w:cs="Times New Roman"/>
        </w:rPr>
        <w:t xml:space="preserve"> a certain amount of regional </w:t>
      </w:r>
      <w:r w:rsidR="00B937B0">
        <w:rPr>
          <w:rFonts w:cs="Times New Roman"/>
        </w:rPr>
        <w:t>homogeneity</w:t>
      </w:r>
      <w:r w:rsidR="00A16A08" w:rsidRPr="00081C49">
        <w:rPr>
          <w:rFonts w:cs="Times New Roman"/>
        </w:rPr>
        <w:t xml:space="preserve"> </w:t>
      </w:r>
      <w:r w:rsidR="00B21D72" w:rsidRPr="00081C49">
        <w:rPr>
          <w:rFonts w:cs="Times New Roman"/>
        </w:rPr>
        <w:t xml:space="preserve">to </w:t>
      </w:r>
      <w:r w:rsidR="00F713A7">
        <w:rPr>
          <w:rFonts w:cs="Times New Roman"/>
        </w:rPr>
        <w:t xml:space="preserve">be able to </w:t>
      </w:r>
      <w:r w:rsidR="00B21D72" w:rsidRPr="00081C49">
        <w:rPr>
          <w:rFonts w:cs="Times New Roman"/>
        </w:rPr>
        <w:t>use regional means to predict MMR and other important features for countr</w:t>
      </w:r>
      <w:r w:rsidR="00F75259">
        <w:rPr>
          <w:rFonts w:cs="Times New Roman"/>
        </w:rPr>
        <w:t>ies</w:t>
      </w:r>
      <w:r w:rsidR="00B21D72" w:rsidRPr="00081C49">
        <w:rPr>
          <w:rFonts w:cs="Times New Roman"/>
        </w:rPr>
        <w:t xml:space="preserve"> with sparse data</w:t>
      </w:r>
      <w:r w:rsidR="00112DD5">
        <w:rPr>
          <w:rFonts w:cs="Times New Roman"/>
        </w:rPr>
        <w:t xml:space="preserve"> [20, 21, 23]</w:t>
      </w:r>
      <w:r w:rsidR="00B21D72" w:rsidRPr="00081C49">
        <w:rPr>
          <w:rFonts w:cs="Times New Roman"/>
        </w:rPr>
        <w:t xml:space="preserve">. </w:t>
      </w:r>
      <w:r w:rsidR="00AB4A34">
        <w:rPr>
          <w:rFonts w:cs="Times New Roman"/>
        </w:rPr>
        <w:t>As a result, the</w:t>
      </w:r>
      <w:r w:rsidR="00544E08" w:rsidRPr="00081C49">
        <w:rPr>
          <w:rFonts w:cs="Times New Roman"/>
        </w:rPr>
        <w:t xml:space="preserve"> models</w:t>
      </w:r>
      <w:r w:rsidR="00B21D72" w:rsidRPr="00081C49">
        <w:rPr>
          <w:rFonts w:cs="Times New Roman"/>
        </w:rPr>
        <w:t xml:space="preserve"> </w:t>
      </w:r>
      <w:r w:rsidR="00AB4A34">
        <w:rPr>
          <w:rFonts w:cs="Times New Roman"/>
        </w:rPr>
        <w:t>may have ignored</w:t>
      </w:r>
      <w:r w:rsidR="00544E08" w:rsidRPr="00081C49">
        <w:rPr>
          <w:rFonts w:cs="Times New Roman"/>
        </w:rPr>
        <w:t xml:space="preserve"> </w:t>
      </w:r>
      <w:r w:rsidR="007F1D9D">
        <w:rPr>
          <w:rFonts w:cs="Times New Roman"/>
        </w:rPr>
        <w:t>c</w:t>
      </w:r>
      <w:r w:rsidR="00C97D9A">
        <w:rPr>
          <w:rFonts w:cs="Times New Roman"/>
        </w:rPr>
        <w:t>ountry</w:t>
      </w:r>
      <w:r w:rsidR="00B21D72" w:rsidRPr="00081C49">
        <w:rPr>
          <w:rFonts w:cs="Times New Roman"/>
        </w:rPr>
        <w:t xml:space="preserve"> specific </w:t>
      </w:r>
      <w:r w:rsidR="004F3416" w:rsidRPr="00081C49">
        <w:rPr>
          <w:rFonts w:cs="Times New Roman"/>
        </w:rPr>
        <w:t xml:space="preserve">information </w:t>
      </w:r>
      <w:r w:rsidR="00CA400C" w:rsidRPr="00081C49">
        <w:rPr>
          <w:rFonts w:cs="Times New Roman"/>
        </w:rPr>
        <w:t>if the regional mean was not representative</w:t>
      </w:r>
      <w:r w:rsidR="00214909" w:rsidRPr="00081C49">
        <w:rPr>
          <w:rFonts w:cs="Times New Roman"/>
        </w:rPr>
        <w:t xml:space="preserve">. </w:t>
      </w:r>
      <w:r w:rsidR="00AB4A34">
        <w:rPr>
          <w:rFonts w:cs="Times New Roman"/>
        </w:rPr>
        <w:t>Similarly, CODEm</w:t>
      </w:r>
      <w:r w:rsidR="000D57FF">
        <w:rPr>
          <w:rFonts w:cs="Times New Roman"/>
        </w:rPr>
        <w:t>’s spatiotemporal models employ</w:t>
      </w:r>
      <w:r w:rsidR="00167C00">
        <w:rPr>
          <w:rFonts w:cs="Times New Roman"/>
        </w:rPr>
        <w:t>ed</w:t>
      </w:r>
      <w:r w:rsidR="000D57FF">
        <w:rPr>
          <w:rFonts w:cs="Times New Roman"/>
        </w:rPr>
        <w:t xml:space="preserve"> smoothing over time, preventing </w:t>
      </w:r>
      <w:r w:rsidR="00CA52B0">
        <w:rPr>
          <w:rFonts w:cs="Times New Roman"/>
        </w:rPr>
        <w:t xml:space="preserve">the model from representing </w:t>
      </w:r>
      <w:r w:rsidR="006725D1">
        <w:rPr>
          <w:rFonts w:cs="Times New Roman"/>
        </w:rPr>
        <w:t>crisis years where MMR increase</w:t>
      </w:r>
      <w:r w:rsidR="00167C00">
        <w:rPr>
          <w:rFonts w:cs="Times New Roman"/>
        </w:rPr>
        <w:t>d</w:t>
      </w:r>
      <w:r w:rsidR="006725D1">
        <w:rPr>
          <w:rFonts w:cs="Times New Roman"/>
        </w:rPr>
        <w:t xml:space="preserve"> sharply</w:t>
      </w:r>
      <w:r w:rsidR="00112DD5">
        <w:rPr>
          <w:rFonts w:cs="Times New Roman"/>
        </w:rPr>
        <w:t xml:space="preserve"> [21]</w:t>
      </w:r>
      <w:r w:rsidR="00167C00">
        <w:rPr>
          <w:rFonts w:cs="Times New Roman"/>
        </w:rPr>
        <w:t>.</w:t>
      </w:r>
      <w:r w:rsidR="00AB4A34">
        <w:rPr>
          <w:rFonts w:cs="Times New Roman"/>
        </w:rPr>
        <w:t xml:space="preserve"> </w:t>
      </w:r>
      <w:r w:rsidR="000D57FF">
        <w:rPr>
          <w:rFonts w:cs="Times New Roman"/>
        </w:rPr>
        <w:t>These</w:t>
      </w:r>
      <w:r w:rsidR="00167C00">
        <w:rPr>
          <w:rFonts w:cs="Times New Roman"/>
        </w:rPr>
        <w:t xml:space="preserve"> methodological</w:t>
      </w:r>
      <w:r w:rsidR="000D57FF">
        <w:rPr>
          <w:rFonts w:cs="Times New Roman"/>
        </w:rPr>
        <w:t xml:space="preserve"> differences </w:t>
      </w:r>
      <w:r w:rsidR="000D57FF" w:rsidRPr="00081C49">
        <w:rPr>
          <w:rFonts w:cs="Times New Roman"/>
        </w:rPr>
        <w:t xml:space="preserve">may </w:t>
      </w:r>
      <w:r w:rsidR="000D57FF">
        <w:rPr>
          <w:rFonts w:cs="Times New Roman"/>
        </w:rPr>
        <w:t>have contributed</w:t>
      </w:r>
      <w:r w:rsidR="000D57FF" w:rsidRPr="00081C49">
        <w:rPr>
          <w:rFonts w:cs="Times New Roman"/>
        </w:rPr>
        <w:t xml:space="preserve"> </w:t>
      </w:r>
      <w:r w:rsidR="000D57FF">
        <w:rPr>
          <w:rFonts w:cs="Times New Roman"/>
        </w:rPr>
        <w:t>to</w:t>
      </w:r>
      <w:r w:rsidR="000D57FF" w:rsidRPr="00081C49">
        <w:rPr>
          <w:rFonts w:cs="Times New Roman"/>
        </w:rPr>
        <w:t xml:space="preserve"> my country-level MMR predictions for lower-middle and low-income countries </w:t>
      </w:r>
      <w:r w:rsidR="000D57FF">
        <w:rPr>
          <w:rFonts w:cs="Times New Roman"/>
        </w:rPr>
        <w:t>being</w:t>
      </w:r>
      <w:r w:rsidR="000D57FF" w:rsidRPr="00081C49">
        <w:rPr>
          <w:rFonts w:cs="Times New Roman"/>
        </w:rPr>
        <w:t xml:space="preserve"> higher than the literature’s estimates. </w:t>
      </w:r>
      <w:r w:rsidR="00196EDF" w:rsidRPr="00081C49">
        <w:rPr>
          <w:rFonts w:cs="Times New Roman"/>
        </w:rPr>
        <w:t>However, these overestimations for lower-income countries must be interpreted with caution given my higher test error for low-income countries discussed in the previous section.</w:t>
      </w:r>
    </w:p>
    <w:p w14:paraId="76436E5B" w14:textId="77777777" w:rsidR="00362A05" w:rsidRDefault="00362A05" w:rsidP="007F59C5">
      <w:pPr>
        <w:jc w:val="both"/>
        <w:rPr>
          <w:rFonts w:cs="Times New Roman"/>
        </w:rPr>
      </w:pPr>
    </w:p>
    <w:p w14:paraId="191B4AB9" w14:textId="2826DF35" w:rsidR="00362A05" w:rsidRPr="00081C49" w:rsidRDefault="00362A05" w:rsidP="007F59C5">
      <w:pPr>
        <w:jc w:val="both"/>
        <w:rPr>
          <w:rFonts w:cs="Times New Roman"/>
        </w:rPr>
      </w:pPr>
      <w:r>
        <w:rPr>
          <w:rFonts w:cs="Times New Roman"/>
        </w:rPr>
        <w:t>The previous two</w:t>
      </w:r>
      <w:r w:rsidRPr="00081C49">
        <w:rPr>
          <w:rFonts w:cs="Times New Roman"/>
        </w:rPr>
        <w:t xml:space="preserve"> </w:t>
      </w:r>
      <w:r>
        <w:rPr>
          <w:rFonts w:cs="Times New Roman"/>
        </w:rPr>
        <w:t xml:space="preserve">discussion points </w:t>
      </w:r>
      <w:r w:rsidR="00924171">
        <w:rPr>
          <w:rFonts w:cs="Times New Roman"/>
        </w:rPr>
        <w:t>reinforce</w:t>
      </w:r>
      <w:r w:rsidRPr="00081C49">
        <w:rPr>
          <w:rFonts w:cs="Times New Roman"/>
        </w:rPr>
        <w:t xml:space="preserve"> </w:t>
      </w:r>
      <w:r w:rsidR="00B61DA7">
        <w:rPr>
          <w:rFonts w:cs="Times New Roman"/>
        </w:rPr>
        <w:t>that</w:t>
      </w:r>
      <w:r w:rsidRPr="00081C49">
        <w:rPr>
          <w:rFonts w:cs="Times New Roman"/>
        </w:rPr>
        <w:t xml:space="preserve"> </w:t>
      </w:r>
      <w:r w:rsidR="00B61DA7">
        <w:rPr>
          <w:rFonts w:cs="Times New Roman"/>
        </w:rPr>
        <w:t>one of my model’s strength</w:t>
      </w:r>
      <w:r w:rsidR="00BC2F4A">
        <w:rPr>
          <w:rFonts w:cs="Times New Roman"/>
        </w:rPr>
        <w:t xml:space="preserve">s is that it did not </w:t>
      </w:r>
      <w:r w:rsidR="00924171">
        <w:rPr>
          <w:rFonts w:cs="Times New Roman"/>
        </w:rPr>
        <w:t xml:space="preserve">need to </w:t>
      </w:r>
      <w:r w:rsidR="00BC2F4A">
        <w:rPr>
          <w:rFonts w:cs="Times New Roman"/>
        </w:rPr>
        <w:t>make</w:t>
      </w:r>
      <w:r w:rsidRPr="00081C49">
        <w:rPr>
          <w:rFonts w:cs="Times New Roman"/>
        </w:rPr>
        <w:t xml:space="preserve"> assumptions about the underlying data that could bias my </w:t>
      </w:r>
      <w:r>
        <w:rPr>
          <w:rFonts w:cs="Times New Roman"/>
        </w:rPr>
        <w:t>results</w:t>
      </w:r>
      <w:r w:rsidRPr="00081C49">
        <w:rPr>
          <w:rFonts w:cs="Times New Roman"/>
        </w:rPr>
        <w:t xml:space="preserve">. </w:t>
      </w:r>
    </w:p>
    <w:p w14:paraId="0B7FF0B8" w14:textId="77777777" w:rsidR="009D0E30" w:rsidRPr="00081C49" w:rsidRDefault="009D0E30" w:rsidP="007F59C5">
      <w:pPr>
        <w:jc w:val="both"/>
        <w:rPr>
          <w:rFonts w:cs="Times New Roman"/>
        </w:rPr>
      </w:pPr>
    </w:p>
    <w:p w14:paraId="1FE3CCB5" w14:textId="3836DFD7" w:rsidR="00BB0E90" w:rsidRDefault="00866765" w:rsidP="007F59C5">
      <w:pPr>
        <w:jc w:val="both"/>
        <w:rPr>
          <w:rFonts w:cs="Times New Roman"/>
        </w:rPr>
      </w:pPr>
      <w:r>
        <w:rPr>
          <w:rFonts w:cs="Times New Roman"/>
        </w:rPr>
        <w:t>Variation in the models’ MMR estimates</w:t>
      </w:r>
      <w:r w:rsidR="00BC0FE5" w:rsidRPr="00081C49">
        <w:rPr>
          <w:rFonts w:cs="Times New Roman"/>
        </w:rPr>
        <w:t xml:space="preserve"> </w:t>
      </w:r>
      <w:r w:rsidR="00440CA4" w:rsidRPr="00081C49">
        <w:rPr>
          <w:rFonts w:cs="Times New Roman"/>
        </w:rPr>
        <w:t xml:space="preserve">was </w:t>
      </w:r>
      <w:r>
        <w:rPr>
          <w:rFonts w:cs="Times New Roman"/>
        </w:rPr>
        <w:t xml:space="preserve">also driven by </w:t>
      </w:r>
      <w:r w:rsidR="00196EDF" w:rsidRPr="00081C49">
        <w:rPr>
          <w:rFonts w:cs="Times New Roman"/>
        </w:rPr>
        <w:t>their</w:t>
      </w:r>
      <w:r w:rsidR="00440CA4" w:rsidRPr="00081C49">
        <w:rPr>
          <w:rFonts w:cs="Times New Roman"/>
        </w:rPr>
        <w:t xml:space="preserve"> use of different </w:t>
      </w:r>
      <w:r w:rsidR="00196EDF" w:rsidRPr="00081C49">
        <w:rPr>
          <w:rFonts w:cs="Times New Roman"/>
        </w:rPr>
        <w:t>feature</w:t>
      </w:r>
      <w:r w:rsidR="00963A2A">
        <w:rPr>
          <w:rFonts w:cs="Times New Roman"/>
        </w:rPr>
        <w:t>s</w:t>
      </w:r>
      <w:r w:rsidR="00196EDF" w:rsidRPr="00081C49">
        <w:rPr>
          <w:rFonts w:cs="Times New Roman"/>
        </w:rPr>
        <w:t>.</w:t>
      </w:r>
      <w:r w:rsidR="001C57A3" w:rsidRPr="00081C49">
        <w:rPr>
          <w:rFonts w:cs="Times New Roman"/>
        </w:rPr>
        <w:t xml:space="preserve"> </w:t>
      </w:r>
      <w:r w:rsidR="002C222A">
        <w:rPr>
          <w:rFonts w:cs="Times New Roman"/>
        </w:rPr>
        <w:t xml:space="preserve">For example, </w:t>
      </w:r>
      <w:r w:rsidR="001C57A3" w:rsidRPr="00081C49">
        <w:rPr>
          <w:rFonts w:cs="Times New Roman"/>
        </w:rPr>
        <w:t xml:space="preserve">BMat </w:t>
      </w:r>
      <w:r w:rsidR="00423288">
        <w:rPr>
          <w:rFonts w:cs="Times New Roman"/>
        </w:rPr>
        <w:t xml:space="preserve">and CODEm </w:t>
      </w:r>
      <w:r w:rsidR="002C222A">
        <w:rPr>
          <w:rFonts w:cs="Times New Roman"/>
        </w:rPr>
        <w:t>only</w:t>
      </w:r>
      <w:r w:rsidR="001C57A3" w:rsidRPr="00081C49">
        <w:rPr>
          <w:rFonts w:cs="Times New Roman"/>
        </w:rPr>
        <w:t xml:space="preserve"> </w:t>
      </w:r>
      <w:r w:rsidR="00926DB3">
        <w:rPr>
          <w:rFonts w:cs="Times New Roman"/>
        </w:rPr>
        <w:t>had</w:t>
      </w:r>
      <w:r w:rsidR="001C57A3" w:rsidRPr="00081C49">
        <w:rPr>
          <w:rFonts w:cs="Times New Roman"/>
        </w:rPr>
        <w:t xml:space="preserve"> 3 </w:t>
      </w:r>
      <w:r w:rsidR="00423288">
        <w:rPr>
          <w:rFonts w:cs="Times New Roman"/>
        </w:rPr>
        <w:t xml:space="preserve">and 19 </w:t>
      </w:r>
      <w:r w:rsidR="001C57A3" w:rsidRPr="00081C49">
        <w:rPr>
          <w:rFonts w:cs="Times New Roman"/>
        </w:rPr>
        <w:t>covariates</w:t>
      </w:r>
      <w:r w:rsidR="00423288">
        <w:rPr>
          <w:rFonts w:cs="Times New Roman"/>
        </w:rPr>
        <w:t xml:space="preserve">, respectively, </w:t>
      </w:r>
      <w:r w:rsidR="002C222A">
        <w:rPr>
          <w:rFonts w:cs="Times New Roman"/>
        </w:rPr>
        <w:t xml:space="preserve">while my model </w:t>
      </w:r>
      <w:r w:rsidR="00926DB3">
        <w:rPr>
          <w:rFonts w:cs="Times New Roman"/>
        </w:rPr>
        <w:t>used</w:t>
      </w:r>
      <w:r w:rsidR="002C222A">
        <w:rPr>
          <w:rFonts w:cs="Times New Roman"/>
        </w:rPr>
        <w:t xml:space="preserve"> 720 features</w:t>
      </w:r>
      <w:r w:rsidR="00A75A38">
        <w:rPr>
          <w:rFonts w:cs="Times New Roman"/>
        </w:rPr>
        <w:t xml:space="preserve"> [20, 21</w:t>
      </w:r>
      <w:r w:rsidR="00423288">
        <w:rPr>
          <w:rFonts w:cs="Times New Roman"/>
        </w:rPr>
        <w:t>, 23</w:t>
      </w:r>
      <w:r w:rsidR="00A75A38">
        <w:rPr>
          <w:rFonts w:cs="Times New Roman"/>
        </w:rPr>
        <w:t>].</w:t>
      </w:r>
      <w:r w:rsidR="00480BD0">
        <w:rPr>
          <w:rFonts w:cs="Times New Roman"/>
        </w:rPr>
        <w:t xml:space="preserve"> </w:t>
      </w:r>
      <w:proofErr w:type="spellStart"/>
      <w:r w:rsidR="00E67AA8" w:rsidRPr="00081C49">
        <w:rPr>
          <w:rFonts w:cs="Times New Roman"/>
        </w:rPr>
        <w:t>BMat</w:t>
      </w:r>
      <w:r w:rsidR="00E67AA8">
        <w:rPr>
          <w:rFonts w:cs="Times New Roman"/>
        </w:rPr>
        <w:t>’s</w:t>
      </w:r>
      <w:proofErr w:type="spellEnd"/>
      <w:r w:rsidR="00E67AA8" w:rsidRPr="00081C49">
        <w:rPr>
          <w:rFonts w:cs="Times New Roman"/>
        </w:rPr>
        <w:t xml:space="preserve"> MMR predictions </w:t>
      </w:r>
      <w:r w:rsidR="00E67AA8">
        <w:rPr>
          <w:rFonts w:cs="Times New Roman"/>
        </w:rPr>
        <w:t>were</w:t>
      </w:r>
      <w:r w:rsidR="00E67AA8" w:rsidRPr="00081C49">
        <w:rPr>
          <w:rFonts w:cs="Times New Roman"/>
        </w:rPr>
        <w:t xml:space="preserve"> increasingly covariate-driven </w:t>
      </w:r>
      <w:r w:rsidR="001621B6">
        <w:rPr>
          <w:rFonts w:cs="Times New Roman"/>
        </w:rPr>
        <w:t>for countries with sparse maternal mortality data</w:t>
      </w:r>
      <w:r w:rsidR="002F44B4">
        <w:rPr>
          <w:rFonts w:cs="Times New Roman"/>
        </w:rPr>
        <w:t xml:space="preserve">. </w:t>
      </w:r>
      <w:r w:rsidR="00121DF5">
        <w:rPr>
          <w:rFonts w:cs="Times New Roman"/>
        </w:rPr>
        <w:t>Thus</w:t>
      </w:r>
      <w:r w:rsidR="002F44B4">
        <w:rPr>
          <w:rFonts w:cs="Times New Roman"/>
        </w:rPr>
        <w:t>,</w:t>
      </w:r>
      <w:r w:rsidR="00E67AA8">
        <w:rPr>
          <w:rFonts w:cs="Times New Roman"/>
        </w:rPr>
        <w:t xml:space="preserve"> the difference </w:t>
      </w:r>
      <w:r w:rsidR="00F37D2C">
        <w:rPr>
          <w:rFonts w:cs="Times New Roman"/>
        </w:rPr>
        <w:t xml:space="preserve">between </w:t>
      </w:r>
      <w:proofErr w:type="spellStart"/>
      <w:r w:rsidR="00F37D2C">
        <w:rPr>
          <w:rFonts w:cs="Times New Roman"/>
        </w:rPr>
        <w:t>BMat’s</w:t>
      </w:r>
      <w:proofErr w:type="spellEnd"/>
      <w:r w:rsidR="00F37D2C">
        <w:rPr>
          <w:rFonts w:cs="Times New Roman"/>
        </w:rPr>
        <w:t xml:space="preserve"> covariates and</w:t>
      </w:r>
      <w:r w:rsidR="00E67AA8">
        <w:rPr>
          <w:rFonts w:cs="Times New Roman"/>
        </w:rPr>
        <w:t xml:space="preserve"> my model</w:t>
      </w:r>
      <w:r w:rsidR="00F37D2C">
        <w:rPr>
          <w:rFonts w:cs="Times New Roman"/>
        </w:rPr>
        <w:t>’s features</w:t>
      </w:r>
      <w:r w:rsidR="00E67AA8">
        <w:rPr>
          <w:rFonts w:cs="Times New Roman"/>
        </w:rPr>
        <w:t xml:space="preserve"> likely contributed </w:t>
      </w:r>
      <w:r w:rsidR="00F37D2C">
        <w:rPr>
          <w:rFonts w:cs="Times New Roman"/>
        </w:rPr>
        <w:t>to</w:t>
      </w:r>
      <w:r w:rsidR="00E67AA8">
        <w:rPr>
          <w:rFonts w:cs="Times New Roman"/>
        </w:rPr>
        <w:t xml:space="preserve"> the </w:t>
      </w:r>
      <w:r w:rsidR="00106CB9">
        <w:rPr>
          <w:rFonts w:cs="Times New Roman"/>
        </w:rPr>
        <w:t>discrepancies between</w:t>
      </w:r>
      <w:r w:rsidR="00E67AA8">
        <w:rPr>
          <w:rFonts w:cs="Times New Roman"/>
        </w:rPr>
        <w:t xml:space="preserve"> </w:t>
      </w:r>
      <w:r w:rsidR="00755DC8">
        <w:rPr>
          <w:rFonts w:cs="Times New Roman"/>
        </w:rPr>
        <w:t>their</w:t>
      </w:r>
      <w:r w:rsidR="00E67AA8">
        <w:rPr>
          <w:rFonts w:cs="Times New Roman"/>
        </w:rPr>
        <w:t xml:space="preserve"> MMR estimates for </w:t>
      </w:r>
      <w:r w:rsidR="00E004F1">
        <w:rPr>
          <w:rFonts w:cs="Times New Roman"/>
        </w:rPr>
        <w:t xml:space="preserve">lower-income </w:t>
      </w:r>
      <w:r w:rsidR="00E67AA8">
        <w:rPr>
          <w:rFonts w:cs="Times New Roman"/>
        </w:rPr>
        <w:t>countries</w:t>
      </w:r>
      <w:r w:rsidR="00E004F1">
        <w:rPr>
          <w:rFonts w:cs="Times New Roman"/>
        </w:rPr>
        <w:t>, which have</w:t>
      </w:r>
      <w:r w:rsidR="00E67AA8">
        <w:rPr>
          <w:rFonts w:cs="Times New Roman"/>
        </w:rPr>
        <w:t xml:space="preserve"> </w:t>
      </w:r>
      <w:r w:rsidR="00FD040D">
        <w:rPr>
          <w:rFonts w:cs="Times New Roman"/>
        </w:rPr>
        <w:t>less</w:t>
      </w:r>
      <w:r w:rsidR="00E67AA8">
        <w:rPr>
          <w:rFonts w:cs="Times New Roman"/>
        </w:rPr>
        <w:t xml:space="preserve"> data</w:t>
      </w:r>
      <w:r w:rsidR="00E67AA8" w:rsidRPr="00081C49">
        <w:rPr>
          <w:rFonts w:cs="Times New Roman"/>
        </w:rPr>
        <w:t xml:space="preserve"> [21].</w:t>
      </w:r>
      <w:r w:rsidR="00222B86">
        <w:rPr>
          <w:rFonts w:cs="Times New Roman"/>
        </w:rPr>
        <w:t xml:space="preserve"> Additionally, my</w:t>
      </w:r>
      <w:r w:rsidR="00DB1841">
        <w:rPr>
          <w:rFonts w:cs="Times New Roman"/>
        </w:rPr>
        <w:t xml:space="preserve"> model</w:t>
      </w:r>
      <w:r w:rsidR="00C51DF5" w:rsidRPr="00081C49">
        <w:rPr>
          <w:rFonts w:cs="Times New Roman"/>
        </w:rPr>
        <w:t xml:space="preserve"> incorporat</w:t>
      </w:r>
      <w:r w:rsidR="00DB1841">
        <w:rPr>
          <w:rFonts w:cs="Times New Roman"/>
        </w:rPr>
        <w:t>ed</w:t>
      </w:r>
      <w:r w:rsidR="00C51DF5" w:rsidRPr="00081C49">
        <w:rPr>
          <w:rFonts w:cs="Times New Roman"/>
        </w:rPr>
        <w:t xml:space="preserve"> information from a </w:t>
      </w:r>
      <w:r w:rsidR="00DB1841">
        <w:rPr>
          <w:rFonts w:cs="Times New Roman"/>
        </w:rPr>
        <w:t>more diverse</w:t>
      </w:r>
      <w:r w:rsidR="00C51DF5" w:rsidRPr="00081C49">
        <w:rPr>
          <w:rFonts w:cs="Times New Roman"/>
        </w:rPr>
        <w:t xml:space="preserve"> </w:t>
      </w:r>
      <w:r w:rsidR="00A43C29">
        <w:rPr>
          <w:rFonts w:cs="Times New Roman"/>
        </w:rPr>
        <w:t>pool</w:t>
      </w:r>
      <w:r w:rsidR="00C51DF5" w:rsidRPr="00081C49">
        <w:rPr>
          <w:rFonts w:cs="Times New Roman"/>
        </w:rPr>
        <w:t xml:space="preserve"> of </w:t>
      </w:r>
      <w:r w:rsidR="001E2510">
        <w:rPr>
          <w:rFonts w:cs="Times New Roman"/>
        </w:rPr>
        <w:t xml:space="preserve">socio-economic, health-related, and environmental </w:t>
      </w:r>
      <w:r w:rsidR="00FD040D">
        <w:rPr>
          <w:rFonts w:cs="Times New Roman"/>
        </w:rPr>
        <w:t>features</w:t>
      </w:r>
      <w:r w:rsidR="00DB1841">
        <w:rPr>
          <w:rFonts w:cs="Times New Roman"/>
        </w:rPr>
        <w:t xml:space="preserve"> than</w:t>
      </w:r>
      <w:r w:rsidR="00E804DE" w:rsidRPr="00081C49">
        <w:rPr>
          <w:rFonts w:cs="Times New Roman"/>
        </w:rPr>
        <w:t xml:space="preserve"> </w:t>
      </w:r>
      <w:r w:rsidR="00925E4D" w:rsidRPr="00081C49">
        <w:rPr>
          <w:rFonts w:cs="Times New Roman"/>
        </w:rPr>
        <w:t>BMat or CODEm</w:t>
      </w:r>
      <w:r w:rsidR="00E50308" w:rsidRPr="00081C49">
        <w:rPr>
          <w:rFonts w:cs="Times New Roman"/>
        </w:rPr>
        <w:t xml:space="preserve">. </w:t>
      </w:r>
      <w:r w:rsidR="00A43C29">
        <w:rPr>
          <w:rFonts w:cs="Times New Roman"/>
        </w:rPr>
        <w:t>As a result, it</w:t>
      </w:r>
      <w:r w:rsidR="00A43C29" w:rsidRPr="00081C49">
        <w:rPr>
          <w:rFonts w:cs="Times New Roman"/>
        </w:rPr>
        <w:t xml:space="preserve"> could use a wider variety of information to predict the MMR</w:t>
      </w:r>
      <w:r w:rsidR="00A43C29">
        <w:rPr>
          <w:rFonts w:cs="Times New Roman"/>
        </w:rPr>
        <w:t>s</w:t>
      </w:r>
      <w:r w:rsidR="00A43C29" w:rsidRPr="00081C49">
        <w:rPr>
          <w:rFonts w:cs="Times New Roman"/>
        </w:rPr>
        <w:t xml:space="preserve"> </w:t>
      </w:r>
      <w:r w:rsidR="00A43C29">
        <w:rPr>
          <w:rFonts w:cs="Times New Roman"/>
        </w:rPr>
        <w:t>of</w:t>
      </w:r>
      <w:r w:rsidR="00A43C29" w:rsidRPr="00081C49">
        <w:rPr>
          <w:rFonts w:cs="Times New Roman"/>
        </w:rPr>
        <w:t xml:space="preserve"> data-sparse areas</w:t>
      </w:r>
      <w:r w:rsidR="00A43C29">
        <w:rPr>
          <w:rFonts w:cs="Times New Roman"/>
        </w:rPr>
        <w:t xml:space="preserve">. </w:t>
      </w:r>
      <w:r w:rsidR="00473A2F" w:rsidRPr="00081C49">
        <w:rPr>
          <w:rFonts w:cs="Times New Roman"/>
        </w:rPr>
        <w:t xml:space="preserve">This may have </w:t>
      </w:r>
      <w:r w:rsidR="007E3E89">
        <w:rPr>
          <w:rFonts w:cs="Times New Roman"/>
        </w:rPr>
        <w:t>resulted in</w:t>
      </w:r>
      <w:r w:rsidR="00473A2F" w:rsidRPr="00081C49">
        <w:rPr>
          <w:rFonts w:cs="Times New Roman"/>
        </w:rPr>
        <w:t xml:space="preserve"> </w:t>
      </w:r>
      <w:r w:rsidR="00A43C29">
        <w:rPr>
          <w:rFonts w:cs="Times New Roman"/>
        </w:rPr>
        <w:t>it</w:t>
      </w:r>
      <w:r w:rsidR="001A01F1">
        <w:rPr>
          <w:rFonts w:cs="Times New Roman"/>
        </w:rPr>
        <w:t xml:space="preserve">s </w:t>
      </w:r>
      <w:r w:rsidR="00473A2F" w:rsidRPr="00081C49">
        <w:rPr>
          <w:rFonts w:cs="Times New Roman"/>
        </w:rPr>
        <w:t xml:space="preserve">MMR estimates </w:t>
      </w:r>
      <w:r w:rsidR="001A01F1">
        <w:rPr>
          <w:rFonts w:cs="Times New Roman"/>
        </w:rPr>
        <w:t xml:space="preserve">for low-income countries </w:t>
      </w:r>
      <w:r w:rsidR="00473A2F" w:rsidRPr="00081C49">
        <w:rPr>
          <w:rFonts w:cs="Times New Roman"/>
        </w:rPr>
        <w:t>being higher than the corresponding BMat and CODEm estimates</w:t>
      </w:r>
      <w:r w:rsidR="001A01F1">
        <w:rPr>
          <w:rFonts w:cs="Times New Roman"/>
        </w:rPr>
        <w:t>.</w:t>
      </w:r>
      <w:r w:rsidR="00473A2F" w:rsidRPr="00081C49">
        <w:rPr>
          <w:rFonts w:cs="Times New Roman"/>
        </w:rPr>
        <w:t xml:space="preserve"> </w:t>
      </w:r>
    </w:p>
    <w:p w14:paraId="4EE32A42" w14:textId="77777777" w:rsidR="00BB0E90" w:rsidRDefault="00BB0E90" w:rsidP="007F59C5">
      <w:pPr>
        <w:jc w:val="both"/>
        <w:rPr>
          <w:rFonts w:cs="Times New Roman"/>
        </w:rPr>
      </w:pPr>
    </w:p>
    <w:p w14:paraId="00663BD3" w14:textId="56502C83" w:rsidR="00432EC7" w:rsidRDefault="00F02156" w:rsidP="009D3C7B">
      <w:pPr>
        <w:jc w:val="both"/>
        <w:rPr>
          <w:rFonts w:cs="Times New Roman"/>
        </w:rPr>
      </w:pPr>
      <w:r>
        <w:rPr>
          <w:rFonts w:cs="Times New Roman"/>
        </w:rPr>
        <w:t>In addition to using different features than my model,</w:t>
      </w:r>
      <w:r w:rsidR="005C30BD">
        <w:rPr>
          <w:rFonts w:cs="Times New Roman"/>
        </w:rPr>
        <w:t xml:space="preserve"> </w:t>
      </w:r>
      <w:r w:rsidR="00850627" w:rsidRPr="00081C49">
        <w:rPr>
          <w:rFonts w:cs="Times New Roman"/>
        </w:rPr>
        <w:t>BMat and CODEm assumed a global relationship between their covariates and MMR</w:t>
      </w:r>
      <w:r w:rsidR="00AC4FDA">
        <w:rPr>
          <w:rFonts w:cs="Times New Roman"/>
        </w:rPr>
        <w:t>, unlike my model</w:t>
      </w:r>
      <w:r>
        <w:rPr>
          <w:rFonts w:cs="Times New Roman"/>
        </w:rPr>
        <w:t>. However</w:t>
      </w:r>
      <w:r w:rsidR="00923DF3">
        <w:rPr>
          <w:rFonts w:cs="Times New Roman"/>
        </w:rPr>
        <w:t xml:space="preserve">, </w:t>
      </w:r>
      <w:r w:rsidR="008B5660">
        <w:rPr>
          <w:rFonts w:cs="Times New Roman"/>
        </w:rPr>
        <w:t>this</w:t>
      </w:r>
      <w:r w:rsidR="00850627" w:rsidRPr="00081C49">
        <w:rPr>
          <w:rFonts w:cs="Times New Roman"/>
        </w:rPr>
        <w:t xml:space="preserve"> relationship may change </w:t>
      </w:r>
      <w:r w:rsidR="005C30BD">
        <w:rPr>
          <w:rFonts w:cs="Times New Roman"/>
        </w:rPr>
        <w:t>based</w:t>
      </w:r>
      <w:r w:rsidR="00850627" w:rsidRPr="00081C49">
        <w:rPr>
          <w:rFonts w:cs="Times New Roman"/>
        </w:rPr>
        <w:t xml:space="preserve"> on local conditions, </w:t>
      </w:r>
      <w:r w:rsidR="00AA1FC9" w:rsidRPr="00081C49">
        <w:rPr>
          <w:rFonts w:cs="Times New Roman"/>
        </w:rPr>
        <w:t xml:space="preserve">potentially </w:t>
      </w:r>
      <w:r w:rsidR="008B5660">
        <w:rPr>
          <w:rFonts w:cs="Times New Roman"/>
        </w:rPr>
        <w:t xml:space="preserve">reducing the validity of the </w:t>
      </w:r>
      <w:r w:rsidR="005F01BE">
        <w:rPr>
          <w:rFonts w:cs="Times New Roman"/>
        </w:rPr>
        <w:t xml:space="preserve">literature </w:t>
      </w:r>
      <w:r w:rsidR="008B5660">
        <w:rPr>
          <w:rFonts w:cs="Times New Roman"/>
        </w:rPr>
        <w:t>models’ predictions</w:t>
      </w:r>
      <w:r w:rsidR="00AA1FC9" w:rsidRPr="00081C49">
        <w:rPr>
          <w:rFonts w:cs="Times New Roman"/>
        </w:rPr>
        <w:t>.</w:t>
      </w:r>
      <w:r w:rsidR="005C04AD" w:rsidRPr="005C04AD">
        <w:rPr>
          <w:rFonts w:cs="Times New Roman"/>
        </w:rPr>
        <w:t xml:space="preserve"> </w:t>
      </w:r>
      <w:r w:rsidR="005C04AD">
        <w:rPr>
          <w:rFonts w:cs="Times New Roman"/>
        </w:rPr>
        <w:t>For example,</w:t>
      </w:r>
      <w:r w:rsidR="005C04AD" w:rsidRPr="001404D8">
        <w:rPr>
          <w:rFonts w:cs="Times New Roman"/>
        </w:rPr>
        <w:t xml:space="preserve"> </w:t>
      </w:r>
      <w:r w:rsidR="005C04AD">
        <w:rPr>
          <w:rFonts w:cs="Times New Roman"/>
        </w:rPr>
        <w:t>skilled birth attendance (SBA)</w:t>
      </w:r>
      <w:r w:rsidR="005C04AD" w:rsidRPr="001404D8">
        <w:rPr>
          <w:rFonts w:cs="Times New Roman"/>
        </w:rPr>
        <w:t xml:space="preserve"> </w:t>
      </w:r>
      <w:r w:rsidR="005C04AD">
        <w:rPr>
          <w:rFonts w:cs="Times New Roman"/>
        </w:rPr>
        <w:t>was</w:t>
      </w:r>
      <w:r w:rsidR="005C04AD" w:rsidRPr="001404D8">
        <w:rPr>
          <w:rFonts w:cs="Times New Roman"/>
        </w:rPr>
        <w:t xml:space="preserve"> one of the covariates used by both BMat and CODEm</w:t>
      </w:r>
      <w:r w:rsidR="00EC3BB7">
        <w:rPr>
          <w:rFonts w:cs="Times New Roman"/>
        </w:rPr>
        <w:t>. However,</w:t>
      </w:r>
      <w:r w:rsidR="005C04AD">
        <w:rPr>
          <w:rFonts w:cs="Times New Roman"/>
        </w:rPr>
        <w:t xml:space="preserve"> </w:t>
      </w:r>
      <w:r w:rsidR="00EC3BB7">
        <w:rPr>
          <w:rFonts w:cs="Times New Roman"/>
        </w:rPr>
        <w:t>it</w:t>
      </w:r>
      <w:r w:rsidR="005C04AD">
        <w:rPr>
          <w:rFonts w:cs="Times New Roman"/>
        </w:rPr>
        <w:t xml:space="preserve"> only </w:t>
      </w:r>
      <w:r w:rsidR="005F01BE">
        <w:rPr>
          <w:rFonts w:cs="Times New Roman"/>
        </w:rPr>
        <w:t>has</w:t>
      </w:r>
      <w:r w:rsidR="005C04AD">
        <w:rPr>
          <w:rFonts w:cs="Times New Roman"/>
        </w:rPr>
        <w:t xml:space="preserve"> a significant relationship with MMR </w:t>
      </w:r>
      <w:r w:rsidR="005C04AD" w:rsidRPr="00DF4895">
        <w:rPr>
          <w:rFonts w:cs="Times New Roman"/>
        </w:rPr>
        <w:t>when national SBA coverage is at least 40%</w:t>
      </w:r>
      <w:r w:rsidR="005C04AD">
        <w:rPr>
          <w:rFonts w:cs="Times New Roman"/>
        </w:rPr>
        <w:t>, indicating it</w:t>
      </w:r>
      <w:r w:rsidR="005F01BE">
        <w:rPr>
          <w:rFonts w:cs="Times New Roman"/>
        </w:rPr>
        <w:t>s relationship with MMR</w:t>
      </w:r>
      <w:r w:rsidR="005C04AD">
        <w:rPr>
          <w:rFonts w:cs="Times New Roman"/>
        </w:rPr>
        <w:t xml:space="preserve"> </w:t>
      </w:r>
      <w:r w:rsidR="005F01BE">
        <w:rPr>
          <w:rFonts w:cs="Times New Roman"/>
        </w:rPr>
        <w:t>was not</w:t>
      </w:r>
      <w:r w:rsidR="005C04AD">
        <w:rPr>
          <w:rFonts w:cs="Times New Roman"/>
        </w:rPr>
        <w:t xml:space="preserve"> globally applicable </w:t>
      </w:r>
      <w:r w:rsidR="005C04AD" w:rsidRPr="00DF4895">
        <w:rPr>
          <w:rFonts w:cs="Times New Roman"/>
        </w:rPr>
        <w:t>[30</w:t>
      </w:r>
      <w:r w:rsidR="005C04AD">
        <w:rPr>
          <w:rFonts w:cs="Times New Roman"/>
        </w:rPr>
        <w:t>].</w:t>
      </w:r>
      <w:r w:rsidR="00AA1FC9" w:rsidRPr="00081C49">
        <w:rPr>
          <w:rFonts w:cs="Times New Roman"/>
        </w:rPr>
        <w:t xml:space="preserve"> In contrast</w:t>
      </w:r>
      <w:r w:rsidR="009D3C7B">
        <w:rPr>
          <w:rFonts w:cs="Times New Roman"/>
        </w:rPr>
        <w:t xml:space="preserve"> to the literature models</w:t>
      </w:r>
      <w:r w:rsidR="00AA1FC9" w:rsidRPr="00081C49">
        <w:rPr>
          <w:rFonts w:cs="Times New Roman"/>
        </w:rPr>
        <w:t xml:space="preserve">, </w:t>
      </w:r>
      <w:r w:rsidR="002638B6">
        <w:rPr>
          <w:rFonts w:cs="Times New Roman"/>
        </w:rPr>
        <w:t>my</w:t>
      </w:r>
      <w:r w:rsidR="00E3514A">
        <w:rPr>
          <w:rFonts w:cs="Times New Roman"/>
        </w:rPr>
        <w:t xml:space="preserve"> </w:t>
      </w:r>
      <w:r w:rsidR="00AA1FC9" w:rsidRPr="00081C49">
        <w:rPr>
          <w:rFonts w:cs="Times New Roman"/>
        </w:rPr>
        <w:t>RFSE</w:t>
      </w:r>
      <w:r w:rsidR="008B5660">
        <w:rPr>
          <w:rFonts w:cs="Times New Roman"/>
        </w:rPr>
        <w:t>’s</w:t>
      </w:r>
      <w:r w:rsidR="00AA1FC9" w:rsidRPr="00081C49">
        <w:rPr>
          <w:rFonts w:cs="Times New Roman"/>
        </w:rPr>
        <w:t xml:space="preserve"> </w:t>
      </w:r>
      <w:r w:rsidR="00951898" w:rsidRPr="00081C49">
        <w:rPr>
          <w:rFonts w:cs="Times New Roman"/>
        </w:rPr>
        <w:t xml:space="preserve">predictions </w:t>
      </w:r>
      <w:r w:rsidR="00E3514A">
        <w:rPr>
          <w:rFonts w:cs="Times New Roman"/>
        </w:rPr>
        <w:t>were</w:t>
      </w:r>
      <w:r w:rsidR="00951898" w:rsidRPr="00081C49">
        <w:rPr>
          <w:rFonts w:cs="Times New Roman"/>
        </w:rPr>
        <w:t xml:space="preserve"> based </w:t>
      </w:r>
      <w:r w:rsidR="001C1D0C" w:rsidRPr="00081C49">
        <w:rPr>
          <w:rFonts w:cs="Times New Roman"/>
        </w:rPr>
        <w:t xml:space="preserve">on </w:t>
      </w:r>
      <w:r w:rsidR="004D3D32" w:rsidRPr="00081C49">
        <w:rPr>
          <w:rFonts w:cs="Times New Roman"/>
        </w:rPr>
        <w:t xml:space="preserve">‘local’ information, as </w:t>
      </w:r>
      <w:r w:rsidR="008B5660">
        <w:rPr>
          <w:rFonts w:cs="Times New Roman"/>
        </w:rPr>
        <w:t>they</w:t>
      </w:r>
      <w:r w:rsidR="004D3D32" w:rsidRPr="00081C49">
        <w:rPr>
          <w:rFonts w:cs="Times New Roman"/>
        </w:rPr>
        <w:t xml:space="preserve"> </w:t>
      </w:r>
      <w:r w:rsidR="00E3514A">
        <w:rPr>
          <w:rFonts w:cs="Times New Roman"/>
        </w:rPr>
        <w:t>were</w:t>
      </w:r>
      <w:r w:rsidR="004D3D32" w:rsidRPr="00081C49">
        <w:rPr>
          <w:rFonts w:cs="Times New Roman"/>
        </w:rPr>
        <w:t xml:space="preserve"> derived from</w:t>
      </w:r>
      <w:r w:rsidR="007D750C" w:rsidRPr="00081C49">
        <w:rPr>
          <w:rFonts w:cs="Times New Roman"/>
        </w:rPr>
        <w:t xml:space="preserve"> mapping</w:t>
      </w:r>
      <w:r w:rsidR="007F3239">
        <w:rPr>
          <w:rFonts w:cs="Times New Roman"/>
        </w:rPr>
        <w:t>s</w:t>
      </w:r>
      <w:r w:rsidR="007D750C" w:rsidRPr="00081C49">
        <w:rPr>
          <w:rFonts w:cs="Times New Roman"/>
        </w:rPr>
        <w:t xml:space="preserve"> between specific subset</w:t>
      </w:r>
      <w:r w:rsidR="007F3239">
        <w:rPr>
          <w:rFonts w:cs="Times New Roman"/>
        </w:rPr>
        <w:t xml:space="preserve">s </w:t>
      </w:r>
      <w:r w:rsidR="007D750C" w:rsidRPr="00081C49">
        <w:rPr>
          <w:rFonts w:cs="Times New Roman"/>
        </w:rPr>
        <w:t xml:space="preserve">of the input space </w:t>
      </w:r>
      <w:r w:rsidR="007F3239">
        <w:rPr>
          <w:rFonts w:cs="Times New Roman"/>
        </w:rPr>
        <w:t>and</w:t>
      </w:r>
      <w:r w:rsidR="007D750C" w:rsidRPr="00081C49">
        <w:rPr>
          <w:rFonts w:cs="Times New Roman"/>
        </w:rPr>
        <w:t xml:space="preserve"> terminal </w:t>
      </w:r>
      <w:r w:rsidR="007F3239" w:rsidRPr="00081C49">
        <w:rPr>
          <w:rFonts w:cs="Times New Roman"/>
        </w:rPr>
        <w:t xml:space="preserve">decision-tree </w:t>
      </w:r>
      <w:r w:rsidR="007D750C" w:rsidRPr="00081C49">
        <w:rPr>
          <w:rFonts w:cs="Times New Roman"/>
        </w:rPr>
        <w:t>node</w:t>
      </w:r>
      <w:r w:rsidR="007F3239">
        <w:rPr>
          <w:rFonts w:cs="Times New Roman"/>
        </w:rPr>
        <w:t>s</w:t>
      </w:r>
      <w:r w:rsidR="007D750C" w:rsidRPr="00081C49">
        <w:rPr>
          <w:rFonts w:cs="Times New Roman"/>
        </w:rPr>
        <w:t xml:space="preserve">. </w:t>
      </w:r>
      <w:r w:rsidR="00BA27DA">
        <w:rPr>
          <w:rFonts w:cs="Times New Roman"/>
        </w:rPr>
        <w:t>Therefore, my model could better represent local conditions</w:t>
      </w:r>
      <w:r w:rsidR="000A5FD3">
        <w:rPr>
          <w:rFonts w:cs="Times New Roman"/>
        </w:rPr>
        <w:t>,</w:t>
      </w:r>
      <w:r w:rsidR="00BA27DA" w:rsidRPr="00BA27DA">
        <w:rPr>
          <w:rFonts w:cs="Times New Roman"/>
        </w:rPr>
        <w:t xml:space="preserve"> </w:t>
      </w:r>
      <w:r w:rsidR="00BA27DA" w:rsidRPr="00081C49">
        <w:rPr>
          <w:rFonts w:cs="Times New Roman"/>
        </w:rPr>
        <w:t xml:space="preserve">especially when missing data </w:t>
      </w:r>
      <w:r w:rsidR="00572857">
        <w:rPr>
          <w:rFonts w:cs="Times New Roman"/>
        </w:rPr>
        <w:t>made</w:t>
      </w:r>
      <w:r w:rsidR="00BA27DA" w:rsidRPr="00081C49">
        <w:rPr>
          <w:rFonts w:cs="Times New Roman"/>
        </w:rPr>
        <w:t xml:space="preserve"> it difficult for the other models to adjust the</w:t>
      </w:r>
      <w:r w:rsidR="00572857">
        <w:rPr>
          <w:rFonts w:cs="Times New Roman"/>
        </w:rPr>
        <w:t>ir</w:t>
      </w:r>
      <w:r w:rsidR="00BA27DA" w:rsidRPr="00081C49">
        <w:rPr>
          <w:rFonts w:cs="Times New Roman"/>
        </w:rPr>
        <w:t xml:space="preserve"> covariate</w:t>
      </w:r>
      <w:r w:rsidR="008E37A7">
        <w:rPr>
          <w:rFonts w:cs="Times New Roman"/>
        </w:rPr>
        <w:t>-</w:t>
      </w:r>
      <w:r w:rsidR="00BA27DA" w:rsidRPr="00081C49">
        <w:rPr>
          <w:rFonts w:cs="Times New Roman"/>
        </w:rPr>
        <w:t>driven estimates.</w:t>
      </w:r>
      <w:r w:rsidR="009D3C7B">
        <w:rPr>
          <w:rFonts w:cs="Times New Roman"/>
        </w:rPr>
        <w:t xml:space="preserve"> </w:t>
      </w:r>
      <w:r w:rsidR="000F61CA" w:rsidRPr="001404D8">
        <w:rPr>
          <w:rFonts w:cs="Times New Roman"/>
        </w:rPr>
        <w:t xml:space="preserve">This </w:t>
      </w:r>
      <w:r w:rsidR="001404D8">
        <w:rPr>
          <w:rFonts w:cs="Times New Roman"/>
        </w:rPr>
        <w:t>may have</w:t>
      </w:r>
      <w:r w:rsidR="000F61CA" w:rsidRPr="001404D8">
        <w:rPr>
          <w:rFonts w:cs="Times New Roman"/>
        </w:rPr>
        <w:t xml:space="preserve"> contribute</w:t>
      </w:r>
      <w:r w:rsidR="001404D8">
        <w:rPr>
          <w:rFonts w:cs="Times New Roman"/>
        </w:rPr>
        <w:t>d</w:t>
      </w:r>
      <w:r w:rsidR="000F61CA" w:rsidRPr="001404D8">
        <w:rPr>
          <w:rFonts w:cs="Times New Roman"/>
        </w:rPr>
        <w:t xml:space="preserve"> </w:t>
      </w:r>
      <w:r w:rsidR="008E37A7">
        <w:rPr>
          <w:rFonts w:cs="Times New Roman"/>
        </w:rPr>
        <w:t>to</w:t>
      </w:r>
      <w:r w:rsidR="000F61CA" w:rsidRPr="001404D8">
        <w:rPr>
          <w:rFonts w:cs="Times New Roman"/>
        </w:rPr>
        <w:t xml:space="preserve"> my</w:t>
      </w:r>
      <w:r w:rsidR="001404D8">
        <w:rPr>
          <w:rFonts w:cs="Times New Roman"/>
        </w:rPr>
        <w:t xml:space="preserve"> model’s</w:t>
      </w:r>
      <w:r w:rsidR="000F61CA" w:rsidRPr="001404D8">
        <w:rPr>
          <w:rFonts w:cs="Times New Roman"/>
        </w:rPr>
        <w:t xml:space="preserve"> MMR estimates for lower-income countries exceed</w:t>
      </w:r>
      <w:r w:rsidR="001404D8">
        <w:rPr>
          <w:rFonts w:cs="Times New Roman"/>
        </w:rPr>
        <w:t>ing</w:t>
      </w:r>
      <w:r w:rsidR="000F61CA" w:rsidRPr="001404D8">
        <w:rPr>
          <w:rFonts w:cs="Times New Roman"/>
        </w:rPr>
        <w:t xml:space="preserve"> the literature models</w:t>
      </w:r>
      <w:r w:rsidR="001404D8">
        <w:rPr>
          <w:rFonts w:cs="Times New Roman"/>
        </w:rPr>
        <w:t>’ estimate</w:t>
      </w:r>
      <w:r w:rsidR="00A105EB">
        <w:rPr>
          <w:rFonts w:cs="Times New Roman"/>
        </w:rPr>
        <w:t xml:space="preserve">s, as my model </w:t>
      </w:r>
      <w:r w:rsidR="005E278A">
        <w:rPr>
          <w:rFonts w:cs="Times New Roman"/>
        </w:rPr>
        <w:t>was less likely to</w:t>
      </w:r>
      <w:r w:rsidR="00D13510">
        <w:rPr>
          <w:rFonts w:cs="Times New Roman"/>
        </w:rPr>
        <w:t xml:space="preserve"> overestimate the </w:t>
      </w:r>
      <w:r w:rsidR="00B655B9">
        <w:rPr>
          <w:rFonts w:cs="Times New Roman"/>
        </w:rPr>
        <w:t>effect</w:t>
      </w:r>
      <w:r w:rsidR="00D13510">
        <w:rPr>
          <w:rFonts w:cs="Times New Roman"/>
        </w:rPr>
        <w:t xml:space="preserve"> of </w:t>
      </w:r>
      <w:r w:rsidR="005E278A">
        <w:rPr>
          <w:rFonts w:cs="Times New Roman"/>
        </w:rPr>
        <w:t>features</w:t>
      </w:r>
      <w:r w:rsidR="00D13510">
        <w:rPr>
          <w:rFonts w:cs="Times New Roman"/>
        </w:rPr>
        <w:t xml:space="preserve"> like SBA on MMR</w:t>
      </w:r>
      <w:r w:rsidR="008E37A7">
        <w:rPr>
          <w:rFonts w:cs="Times New Roman"/>
        </w:rPr>
        <w:t xml:space="preserve"> based on inapplicable global trends.</w:t>
      </w:r>
    </w:p>
    <w:p w14:paraId="120AA398" w14:textId="77777777" w:rsidR="00A30A95" w:rsidRPr="000F61CA" w:rsidRDefault="00A30A95" w:rsidP="009D3C7B">
      <w:pPr>
        <w:jc w:val="both"/>
        <w:rPr>
          <w:rFonts w:cs="Times New Roman"/>
        </w:rPr>
      </w:pPr>
    </w:p>
    <w:p w14:paraId="7B829005" w14:textId="67263CE6" w:rsidR="00CA79A1" w:rsidRPr="00081C49" w:rsidRDefault="006B679B" w:rsidP="0003462B">
      <w:pPr>
        <w:jc w:val="both"/>
        <w:rPr>
          <w:rFonts w:cs="Times New Roman"/>
        </w:rPr>
      </w:pPr>
      <w:r w:rsidRPr="00081C49">
        <w:rPr>
          <w:rFonts w:cs="Times New Roman"/>
        </w:rPr>
        <w:t>In contrast to BMat and CODEm,</w:t>
      </w:r>
      <w:r w:rsidR="00BF0240" w:rsidRPr="00081C49">
        <w:rPr>
          <w:rFonts w:cs="Times New Roman"/>
        </w:rPr>
        <w:t xml:space="preserve"> GMatH </w:t>
      </w:r>
      <w:r w:rsidR="007C3AC5" w:rsidRPr="00081C49">
        <w:rPr>
          <w:rFonts w:cs="Times New Roman"/>
        </w:rPr>
        <w:t>used a variety of parameters</w:t>
      </w:r>
      <w:r w:rsidRPr="00081C49">
        <w:rPr>
          <w:rFonts w:cs="Times New Roman"/>
        </w:rPr>
        <w:t xml:space="preserve"> covering biological information, quality of </w:t>
      </w:r>
      <w:r w:rsidR="004B63C1">
        <w:rPr>
          <w:rFonts w:cs="Times New Roman"/>
        </w:rPr>
        <w:t xml:space="preserve">health </w:t>
      </w:r>
      <w:r w:rsidRPr="00081C49">
        <w:rPr>
          <w:rFonts w:cs="Times New Roman"/>
        </w:rPr>
        <w:t xml:space="preserve">care, and socio-economic </w:t>
      </w:r>
      <w:r w:rsidR="008F6636">
        <w:rPr>
          <w:rFonts w:cs="Times New Roman"/>
        </w:rPr>
        <w:t>trends</w:t>
      </w:r>
      <w:r w:rsidR="00B70202">
        <w:rPr>
          <w:rFonts w:cs="Times New Roman"/>
        </w:rPr>
        <w:t xml:space="preserve"> </w:t>
      </w:r>
      <w:r w:rsidRPr="00081C49">
        <w:rPr>
          <w:rFonts w:cs="Times New Roman"/>
        </w:rPr>
        <w:t>[26].</w:t>
      </w:r>
      <w:r w:rsidR="00693F58" w:rsidRPr="00081C49">
        <w:rPr>
          <w:rFonts w:cs="Times New Roman"/>
        </w:rPr>
        <w:t xml:space="preserve"> </w:t>
      </w:r>
      <w:r w:rsidR="008D4943" w:rsidRPr="00081C49">
        <w:rPr>
          <w:rFonts w:cs="Times New Roman"/>
        </w:rPr>
        <w:t xml:space="preserve">Each of </w:t>
      </w:r>
      <w:proofErr w:type="spellStart"/>
      <w:r w:rsidR="00D332BC">
        <w:rPr>
          <w:rFonts w:cs="Times New Roman"/>
        </w:rPr>
        <w:t>GMatH’s</w:t>
      </w:r>
      <w:proofErr w:type="spellEnd"/>
      <w:r w:rsidR="008D4943" w:rsidRPr="00081C49">
        <w:rPr>
          <w:rFonts w:cs="Times New Roman"/>
        </w:rPr>
        <w:t xml:space="preserve"> parameters were associated with uncertainty</w:t>
      </w:r>
      <w:r w:rsidR="005A08D6">
        <w:rPr>
          <w:rFonts w:cs="Times New Roman"/>
        </w:rPr>
        <w:t>, the</w:t>
      </w:r>
      <w:r w:rsidR="00F61123">
        <w:rPr>
          <w:rFonts w:cs="Times New Roman"/>
        </w:rPr>
        <w:t xml:space="preserve"> </w:t>
      </w:r>
      <w:r w:rsidR="008D4943" w:rsidRPr="00081C49">
        <w:rPr>
          <w:rFonts w:cs="Times New Roman"/>
        </w:rPr>
        <w:t xml:space="preserve">combination of </w:t>
      </w:r>
      <w:r w:rsidR="005A08D6">
        <w:rPr>
          <w:rFonts w:cs="Times New Roman"/>
        </w:rPr>
        <w:t>which</w:t>
      </w:r>
      <w:r w:rsidR="00AD4BAD" w:rsidRPr="00081C49">
        <w:rPr>
          <w:rFonts w:cs="Times New Roman"/>
        </w:rPr>
        <w:t xml:space="preserve"> </w:t>
      </w:r>
      <w:r w:rsidR="00FF1E8E">
        <w:rPr>
          <w:rFonts w:cs="Times New Roman"/>
        </w:rPr>
        <w:t>may have</w:t>
      </w:r>
      <w:r w:rsidR="00AD4BAD" w:rsidRPr="00081C49">
        <w:rPr>
          <w:rFonts w:cs="Times New Roman"/>
        </w:rPr>
        <w:t xml:space="preserve"> contribut</w:t>
      </w:r>
      <w:r w:rsidR="00FF1E8E">
        <w:rPr>
          <w:rFonts w:cs="Times New Roman"/>
        </w:rPr>
        <w:t>ed</w:t>
      </w:r>
      <w:r w:rsidR="00AD4BAD" w:rsidRPr="00081C49">
        <w:rPr>
          <w:rFonts w:cs="Times New Roman"/>
        </w:rPr>
        <w:t xml:space="preserve"> to </w:t>
      </w:r>
      <w:proofErr w:type="spellStart"/>
      <w:r w:rsidR="00FF1E8E">
        <w:rPr>
          <w:rFonts w:cs="Times New Roman"/>
        </w:rPr>
        <w:t>GMatH’s</w:t>
      </w:r>
      <w:proofErr w:type="spellEnd"/>
      <w:r w:rsidR="00AD4BAD" w:rsidRPr="00081C49">
        <w:rPr>
          <w:rFonts w:cs="Times New Roman"/>
        </w:rPr>
        <w:t xml:space="preserve"> wide confidence intervals </w:t>
      </w:r>
      <w:r w:rsidR="00FF1E8E">
        <w:rPr>
          <w:rFonts w:cs="Times New Roman"/>
        </w:rPr>
        <w:t>and</w:t>
      </w:r>
      <w:r w:rsidR="00276647" w:rsidRPr="00081C49">
        <w:rPr>
          <w:rFonts w:cs="Times New Roman"/>
        </w:rPr>
        <w:t xml:space="preserve"> impact</w:t>
      </w:r>
      <w:r w:rsidR="00FF1E8E">
        <w:rPr>
          <w:rFonts w:cs="Times New Roman"/>
        </w:rPr>
        <w:t>ed</w:t>
      </w:r>
      <w:r w:rsidR="00276647" w:rsidRPr="00081C49">
        <w:rPr>
          <w:rFonts w:cs="Times New Roman"/>
        </w:rPr>
        <w:t xml:space="preserve"> model estimates</w:t>
      </w:r>
      <w:r w:rsidR="005A08D6">
        <w:rPr>
          <w:rFonts w:cs="Times New Roman"/>
        </w:rPr>
        <w:t xml:space="preserve"> [26]</w:t>
      </w:r>
      <w:r w:rsidR="00AD4BAD" w:rsidRPr="00081C49">
        <w:rPr>
          <w:rFonts w:cs="Times New Roman"/>
        </w:rPr>
        <w:t xml:space="preserve">. In contrast, </w:t>
      </w:r>
      <w:r w:rsidR="000925A1">
        <w:rPr>
          <w:rFonts w:cs="Times New Roman"/>
        </w:rPr>
        <w:t>my</w:t>
      </w:r>
      <w:r w:rsidR="00AD4BAD" w:rsidRPr="00081C49">
        <w:rPr>
          <w:rFonts w:cs="Times New Roman"/>
        </w:rPr>
        <w:t xml:space="preserve"> decision-tree based models </w:t>
      </w:r>
      <w:r w:rsidR="000925A1">
        <w:rPr>
          <w:rFonts w:cs="Times New Roman"/>
        </w:rPr>
        <w:t>could</w:t>
      </w:r>
      <w:r w:rsidR="00AD4BAD" w:rsidRPr="00081C49">
        <w:rPr>
          <w:rFonts w:cs="Times New Roman"/>
        </w:rPr>
        <w:t xml:space="preserve"> ignore </w:t>
      </w:r>
      <w:r w:rsidR="001818CD" w:rsidRPr="00081C49">
        <w:rPr>
          <w:rFonts w:cs="Times New Roman"/>
        </w:rPr>
        <w:t xml:space="preserve">features that </w:t>
      </w:r>
      <w:r w:rsidR="000925A1">
        <w:rPr>
          <w:rFonts w:cs="Times New Roman"/>
        </w:rPr>
        <w:t>did</w:t>
      </w:r>
      <w:r w:rsidR="001818CD" w:rsidRPr="00081C49">
        <w:rPr>
          <w:rFonts w:cs="Times New Roman"/>
        </w:rPr>
        <w:t xml:space="preserve"> not contribute to reducing loss at internal nodes, preventing additive error </w:t>
      </w:r>
      <w:r w:rsidR="000925A1">
        <w:rPr>
          <w:rFonts w:cs="Times New Roman"/>
        </w:rPr>
        <w:t xml:space="preserve">and uncertainty </w:t>
      </w:r>
      <w:r w:rsidR="001818CD" w:rsidRPr="00081C49">
        <w:rPr>
          <w:rFonts w:cs="Times New Roman"/>
        </w:rPr>
        <w:t xml:space="preserve">from </w:t>
      </w:r>
      <w:r w:rsidR="00243F1B" w:rsidRPr="00081C49">
        <w:rPr>
          <w:rFonts w:cs="Times New Roman"/>
        </w:rPr>
        <w:t xml:space="preserve">uninformative features from </w:t>
      </w:r>
      <w:r w:rsidR="001818CD" w:rsidRPr="00081C49">
        <w:rPr>
          <w:rFonts w:cs="Times New Roman"/>
        </w:rPr>
        <w:t xml:space="preserve">overly </w:t>
      </w:r>
      <w:r w:rsidR="00243F1B" w:rsidRPr="00081C49">
        <w:rPr>
          <w:rFonts w:cs="Times New Roman"/>
        </w:rPr>
        <w:t>influencing my model.</w:t>
      </w:r>
      <w:r w:rsidR="00A02869" w:rsidRPr="00081C49">
        <w:rPr>
          <w:rFonts w:cs="Times New Roman"/>
        </w:rPr>
        <w:t xml:space="preserve"> This could be particularly important in the context of low-income countries, where all estimates are more uncertain, as there is less available data to fuel predictions and parameter choices.</w:t>
      </w:r>
    </w:p>
    <w:p w14:paraId="58637AEE" w14:textId="77777777" w:rsidR="00572D7D" w:rsidRPr="00081C49" w:rsidRDefault="00572D7D" w:rsidP="007E5C9F">
      <w:pPr>
        <w:jc w:val="both"/>
        <w:rPr>
          <w:rFonts w:cs="Times New Roman"/>
        </w:rPr>
      </w:pPr>
    </w:p>
    <w:p w14:paraId="1247595D" w14:textId="3228CB54" w:rsidR="00BF0240" w:rsidRDefault="00BF0240" w:rsidP="007E5C9F">
      <w:pPr>
        <w:jc w:val="both"/>
        <w:rPr>
          <w:rFonts w:cs="Times New Roman"/>
        </w:rPr>
      </w:pPr>
      <w:r w:rsidRPr="00081C49">
        <w:rPr>
          <w:rFonts w:cs="Times New Roman"/>
        </w:rPr>
        <w:t xml:space="preserve">In summary, differences between MMR estimates produced by my </w:t>
      </w:r>
      <w:r w:rsidR="004061EA">
        <w:rPr>
          <w:rFonts w:cs="Times New Roman"/>
        </w:rPr>
        <w:t xml:space="preserve">RFSE, </w:t>
      </w:r>
      <w:r w:rsidRPr="00081C49">
        <w:rPr>
          <w:rFonts w:cs="Times New Roman"/>
        </w:rPr>
        <w:t>BMat, CODEm, and GMatH were driven by underestimation of MMR in my ground truth data</w:t>
      </w:r>
      <w:r w:rsidR="00D01003">
        <w:rPr>
          <w:rFonts w:cs="Times New Roman"/>
        </w:rPr>
        <w:t xml:space="preserve"> as well as</w:t>
      </w:r>
      <w:r w:rsidR="005E7C0D">
        <w:rPr>
          <w:rFonts w:cs="Times New Roman"/>
        </w:rPr>
        <w:t xml:space="preserve"> </w:t>
      </w:r>
      <w:r w:rsidRPr="00081C49">
        <w:rPr>
          <w:rFonts w:cs="Times New Roman"/>
        </w:rPr>
        <w:t xml:space="preserve">methodological variation and differences </w:t>
      </w:r>
      <w:r w:rsidR="005E7C0D">
        <w:rPr>
          <w:rFonts w:cs="Times New Roman"/>
        </w:rPr>
        <w:t>between</w:t>
      </w:r>
      <w:r w:rsidRPr="00081C49">
        <w:rPr>
          <w:rFonts w:cs="Times New Roman"/>
        </w:rPr>
        <w:t xml:space="preserve"> the features used to estimate MMR.</w:t>
      </w:r>
      <w:r w:rsidR="00821159" w:rsidRPr="00821159">
        <w:rPr>
          <w:rFonts w:cs="Times New Roman"/>
        </w:rPr>
        <w:t xml:space="preserve"> </w:t>
      </w:r>
    </w:p>
    <w:p w14:paraId="7366A395" w14:textId="77777777" w:rsidR="006508DB" w:rsidRPr="00081C49" w:rsidRDefault="006508DB" w:rsidP="007E5C9F">
      <w:pPr>
        <w:jc w:val="both"/>
        <w:rPr>
          <w:rFonts w:cs="Times New Roman"/>
        </w:rPr>
      </w:pPr>
    </w:p>
    <w:p w14:paraId="1A5D0017" w14:textId="5CFE9E16" w:rsidR="00EF04BF" w:rsidRPr="00081C49" w:rsidRDefault="00EF04BF" w:rsidP="00EF04BF">
      <w:pPr>
        <w:pStyle w:val="Heading3"/>
        <w:rPr>
          <w:rFonts w:cs="Times New Roman"/>
        </w:rPr>
      </w:pPr>
      <w:r w:rsidRPr="00081C49">
        <w:t xml:space="preserve">6.4 Discussion of Feature Importance </w:t>
      </w:r>
    </w:p>
    <w:p w14:paraId="5731F7BB" w14:textId="3385C1CB" w:rsidR="00EF04BF" w:rsidRPr="00081C49" w:rsidRDefault="00DA7619" w:rsidP="00EF04BF">
      <w:pPr>
        <w:jc w:val="both"/>
        <w:rPr>
          <w:rFonts w:cs="Times New Roman"/>
        </w:rPr>
      </w:pPr>
      <w:r w:rsidRPr="77DFC48D">
        <w:rPr>
          <w:rFonts w:cs="Times New Roman"/>
        </w:rPr>
        <w:t xml:space="preserve">The secondary aim of my </w:t>
      </w:r>
      <w:r w:rsidR="00941622" w:rsidRPr="77DFC48D">
        <w:rPr>
          <w:rFonts w:cs="Times New Roman"/>
        </w:rPr>
        <w:t>research</w:t>
      </w:r>
      <w:r w:rsidRPr="77DFC48D">
        <w:rPr>
          <w:rFonts w:cs="Times New Roman"/>
        </w:rPr>
        <w:t xml:space="preserve"> was to </w:t>
      </w:r>
      <w:r w:rsidR="005C16B8" w:rsidRPr="77DFC48D">
        <w:rPr>
          <w:rFonts w:cs="Times New Roman"/>
        </w:rPr>
        <w:t>determine</w:t>
      </w:r>
      <w:r w:rsidRPr="77DFC48D">
        <w:rPr>
          <w:rFonts w:cs="Times New Roman"/>
        </w:rPr>
        <w:t xml:space="preserve"> the features</w:t>
      </w:r>
      <w:ins w:id="36" w:author="Nhung Nghiem" w:date="2025-10-19T06:02:00Z">
        <w:r w:rsidR="628A71DA" w:rsidRPr="77DFC48D">
          <w:rPr>
            <w:rFonts w:cs="Times New Roman"/>
          </w:rPr>
          <w:t xml:space="preserve">, </w:t>
        </w:r>
        <w:commentRangeStart w:id="37"/>
        <w:r w:rsidR="628A71DA" w:rsidRPr="77DFC48D">
          <w:rPr>
            <w:rFonts w:cs="Times New Roman"/>
          </w:rPr>
          <w:t>including socio-economic and heal</w:t>
        </w:r>
      </w:ins>
      <w:ins w:id="38" w:author="Nhung Nghiem" w:date="2025-10-19T06:03:00Z">
        <w:r w:rsidR="628A71DA" w:rsidRPr="77DFC48D">
          <w:rPr>
            <w:rFonts w:cs="Times New Roman"/>
          </w:rPr>
          <w:t>th related factors</w:t>
        </w:r>
      </w:ins>
      <w:ins w:id="39" w:author="Nhung Nghiem" w:date="2025-10-19T06:02:00Z">
        <w:r w:rsidR="628A71DA" w:rsidRPr="77DFC48D">
          <w:rPr>
            <w:rFonts w:cs="Times New Roman"/>
          </w:rPr>
          <w:t>,</w:t>
        </w:r>
      </w:ins>
      <w:commentRangeEnd w:id="37"/>
      <w:r>
        <w:rPr>
          <w:rStyle w:val="CommentReference"/>
        </w:rPr>
        <w:commentReference w:id="37"/>
      </w:r>
      <w:r w:rsidRPr="77DFC48D">
        <w:rPr>
          <w:rFonts w:cs="Times New Roman"/>
        </w:rPr>
        <w:t xml:space="preserve"> with the highest predictive power for MMR</w:t>
      </w:r>
      <w:r w:rsidR="003E3368" w:rsidRPr="77DFC48D">
        <w:rPr>
          <w:rFonts w:cs="Times New Roman"/>
        </w:rPr>
        <w:t>.</w:t>
      </w:r>
      <w:r w:rsidRPr="77DFC48D">
        <w:rPr>
          <w:rFonts w:cs="Times New Roman"/>
        </w:rPr>
        <w:t xml:space="preserve"> </w:t>
      </w:r>
      <w:r w:rsidR="00CB6451" w:rsidRPr="77DFC48D">
        <w:rPr>
          <w:rFonts w:cs="Times New Roman"/>
        </w:rPr>
        <w:t>These featur</w:t>
      </w:r>
      <w:r w:rsidR="005C16B8" w:rsidRPr="77DFC48D">
        <w:rPr>
          <w:rFonts w:cs="Times New Roman"/>
        </w:rPr>
        <w:t>e</w:t>
      </w:r>
      <w:r w:rsidR="00CB6451" w:rsidRPr="77DFC48D">
        <w:rPr>
          <w:rFonts w:cs="Times New Roman"/>
        </w:rPr>
        <w:t>s</w:t>
      </w:r>
      <w:r w:rsidR="005C16B8" w:rsidRPr="77DFC48D">
        <w:rPr>
          <w:rFonts w:cs="Times New Roman"/>
        </w:rPr>
        <w:t xml:space="preserve"> were identified as the </w:t>
      </w:r>
      <w:r w:rsidR="00976E16" w:rsidRPr="77DFC48D">
        <w:rPr>
          <w:rFonts w:cs="Times New Roman"/>
        </w:rPr>
        <w:t xml:space="preserve">most valued </w:t>
      </w:r>
      <w:r w:rsidR="00621B23" w:rsidRPr="77DFC48D">
        <w:rPr>
          <w:rFonts w:cs="Times New Roman"/>
        </w:rPr>
        <w:t>variables</w:t>
      </w:r>
      <w:r w:rsidR="00976E16" w:rsidRPr="77DFC48D">
        <w:rPr>
          <w:rFonts w:cs="Times New Roman"/>
        </w:rPr>
        <w:t xml:space="preserve"> in the base estimators given the highest importance scores by the RFSE</w:t>
      </w:r>
      <w:r w:rsidR="00B52CDD" w:rsidRPr="77DFC48D">
        <w:rPr>
          <w:rFonts w:cs="Times New Roman"/>
        </w:rPr>
        <w:t xml:space="preserve"> (Tables 1</w:t>
      </w:r>
      <w:r w:rsidR="00F41157" w:rsidRPr="77DFC48D">
        <w:rPr>
          <w:rFonts w:cs="Times New Roman"/>
        </w:rPr>
        <w:t>2</w:t>
      </w:r>
      <w:r w:rsidR="00B52CDD" w:rsidRPr="77DFC48D">
        <w:rPr>
          <w:rFonts w:cs="Times New Roman"/>
        </w:rPr>
        <w:t>, 1</w:t>
      </w:r>
      <w:r w:rsidR="00F41157" w:rsidRPr="77DFC48D">
        <w:rPr>
          <w:rFonts w:cs="Times New Roman"/>
        </w:rPr>
        <w:t>3</w:t>
      </w:r>
      <w:r w:rsidR="00B52CDD" w:rsidRPr="77DFC48D">
        <w:rPr>
          <w:rFonts w:cs="Times New Roman"/>
        </w:rPr>
        <w:t>)</w:t>
      </w:r>
      <w:ins w:id="40" w:author="Nhung Nghiem" w:date="2025-10-19T06:01:00Z">
        <w:r w:rsidR="541D9805" w:rsidRPr="77DFC48D">
          <w:rPr>
            <w:rFonts w:cs="Times New Roman"/>
          </w:rPr>
          <w:t xml:space="preserve"> in the </w:t>
        </w:r>
      </w:ins>
      <w:ins w:id="41" w:author="Nhung Nghiem" w:date="2025-10-19T06:02:00Z">
        <w:r w:rsidR="541D9805" w:rsidRPr="77DFC48D">
          <w:rPr>
            <w:rFonts w:cs="Times New Roman"/>
          </w:rPr>
          <w:t>Analysis Section</w:t>
        </w:r>
      </w:ins>
      <w:r w:rsidR="00976E16" w:rsidRPr="77DFC48D">
        <w:rPr>
          <w:rFonts w:cs="Times New Roman"/>
        </w:rPr>
        <w:t xml:space="preserve">. </w:t>
      </w:r>
      <w:r w:rsidRPr="77DFC48D">
        <w:rPr>
          <w:rFonts w:cs="Times New Roman"/>
        </w:rPr>
        <w:t>I discuss</w:t>
      </w:r>
      <w:r w:rsidR="00637718" w:rsidRPr="77DFC48D">
        <w:rPr>
          <w:rFonts w:cs="Times New Roman"/>
        </w:rPr>
        <w:t>ed</w:t>
      </w:r>
      <w:r w:rsidRPr="77DFC48D">
        <w:rPr>
          <w:rFonts w:cs="Times New Roman"/>
        </w:rPr>
        <w:t xml:space="preserve"> </w:t>
      </w:r>
      <w:r w:rsidR="00403098" w:rsidRPr="77DFC48D">
        <w:rPr>
          <w:rFonts w:cs="Times New Roman"/>
        </w:rPr>
        <w:t>the results of my investigation in this section</w:t>
      </w:r>
      <w:r w:rsidR="00157021" w:rsidRPr="77DFC48D">
        <w:rPr>
          <w:rFonts w:cs="Times New Roman"/>
        </w:rPr>
        <w:t>.</w:t>
      </w:r>
    </w:p>
    <w:p w14:paraId="32F9A2A4" w14:textId="77777777" w:rsidR="00EF04BF" w:rsidRPr="00081C49" w:rsidRDefault="00EF04BF" w:rsidP="00EF04BF">
      <w:pPr>
        <w:jc w:val="both"/>
        <w:rPr>
          <w:rFonts w:cs="Times New Roman"/>
        </w:rPr>
      </w:pPr>
    </w:p>
    <w:p w14:paraId="0976D6C3" w14:textId="3DD8C405" w:rsidR="00EF04BF" w:rsidRDefault="00A30A95" w:rsidP="00EF04BF">
      <w:pPr>
        <w:jc w:val="both"/>
        <w:rPr>
          <w:rFonts w:cs="Times New Roman"/>
        </w:rPr>
      </w:pPr>
      <w:r>
        <w:rPr>
          <w:rFonts w:cs="Times New Roman"/>
        </w:rPr>
        <w:t>The</w:t>
      </w:r>
      <w:r w:rsidR="00EF04BF" w:rsidRPr="00081C49">
        <w:rPr>
          <w:rFonts w:cs="Times New Roman"/>
        </w:rPr>
        <w:t xml:space="preserve"> features with the highest predictive power for </w:t>
      </w:r>
      <w:r w:rsidR="00701C4D">
        <w:rPr>
          <w:rFonts w:cs="Times New Roman"/>
        </w:rPr>
        <w:t xml:space="preserve">both </w:t>
      </w:r>
      <w:r w:rsidR="00EF04BF" w:rsidRPr="00081C49">
        <w:rPr>
          <w:rFonts w:cs="Times New Roman"/>
        </w:rPr>
        <w:t xml:space="preserve">country-level MMR predictions and MMR forecasts provided nationally aggregated information about the level and type of women’s employment, women’s knowledge of contraceptive options, and </w:t>
      </w:r>
      <w:r w:rsidR="00ED31CD">
        <w:rPr>
          <w:rFonts w:cs="Times New Roman"/>
        </w:rPr>
        <w:t>medical outcomes</w:t>
      </w:r>
      <w:r w:rsidR="007B3844">
        <w:rPr>
          <w:rFonts w:cs="Times New Roman"/>
        </w:rPr>
        <w:t xml:space="preserve"> related to </w:t>
      </w:r>
      <w:r w:rsidR="00EF04BF" w:rsidRPr="00081C49">
        <w:rPr>
          <w:rFonts w:cs="Times New Roman"/>
        </w:rPr>
        <w:t>women’s nutritional status.</w:t>
      </w:r>
      <w:r w:rsidR="00953597" w:rsidRPr="00953597">
        <w:rPr>
          <w:rFonts w:cs="Times New Roman"/>
        </w:rPr>
        <w:t xml:space="preserve"> </w:t>
      </w:r>
      <w:r w:rsidR="00EF04BF" w:rsidRPr="00081C49">
        <w:rPr>
          <w:rFonts w:cs="Times New Roman"/>
        </w:rPr>
        <w:t xml:space="preserve">Therefore, socio-economic </w:t>
      </w:r>
      <w:r w:rsidR="00936EA6">
        <w:rPr>
          <w:rFonts w:cs="Times New Roman"/>
        </w:rPr>
        <w:t>trends</w:t>
      </w:r>
      <w:r w:rsidR="00EF04BF" w:rsidRPr="00081C49">
        <w:rPr>
          <w:rFonts w:cs="Times New Roman"/>
        </w:rPr>
        <w:t xml:space="preserve"> </w:t>
      </w:r>
      <w:r w:rsidR="00AA46B4">
        <w:rPr>
          <w:rFonts w:cs="Times New Roman"/>
        </w:rPr>
        <w:t>provided</w:t>
      </w:r>
      <w:r w:rsidR="00EF04BF" w:rsidRPr="00081C49">
        <w:rPr>
          <w:rFonts w:cs="Times New Roman"/>
        </w:rPr>
        <w:t xml:space="preserve"> valuable </w:t>
      </w:r>
      <w:r w:rsidR="006B5D87">
        <w:rPr>
          <w:rFonts w:cs="Times New Roman"/>
        </w:rPr>
        <w:t xml:space="preserve">information </w:t>
      </w:r>
      <w:r w:rsidR="005D6E45">
        <w:rPr>
          <w:rFonts w:cs="Times New Roman"/>
        </w:rPr>
        <w:t>for</w:t>
      </w:r>
      <w:r w:rsidR="00EF04BF" w:rsidRPr="00081C49">
        <w:rPr>
          <w:rFonts w:cs="Times New Roman"/>
        </w:rPr>
        <w:t xml:space="preserve"> estimat</w:t>
      </w:r>
      <w:r w:rsidR="005D6E45">
        <w:rPr>
          <w:rFonts w:cs="Times New Roman"/>
        </w:rPr>
        <w:t xml:space="preserve">ing </w:t>
      </w:r>
      <w:r w:rsidR="00EF04BF" w:rsidRPr="00081C49">
        <w:rPr>
          <w:rFonts w:cs="Times New Roman"/>
        </w:rPr>
        <w:t xml:space="preserve">MMR. </w:t>
      </w:r>
      <w:r w:rsidR="004A1273">
        <w:rPr>
          <w:rFonts w:cs="Times New Roman"/>
        </w:rPr>
        <w:t>This</w:t>
      </w:r>
      <w:r w:rsidR="00EF04BF" w:rsidRPr="00081C49">
        <w:rPr>
          <w:rFonts w:cs="Times New Roman"/>
        </w:rPr>
        <w:t xml:space="preserve"> </w:t>
      </w:r>
      <w:r w:rsidR="004A1273">
        <w:rPr>
          <w:rFonts w:cs="Times New Roman"/>
        </w:rPr>
        <w:t>observation</w:t>
      </w:r>
      <w:r w:rsidR="00EF04BF" w:rsidRPr="00081C49">
        <w:rPr>
          <w:rFonts w:cs="Times New Roman"/>
        </w:rPr>
        <w:t xml:space="preserve"> </w:t>
      </w:r>
      <w:r w:rsidR="004A1273">
        <w:rPr>
          <w:rFonts w:cs="Times New Roman"/>
        </w:rPr>
        <w:t>was</w:t>
      </w:r>
      <w:r w:rsidR="00EF04BF" w:rsidRPr="00081C49">
        <w:rPr>
          <w:rFonts w:cs="Times New Roman"/>
        </w:rPr>
        <w:t xml:space="preserve"> </w:t>
      </w:r>
      <w:r w:rsidR="00302B79">
        <w:rPr>
          <w:rFonts w:cs="Times New Roman"/>
        </w:rPr>
        <w:t>corroborated</w:t>
      </w:r>
      <w:r w:rsidR="00EF04BF" w:rsidRPr="00081C49">
        <w:rPr>
          <w:rFonts w:cs="Times New Roman"/>
        </w:rPr>
        <w:t xml:space="preserve"> by the literature, which described how </w:t>
      </w:r>
      <w:r w:rsidR="00302B79">
        <w:rPr>
          <w:rFonts w:cs="Times New Roman"/>
        </w:rPr>
        <w:t xml:space="preserve">maternal mortality </w:t>
      </w:r>
      <w:r w:rsidR="00D41FA4">
        <w:rPr>
          <w:rFonts w:cs="Times New Roman"/>
        </w:rPr>
        <w:t>is</w:t>
      </w:r>
      <w:r w:rsidR="00302B79">
        <w:rPr>
          <w:rFonts w:cs="Times New Roman"/>
        </w:rPr>
        <w:t xml:space="preserve"> affected by </w:t>
      </w:r>
      <w:r w:rsidR="00EF04BF" w:rsidRPr="00081C49">
        <w:rPr>
          <w:rFonts w:cs="Times New Roman"/>
        </w:rPr>
        <w:t>socio-economic trends like availability of contraception</w:t>
      </w:r>
      <w:r w:rsidR="00002C87">
        <w:rPr>
          <w:rFonts w:cs="Times New Roman"/>
        </w:rPr>
        <w:t xml:space="preserve"> and</w:t>
      </w:r>
      <w:r w:rsidR="00EF04BF" w:rsidRPr="00081C49">
        <w:rPr>
          <w:rFonts w:cs="Times New Roman"/>
        </w:rPr>
        <w:t xml:space="preserve"> women’s education [2, 5]. The literature also describes how maternal health services are inaccessible to many due to financial constraints</w:t>
      </w:r>
      <w:r w:rsidR="00D41FA4">
        <w:rPr>
          <w:rFonts w:cs="Times New Roman"/>
        </w:rPr>
        <w:t>, affecting maternal health outcomes</w:t>
      </w:r>
      <w:r w:rsidR="00002C87">
        <w:rPr>
          <w:rFonts w:cs="Times New Roman"/>
        </w:rPr>
        <w:t xml:space="preserve"> [6]. </w:t>
      </w:r>
      <w:r w:rsidR="002408F0">
        <w:rPr>
          <w:rFonts w:cs="Times New Roman"/>
        </w:rPr>
        <w:t xml:space="preserve">Given that employment </w:t>
      </w:r>
      <w:r w:rsidR="00E14347">
        <w:rPr>
          <w:rFonts w:cs="Times New Roman"/>
        </w:rPr>
        <w:t>is influenced by education, and that financial status is influenced by employment, these</w:t>
      </w:r>
      <w:r w:rsidR="002408F0">
        <w:rPr>
          <w:rFonts w:cs="Times New Roman"/>
        </w:rPr>
        <w:t xml:space="preserve"> findings</w:t>
      </w:r>
      <w:r w:rsidR="00EF04BF" w:rsidRPr="00081C49">
        <w:rPr>
          <w:rFonts w:cs="Times New Roman"/>
        </w:rPr>
        <w:t xml:space="preserve"> validat</w:t>
      </w:r>
      <w:r w:rsidR="002408F0">
        <w:rPr>
          <w:rFonts w:cs="Times New Roman"/>
        </w:rPr>
        <w:t>e</w:t>
      </w:r>
      <w:r w:rsidR="00803A55">
        <w:rPr>
          <w:rFonts w:cs="Times New Roman"/>
        </w:rPr>
        <w:t xml:space="preserve"> </w:t>
      </w:r>
      <w:r w:rsidR="00EF04BF" w:rsidRPr="00081C49">
        <w:rPr>
          <w:rFonts w:cs="Times New Roman"/>
        </w:rPr>
        <w:t xml:space="preserve">my </w:t>
      </w:r>
      <w:r w:rsidR="00F37011">
        <w:rPr>
          <w:rFonts w:cs="Times New Roman"/>
        </w:rPr>
        <w:t>result</w:t>
      </w:r>
      <w:r w:rsidR="00EF04BF" w:rsidRPr="00081C49">
        <w:rPr>
          <w:rFonts w:cs="Times New Roman"/>
        </w:rPr>
        <w:t xml:space="preserve"> that employment </w:t>
      </w:r>
      <w:r w:rsidR="00803A55">
        <w:rPr>
          <w:rFonts w:cs="Times New Roman"/>
        </w:rPr>
        <w:t>has high predictive power</w:t>
      </w:r>
      <w:r w:rsidR="00EF04BF" w:rsidRPr="00081C49">
        <w:rPr>
          <w:rFonts w:cs="Times New Roman"/>
        </w:rPr>
        <w:t xml:space="preserve"> </w:t>
      </w:r>
      <w:r w:rsidR="00803A55">
        <w:rPr>
          <w:rFonts w:cs="Times New Roman"/>
        </w:rPr>
        <w:t>for</w:t>
      </w:r>
      <w:r w:rsidR="00EF04BF" w:rsidRPr="00081C49">
        <w:rPr>
          <w:rFonts w:cs="Times New Roman"/>
        </w:rPr>
        <w:t xml:space="preserve"> MMR. </w:t>
      </w:r>
    </w:p>
    <w:p w14:paraId="0A77C170" w14:textId="77777777" w:rsidR="00C57F7E" w:rsidRDefault="00C57F7E" w:rsidP="00EF04BF">
      <w:pPr>
        <w:jc w:val="both"/>
        <w:rPr>
          <w:rFonts w:cs="Times New Roman"/>
        </w:rPr>
      </w:pPr>
    </w:p>
    <w:p w14:paraId="069F177D" w14:textId="26C1E567" w:rsidR="00EF04BF" w:rsidRPr="00081C49" w:rsidRDefault="00C57F7E" w:rsidP="00EF04BF">
      <w:pPr>
        <w:jc w:val="both"/>
        <w:rPr>
          <w:rFonts w:cs="Times New Roman"/>
        </w:rPr>
      </w:pPr>
      <w:r w:rsidRPr="77DFC48D">
        <w:rPr>
          <w:rFonts w:cs="Times New Roman"/>
        </w:rPr>
        <w:t xml:space="preserve">The features with the highest predictive power for MMR were similar </w:t>
      </w:r>
      <w:r w:rsidR="00BD4C27" w:rsidRPr="77DFC48D">
        <w:rPr>
          <w:rFonts w:cs="Times New Roman"/>
        </w:rPr>
        <w:t>between the</w:t>
      </w:r>
      <w:r w:rsidRPr="77DFC48D">
        <w:rPr>
          <w:rFonts w:cs="Times New Roman"/>
        </w:rPr>
        <w:t xml:space="preserve"> RFSE-CLP and RFSE-F</w:t>
      </w:r>
      <w:r w:rsidR="00BD4C27" w:rsidRPr="77DFC48D">
        <w:rPr>
          <w:rFonts w:cs="Times New Roman"/>
        </w:rPr>
        <w:t xml:space="preserve"> models.</w:t>
      </w:r>
      <w:r w:rsidRPr="77DFC48D">
        <w:rPr>
          <w:rFonts w:cs="Times New Roman"/>
        </w:rPr>
        <w:t xml:space="preserve"> However, the most important features in RFSE-F had slightly greater emphasis on non-communicable disease and</w:t>
      </w:r>
      <w:r w:rsidR="00C23942" w:rsidRPr="77DFC48D">
        <w:rPr>
          <w:rFonts w:cs="Times New Roman"/>
        </w:rPr>
        <w:t xml:space="preserve"> </w:t>
      </w:r>
      <w:r w:rsidRPr="77DFC48D">
        <w:rPr>
          <w:rFonts w:cs="Times New Roman"/>
        </w:rPr>
        <w:t xml:space="preserve">lower emphasis on the </w:t>
      </w:r>
      <w:commentRangeStart w:id="42"/>
      <w:r w:rsidRPr="77DFC48D">
        <w:rPr>
          <w:rFonts w:cs="Times New Roman"/>
        </w:rPr>
        <w:t>national income level</w:t>
      </w:r>
      <w:commentRangeEnd w:id="42"/>
      <w:r>
        <w:rPr>
          <w:rStyle w:val="CommentReference"/>
        </w:rPr>
        <w:commentReference w:id="42"/>
      </w:r>
      <w:r w:rsidRPr="77DFC48D">
        <w:rPr>
          <w:rFonts w:cs="Times New Roman"/>
        </w:rPr>
        <w:t>, life expectancy, fertility rate, presence of skilled health practitioners at birth, and percentage of teenage mothers.</w:t>
      </w:r>
      <w:r w:rsidR="00C23942" w:rsidRPr="77DFC48D">
        <w:rPr>
          <w:rFonts w:cs="Times New Roman"/>
        </w:rPr>
        <w:t xml:space="preserve"> Therefore,</w:t>
      </w:r>
      <w:r w:rsidR="00EF04BF" w:rsidRPr="77DFC48D">
        <w:rPr>
          <w:rFonts w:cs="Times New Roman"/>
        </w:rPr>
        <w:t xml:space="preserve"> </w:t>
      </w:r>
      <w:r w:rsidR="00C23942" w:rsidRPr="77DFC48D">
        <w:rPr>
          <w:rFonts w:cs="Times New Roman"/>
        </w:rPr>
        <w:t xml:space="preserve">the </w:t>
      </w:r>
      <w:r w:rsidR="00EF04BF" w:rsidRPr="77DFC48D">
        <w:rPr>
          <w:rFonts w:cs="Times New Roman"/>
        </w:rPr>
        <w:t>RFSE</w:t>
      </w:r>
      <w:r w:rsidR="00C23942" w:rsidRPr="77DFC48D">
        <w:rPr>
          <w:rFonts w:cs="Times New Roman"/>
        </w:rPr>
        <w:t>-CLP</w:t>
      </w:r>
      <w:r w:rsidR="00EF04BF" w:rsidRPr="77DFC48D">
        <w:rPr>
          <w:rFonts w:cs="Times New Roman"/>
        </w:rPr>
        <w:t xml:space="preserve"> placed </w:t>
      </w:r>
      <w:r w:rsidR="006E2ED1" w:rsidRPr="77DFC48D">
        <w:rPr>
          <w:rFonts w:cs="Times New Roman"/>
        </w:rPr>
        <w:t>greater</w:t>
      </w:r>
      <w:r w:rsidR="00EF04BF" w:rsidRPr="77DFC48D">
        <w:rPr>
          <w:rFonts w:cs="Times New Roman"/>
        </w:rPr>
        <w:t xml:space="preserve"> </w:t>
      </w:r>
      <w:r w:rsidR="006E2ED1" w:rsidRPr="77DFC48D">
        <w:rPr>
          <w:rFonts w:cs="Times New Roman"/>
        </w:rPr>
        <w:t>importance</w:t>
      </w:r>
      <w:r w:rsidR="00EF04BF" w:rsidRPr="77DFC48D">
        <w:rPr>
          <w:rFonts w:cs="Times New Roman"/>
        </w:rPr>
        <w:t xml:space="preserve"> on current aggregate measures of health system coverage and performance, while the RFSE</w:t>
      </w:r>
      <w:r w:rsidR="00487851" w:rsidRPr="77DFC48D">
        <w:rPr>
          <w:rFonts w:cs="Times New Roman"/>
        </w:rPr>
        <w:t xml:space="preserve">-F </w:t>
      </w:r>
      <w:r w:rsidR="00EF04BF" w:rsidRPr="77DFC48D">
        <w:rPr>
          <w:rFonts w:cs="Times New Roman"/>
        </w:rPr>
        <w:t xml:space="preserve">placed more value on longer-term health trends. This </w:t>
      </w:r>
      <w:r w:rsidR="00487851" w:rsidRPr="77DFC48D">
        <w:rPr>
          <w:rFonts w:cs="Times New Roman"/>
        </w:rPr>
        <w:t xml:space="preserve">observation was </w:t>
      </w:r>
      <w:r w:rsidR="00214198" w:rsidRPr="77DFC48D">
        <w:rPr>
          <w:rFonts w:cs="Times New Roman"/>
        </w:rPr>
        <w:t>corroborated</w:t>
      </w:r>
      <w:r w:rsidR="00EF04BF" w:rsidRPr="77DFC48D">
        <w:rPr>
          <w:rFonts w:cs="Times New Roman"/>
        </w:rPr>
        <w:t xml:space="preserve"> by the literature, as experts expect maternal mortality will </w:t>
      </w:r>
      <w:r w:rsidR="007D721B" w:rsidRPr="77DFC48D">
        <w:rPr>
          <w:rFonts w:cs="Times New Roman"/>
        </w:rPr>
        <w:t>be</w:t>
      </w:r>
      <w:r w:rsidR="00EF04BF" w:rsidRPr="77DFC48D">
        <w:rPr>
          <w:rFonts w:cs="Times New Roman"/>
        </w:rPr>
        <w:t xml:space="preserve"> increasingly determined by non-communicable disease </w:t>
      </w:r>
      <w:r w:rsidR="004453D1" w:rsidRPr="77DFC48D">
        <w:rPr>
          <w:rFonts w:cs="Times New Roman"/>
        </w:rPr>
        <w:t>as opposed to</w:t>
      </w:r>
      <w:r w:rsidR="00EF04BF" w:rsidRPr="77DFC48D">
        <w:rPr>
          <w:rFonts w:cs="Times New Roman"/>
        </w:rPr>
        <w:t xml:space="preserve"> direct</w:t>
      </w:r>
      <w:r w:rsidR="00C77DBC" w:rsidRPr="77DFC48D">
        <w:rPr>
          <w:rFonts w:cs="Times New Roman"/>
        </w:rPr>
        <w:t xml:space="preserve"> </w:t>
      </w:r>
      <w:r w:rsidR="004453D1" w:rsidRPr="77DFC48D">
        <w:rPr>
          <w:rFonts w:cs="Times New Roman"/>
        </w:rPr>
        <w:t xml:space="preserve">complications of pregnancy and childbirth, as described </w:t>
      </w:r>
      <w:r w:rsidR="007D721B" w:rsidRPr="77DFC48D">
        <w:rPr>
          <w:rFonts w:cs="Times New Roman"/>
        </w:rPr>
        <w:t xml:space="preserve">by </w:t>
      </w:r>
      <w:r w:rsidR="00EF04BF" w:rsidRPr="77DFC48D">
        <w:rPr>
          <w:rFonts w:cs="Times New Roman"/>
        </w:rPr>
        <w:t>the obstetric transition</w:t>
      </w:r>
      <w:r w:rsidR="004453D1" w:rsidRPr="77DFC48D">
        <w:rPr>
          <w:rFonts w:cs="Times New Roman"/>
        </w:rPr>
        <w:t xml:space="preserve"> model</w:t>
      </w:r>
      <w:r w:rsidR="00EF04BF" w:rsidRPr="77DFC48D">
        <w:rPr>
          <w:rFonts w:cs="Times New Roman"/>
        </w:rPr>
        <w:t xml:space="preserve"> [1]. </w:t>
      </w:r>
    </w:p>
    <w:p w14:paraId="5E8C6BB8" w14:textId="77777777" w:rsidR="00EF04BF" w:rsidRPr="00081C49" w:rsidRDefault="00EF04BF" w:rsidP="00EF04BF">
      <w:pPr>
        <w:jc w:val="both"/>
        <w:rPr>
          <w:rFonts w:cs="Times New Roman"/>
        </w:rPr>
      </w:pPr>
    </w:p>
    <w:p w14:paraId="4C0D5546" w14:textId="4969DDCE" w:rsidR="00EF04BF" w:rsidRPr="00081C49" w:rsidRDefault="006B630A" w:rsidP="00EF04BF">
      <w:pPr>
        <w:jc w:val="both"/>
        <w:rPr>
          <w:rFonts w:cs="Times New Roman"/>
        </w:rPr>
      </w:pPr>
      <w:r>
        <w:rPr>
          <w:rFonts w:cs="Times New Roman"/>
        </w:rPr>
        <w:t>Many</w:t>
      </w:r>
      <w:r w:rsidR="00EF04BF" w:rsidRPr="00081C49">
        <w:rPr>
          <w:rFonts w:cs="Times New Roman"/>
        </w:rPr>
        <w:t xml:space="preserve"> of the features </w:t>
      </w:r>
      <w:r>
        <w:rPr>
          <w:rFonts w:cs="Times New Roman"/>
        </w:rPr>
        <w:t xml:space="preserve">identified in this thesis as having </w:t>
      </w:r>
      <w:r w:rsidR="00EF04BF" w:rsidRPr="00081C49">
        <w:rPr>
          <w:rFonts w:cs="Times New Roman"/>
        </w:rPr>
        <w:t>the highest predictive power for MMR were established risk factors in the literature</w:t>
      </w:r>
      <w:r w:rsidR="00F003D6">
        <w:rPr>
          <w:rFonts w:cs="Times New Roman"/>
        </w:rPr>
        <w:t>,</w:t>
      </w:r>
      <w:r w:rsidR="00EF04BF" w:rsidRPr="00081C49">
        <w:rPr>
          <w:rFonts w:cs="Times New Roman"/>
        </w:rPr>
        <w:t xml:space="preserve"> </w:t>
      </w:r>
      <w:r w:rsidR="00F003D6">
        <w:rPr>
          <w:rFonts w:cs="Times New Roman"/>
        </w:rPr>
        <w:t>validating</w:t>
      </w:r>
      <w:r w:rsidR="00EF04BF" w:rsidRPr="00081C49">
        <w:rPr>
          <w:rFonts w:cs="Times New Roman"/>
        </w:rPr>
        <w:t xml:space="preserve"> my results.</w:t>
      </w:r>
    </w:p>
    <w:p w14:paraId="368D39B1" w14:textId="77777777" w:rsidR="00EF04BF" w:rsidRPr="00081C49" w:rsidRDefault="00EF04BF" w:rsidP="00EF04BF">
      <w:pPr>
        <w:jc w:val="both"/>
        <w:rPr>
          <w:rFonts w:cs="Times New Roman"/>
        </w:rPr>
      </w:pPr>
    </w:p>
    <w:p w14:paraId="4EF0E7ED" w14:textId="428D963F" w:rsidR="00AF2B41" w:rsidRPr="00081C49" w:rsidRDefault="00135CBA" w:rsidP="00EF04BF">
      <w:pPr>
        <w:jc w:val="both"/>
        <w:rPr>
          <w:rFonts w:cs="Times New Roman"/>
        </w:rPr>
      </w:pPr>
      <w:r w:rsidRPr="00081C49">
        <w:rPr>
          <w:rFonts w:cs="Times New Roman"/>
        </w:rPr>
        <w:t>However,</w:t>
      </w:r>
      <w:r w:rsidR="002A2B8D">
        <w:rPr>
          <w:rFonts w:cs="Times New Roman"/>
        </w:rPr>
        <w:t xml:space="preserve"> </w:t>
      </w:r>
      <w:r w:rsidR="003A62F1">
        <w:rPr>
          <w:rFonts w:cs="Times New Roman"/>
        </w:rPr>
        <w:t>my</w:t>
      </w:r>
      <w:r w:rsidRPr="00081C49">
        <w:rPr>
          <w:rFonts w:cs="Times New Roman"/>
        </w:rPr>
        <w:t xml:space="preserve"> </w:t>
      </w:r>
      <w:r w:rsidR="004325C2" w:rsidRPr="00081C49">
        <w:rPr>
          <w:rFonts w:cs="Times New Roman"/>
        </w:rPr>
        <w:t>feature</w:t>
      </w:r>
      <w:r w:rsidRPr="00081C49">
        <w:rPr>
          <w:rFonts w:cs="Times New Roman"/>
        </w:rPr>
        <w:t xml:space="preserve"> importance</w:t>
      </w:r>
      <w:r w:rsidR="004325C2" w:rsidRPr="00081C49">
        <w:rPr>
          <w:rFonts w:cs="Times New Roman"/>
        </w:rPr>
        <w:t xml:space="preserve"> calculations may have been affected by the </w:t>
      </w:r>
      <w:r w:rsidR="00697953">
        <w:rPr>
          <w:rFonts w:cs="Times New Roman"/>
        </w:rPr>
        <w:t xml:space="preserve">large number of </w:t>
      </w:r>
      <w:r w:rsidR="004325C2" w:rsidRPr="00081C49">
        <w:rPr>
          <w:rFonts w:cs="Times New Roman"/>
        </w:rPr>
        <w:t xml:space="preserve">highly correlated </w:t>
      </w:r>
      <w:r w:rsidR="00F57844" w:rsidRPr="00081C49">
        <w:rPr>
          <w:rFonts w:cs="Times New Roman"/>
        </w:rPr>
        <w:t xml:space="preserve">variables </w:t>
      </w:r>
      <w:r w:rsidR="00697953">
        <w:rPr>
          <w:rFonts w:cs="Times New Roman"/>
        </w:rPr>
        <w:t>in my input data</w:t>
      </w:r>
      <w:r w:rsidR="00F57844" w:rsidRPr="00081C49">
        <w:rPr>
          <w:rFonts w:cs="Times New Roman"/>
        </w:rPr>
        <w:t xml:space="preserve">. </w:t>
      </w:r>
      <w:r w:rsidR="00D50F1F">
        <w:rPr>
          <w:rFonts w:cs="Times New Roman"/>
        </w:rPr>
        <w:t>A f</w:t>
      </w:r>
      <w:r w:rsidR="00F57844" w:rsidRPr="00081C49">
        <w:rPr>
          <w:rFonts w:cs="Times New Roman"/>
        </w:rPr>
        <w:t>eature</w:t>
      </w:r>
      <w:r w:rsidR="00D50F1F">
        <w:rPr>
          <w:rFonts w:cs="Times New Roman"/>
        </w:rPr>
        <w:t>’s</w:t>
      </w:r>
      <w:r w:rsidR="00F57844" w:rsidRPr="00081C49">
        <w:rPr>
          <w:rFonts w:cs="Times New Roman"/>
        </w:rPr>
        <w:t xml:space="preserve"> importance was calculated based on </w:t>
      </w:r>
      <w:r w:rsidR="00273FF7" w:rsidRPr="00081C49">
        <w:rPr>
          <w:rFonts w:cs="Times New Roman"/>
        </w:rPr>
        <w:t>the amount by which</w:t>
      </w:r>
      <w:r w:rsidR="00D50F1F">
        <w:rPr>
          <w:rFonts w:cs="Times New Roman"/>
        </w:rPr>
        <w:t xml:space="preserve"> it</w:t>
      </w:r>
      <w:r w:rsidR="00273FF7" w:rsidRPr="00081C49">
        <w:rPr>
          <w:rFonts w:cs="Times New Roman"/>
        </w:rPr>
        <w:t xml:space="preserve"> reduced loss when used to define a split at an internal node. </w:t>
      </w:r>
      <w:r w:rsidR="00056E75" w:rsidRPr="00081C49">
        <w:rPr>
          <w:rFonts w:cs="Times New Roman"/>
        </w:rPr>
        <w:t xml:space="preserve">However, a </w:t>
      </w:r>
      <w:r w:rsidR="00F41CB1">
        <w:rPr>
          <w:rFonts w:cs="Times New Roman"/>
        </w:rPr>
        <w:t>group</w:t>
      </w:r>
      <w:r w:rsidR="00056E75" w:rsidRPr="00081C49">
        <w:rPr>
          <w:rFonts w:cs="Times New Roman"/>
        </w:rPr>
        <w:t xml:space="preserve"> of c</w:t>
      </w:r>
      <w:r w:rsidR="00273FF7" w:rsidRPr="00081C49">
        <w:rPr>
          <w:rFonts w:cs="Times New Roman"/>
        </w:rPr>
        <w:t>orrelated</w:t>
      </w:r>
      <w:r w:rsidRPr="00081C49">
        <w:rPr>
          <w:rFonts w:cs="Times New Roman"/>
        </w:rPr>
        <w:t xml:space="preserve"> </w:t>
      </w:r>
      <w:r w:rsidR="00273FF7" w:rsidRPr="00081C49">
        <w:rPr>
          <w:rFonts w:cs="Times New Roman"/>
        </w:rPr>
        <w:t xml:space="preserve">features </w:t>
      </w:r>
      <w:r w:rsidR="00056E75" w:rsidRPr="00081C49">
        <w:rPr>
          <w:rFonts w:cs="Times New Roman"/>
        </w:rPr>
        <w:t>may have produced similar reductions in loss</w:t>
      </w:r>
      <w:r w:rsidR="00AD0D0D">
        <w:rPr>
          <w:rFonts w:cs="Times New Roman"/>
        </w:rPr>
        <w:t xml:space="preserve">. </w:t>
      </w:r>
      <w:r w:rsidR="006C4631">
        <w:rPr>
          <w:rFonts w:cs="Times New Roman"/>
        </w:rPr>
        <w:t>Thus, the</w:t>
      </w:r>
      <w:r w:rsidR="00056E75" w:rsidRPr="00081C49">
        <w:rPr>
          <w:rFonts w:cs="Times New Roman"/>
        </w:rPr>
        <w:t xml:space="preserve"> </w:t>
      </w:r>
      <w:r w:rsidR="00BA3A9F">
        <w:rPr>
          <w:rFonts w:cs="Times New Roman"/>
        </w:rPr>
        <w:t xml:space="preserve">first </w:t>
      </w:r>
      <w:r w:rsidR="00056E75" w:rsidRPr="00081C49">
        <w:rPr>
          <w:rFonts w:cs="Times New Roman"/>
        </w:rPr>
        <w:t xml:space="preserve">feature </w:t>
      </w:r>
      <w:r w:rsidR="006C4631">
        <w:rPr>
          <w:rFonts w:cs="Times New Roman"/>
        </w:rPr>
        <w:t xml:space="preserve">chosen </w:t>
      </w:r>
      <w:r w:rsidR="00056E75" w:rsidRPr="00081C49">
        <w:rPr>
          <w:rFonts w:cs="Times New Roman"/>
        </w:rPr>
        <w:t xml:space="preserve">from </w:t>
      </w:r>
      <w:r w:rsidR="00F07E34" w:rsidRPr="00081C49">
        <w:rPr>
          <w:rFonts w:cs="Times New Roman"/>
        </w:rPr>
        <w:t>this</w:t>
      </w:r>
      <w:r w:rsidR="00056E75" w:rsidRPr="00081C49">
        <w:rPr>
          <w:rFonts w:cs="Times New Roman"/>
        </w:rPr>
        <w:t xml:space="preserve"> </w:t>
      </w:r>
      <w:r w:rsidR="00F41CB1">
        <w:rPr>
          <w:rFonts w:cs="Times New Roman"/>
        </w:rPr>
        <w:t>group</w:t>
      </w:r>
      <w:r w:rsidR="00056E75" w:rsidRPr="00081C49">
        <w:rPr>
          <w:rFonts w:cs="Times New Roman"/>
        </w:rPr>
        <w:t xml:space="preserve"> </w:t>
      </w:r>
      <w:r w:rsidR="006C4631">
        <w:rPr>
          <w:rFonts w:cs="Times New Roman"/>
        </w:rPr>
        <w:t>would be used to define the split and attributed with the decrease in loss</w:t>
      </w:r>
      <w:r w:rsidR="00EE51E2">
        <w:rPr>
          <w:rFonts w:cs="Times New Roman"/>
        </w:rPr>
        <w:t xml:space="preserve">. </w:t>
      </w:r>
      <w:r w:rsidR="004E575F">
        <w:rPr>
          <w:rFonts w:cs="Times New Roman"/>
        </w:rPr>
        <w:t>The</w:t>
      </w:r>
      <w:r w:rsidR="00020B7A" w:rsidRPr="00081C49">
        <w:rPr>
          <w:rFonts w:cs="Times New Roman"/>
        </w:rPr>
        <w:t xml:space="preserve"> chosen feature would </w:t>
      </w:r>
      <w:r w:rsidR="00954123">
        <w:rPr>
          <w:rFonts w:cs="Times New Roman"/>
        </w:rPr>
        <w:t>therefore</w:t>
      </w:r>
      <w:r w:rsidR="00020B7A" w:rsidRPr="00081C49">
        <w:rPr>
          <w:rFonts w:cs="Times New Roman"/>
        </w:rPr>
        <w:t xml:space="preserve"> be given</w:t>
      </w:r>
      <w:r w:rsidR="004E575F">
        <w:rPr>
          <w:rFonts w:cs="Times New Roman"/>
        </w:rPr>
        <w:t xml:space="preserve"> a higher</w:t>
      </w:r>
      <w:r w:rsidR="00020B7A" w:rsidRPr="00081C49">
        <w:rPr>
          <w:rFonts w:cs="Times New Roman"/>
        </w:rPr>
        <w:t xml:space="preserve"> importance score</w:t>
      </w:r>
      <w:r w:rsidR="004E575F">
        <w:rPr>
          <w:rFonts w:cs="Times New Roman"/>
        </w:rPr>
        <w:t xml:space="preserve"> than any of the other highly correlated features</w:t>
      </w:r>
      <w:r w:rsidR="00E77B69">
        <w:rPr>
          <w:rFonts w:cs="Times New Roman"/>
        </w:rPr>
        <w:t xml:space="preserve">. </w:t>
      </w:r>
      <w:r w:rsidR="00203B10">
        <w:rPr>
          <w:rFonts w:cs="Times New Roman"/>
        </w:rPr>
        <w:t>Consequently, its</w:t>
      </w:r>
      <w:r w:rsidR="00E77B69">
        <w:rPr>
          <w:rFonts w:cs="Times New Roman"/>
        </w:rPr>
        <w:t xml:space="preserve"> higher importance score</w:t>
      </w:r>
      <w:r w:rsidR="003456C5">
        <w:rPr>
          <w:rFonts w:cs="Times New Roman"/>
        </w:rPr>
        <w:t xml:space="preserve"> </w:t>
      </w:r>
      <w:r w:rsidR="00203B10">
        <w:rPr>
          <w:rFonts w:cs="Times New Roman"/>
        </w:rPr>
        <w:t>would be a result of its selection order</w:t>
      </w:r>
      <w:r w:rsidR="003456C5">
        <w:rPr>
          <w:rFonts w:cs="Times New Roman"/>
        </w:rPr>
        <w:t xml:space="preserve"> </w:t>
      </w:r>
      <w:r w:rsidR="00215032">
        <w:rPr>
          <w:rFonts w:cs="Times New Roman"/>
        </w:rPr>
        <w:t>instead of</w:t>
      </w:r>
      <w:r w:rsidR="00A8532B">
        <w:rPr>
          <w:rFonts w:cs="Times New Roman"/>
        </w:rPr>
        <w:t xml:space="preserve"> </w:t>
      </w:r>
      <w:r w:rsidR="00203B10">
        <w:rPr>
          <w:rFonts w:cs="Times New Roman"/>
        </w:rPr>
        <w:t>an indication of it having a</w:t>
      </w:r>
      <w:r w:rsidR="00A8532B">
        <w:rPr>
          <w:rFonts w:cs="Times New Roman"/>
        </w:rPr>
        <w:t xml:space="preserve"> causal relationship </w:t>
      </w:r>
      <w:r w:rsidR="00203B10">
        <w:rPr>
          <w:rFonts w:cs="Times New Roman"/>
        </w:rPr>
        <w:t>with</w:t>
      </w:r>
      <w:r w:rsidR="00A8532B">
        <w:rPr>
          <w:rFonts w:cs="Times New Roman"/>
        </w:rPr>
        <w:t xml:space="preserve"> MMR</w:t>
      </w:r>
      <w:r w:rsidR="00020B7A" w:rsidRPr="00081C49">
        <w:rPr>
          <w:rFonts w:cs="Times New Roman"/>
        </w:rPr>
        <w:t xml:space="preserve">. </w:t>
      </w:r>
      <w:r w:rsidR="00F612E2">
        <w:rPr>
          <w:rFonts w:cs="Times New Roman"/>
        </w:rPr>
        <w:t>Thus,</w:t>
      </w:r>
      <w:r w:rsidR="00A8532B">
        <w:rPr>
          <w:rFonts w:cs="Times New Roman"/>
        </w:rPr>
        <w:t xml:space="preserve"> </w:t>
      </w:r>
      <w:r w:rsidR="00B02594" w:rsidRPr="00081C49">
        <w:rPr>
          <w:rFonts w:cs="Times New Roman"/>
        </w:rPr>
        <w:t xml:space="preserve">the similarity and high correlation between features in my input data made importance scores unstable. </w:t>
      </w:r>
    </w:p>
    <w:p w14:paraId="59970178" w14:textId="77777777" w:rsidR="00AF2B41" w:rsidRPr="00081C49" w:rsidRDefault="00AF2B41" w:rsidP="00EF04BF">
      <w:pPr>
        <w:jc w:val="both"/>
        <w:rPr>
          <w:rFonts w:cs="Times New Roman"/>
        </w:rPr>
      </w:pPr>
    </w:p>
    <w:p w14:paraId="22C65C22" w14:textId="106CDC1D" w:rsidR="00EB0292" w:rsidRPr="00081C49" w:rsidRDefault="00041062" w:rsidP="00FD51DB">
      <w:pPr>
        <w:jc w:val="both"/>
        <w:rPr>
          <w:rFonts w:cs="Times New Roman"/>
        </w:rPr>
      </w:pPr>
      <w:r>
        <w:rPr>
          <w:rFonts w:cs="Times New Roman"/>
        </w:rPr>
        <w:t>Therefore</w:t>
      </w:r>
      <w:r w:rsidR="00E03205">
        <w:rPr>
          <w:rFonts w:cs="Times New Roman"/>
        </w:rPr>
        <w:t>,</w:t>
      </w:r>
      <w:r w:rsidR="00585101" w:rsidRPr="00081C49">
        <w:rPr>
          <w:rFonts w:cs="Times New Roman"/>
        </w:rPr>
        <w:t xml:space="preserve"> </w:t>
      </w:r>
      <w:r w:rsidR="008E07D0">
        <w:rPr>
          <w:rFonts w:cs="Times New Roman"/>
        </w:rPr>
        <w:t xml:space="preserve">I conducted an additional </w:t>
      </w:r>
      <w:r>
        <w:rPr>
          <w:rFonts w:cs="Times New Roman"/>
        </w:rPr>
        <w:t xml:space="preserve">robustness </w:t>
      </w:r>
      <w:r w:rsidR="008E07D0">
        <w:rPr>
          <w:rFonts w:cs="Times New Roman"/>
        </w:rPr>
        <w:t xml:space="preserve">check </w:t>
      </w:r>
      <w:r w:rsidR="00085A8B">
        <w:rPr>
          <w:rFonts w:cs="Times New Roman"/>
        </w:rPr>
        <w:t>using</w:t>
      </w:r>
      <w:r w:rsidR="008E07D0">
        <w:rPr>
          <w:rFonts w:cs="Times New Roman"/>
        </w:rPr>
        <w:t xml:space="preserve"> </w:t>
      </w:r>
      <w:r w:rsidR="00085A8B">
        <w:rPr>
          <w:rFonts w:cs="Times New Roman"/>
        </w:rPr>
        <w:t>SHAP values</w:t>
      </w:r>
      <w:r w:rsidR="00F26721">
        <w:rPr>
          <w:rFonts w:cs="Times New Roman"/>
        </w:rPr>
        <w:t xml:space="preserve"> to give my results further validity</w:t>
      </w:r>
      <w:r w:rsidR="00A4749E" w:rsidRPr="00081C49">
        <w:rPr>
          <w:rFonts w:cs="Times New Roman"/>
        </w:rPr>
        <w:t xml:space="preserve">. </w:t>
      </w:r>
      <w:r w:rsidR="007E15F1" w:rsidRPr="00081C49">
        <w:rPr>
          <w:rFonts w:cs="Times New Roman"/>
        </w:rPr>
        <w:t xml:space="preserve">Shapely Additive </w:t>
      </w:r>
      <w:proofErr w:type="spellStart"/>
      <w:r w:rsidR="007E15F1" w:rsidRPr="00081C49">
        <w:rPr>
          <w:rFonts w:cs="Times New Roman"/>
        </w:rPr>
        <w:t>e</w:t>
      </w:r>
      <w:r w:rsidR="00056287">
        <w:rPr>
          <w:rFonts w:cs="Times New Roman"/>
        </w:rPr>
        <w:t>xP</w:t>
      </w:r>
      <w:r w:rsidR="00CA7C6D" w:rsidRPr="00081C49">
        <w:rPr>
          <w:rFonts w:cs="Times New Roman"/>
        </w:rPr>
        <w:t>lanation</w:t>
      </w:r>
      <w:proofErr w:type="spellEnd"/>
      <w:r w:rsidR="00A4749E" w:rsidRPr="00081C49">
        <w:rPr>
          <w:rFonts w:cs="Times New Roman"/>
        </w:rPr>
        <w:t xml:space="preserve"> </w:t>
      </w:r>
      <w:r w:rsidR="007E15F1" w:rsidRPr="00081C49">
        <w:rPr>
          <w:rFonts w:cs="Times New Roman"/>
        </w:rPr>
        <w:t>(SHAP)</w:t>
      </w:r>
      <w:r w:rsidR="007D6A23" w:rsidRPr="00081C49">
        <w:rPr>
          <w:rFonts w:cs="Times New Roman"/>
        </w:rPr>
        <w:t xml:space="preserve"> values</w:t>
      </w:r>
      <w:r w:rsidR="006502BD" w:rsidRPr="00081C49">
        <w:rPr>
          <w:rFonts w:cs="Times New Roman"/>
        </w:rPr>
        <w:t xml:space="preserve"> </w:t>
      </w:r>
      <w:r w:rsidR="00974BBE">
        <w:rPr>
          <w:rFonts w:cs="Times New Roman"/>
        </w:rPr>
        <w:t>provide</w:t>
      </w:r>
      <w:r w:rsidR="006502BD" w:rsidRPr="00081C49">
        <w:rPr>
          <w:rFonts w:cs="Times New Roman"/>
        </w:rPr>
        <w:t xml:space="preserve"> a stable measure of feature importance</w:t>
      </w:r>
      <w:r w:rsidR="009B6386" w:rsidRPr="00081C49">
        <w:rPr>
          <w:rFonts w:cs="Times New Roman"/>
        </w:rPr>
        <w:t xml:space="preserve"> based on cooperative game theory</w:t>
      </w:r>
      <w:r w:rsidR="00D547C6">
        <w:rPr>
          <w:rFonts w:cs="Times New Roman"/>
        </w:rPr>
        <w:t xml:space="preserve"> [28]. They represent</w:t>
      </w:r>
      <w:r w:rsidR="00974BBE">
        <w:rPr>
          <w:rFonts w:cs="Times New Roman"/>
        </w:rPr>
        <w:t xml:space="preserve"> </w:t>
      </w:r>
      <w:r w:rsidR="00730876" w:rsidRPr="00081C49">
        <w:rPr>
          <w:rFonts w:cs="Times New Roman"/>
        </w:rPr>
        <w:t>each feature</w:t>
      </w:r>
      <w:r w:rsidR="003132E1">
        <w:rPr>
          <w:rFonts w:cs="Times New Roman"/>
        </w:rPr>
        <w:t>’s</w:t>
      </w:r>
      <w:r w:rsidR="00730876" w:rsidRPr="00081C49">
        <w:rPr>
          <w:rFonts w:cs="Times New Roman"/>
        </w:rPr>
        <w:t xml:space="preserve"> contribut</w:t>
      </w:r>
      <w:r w:rsidR="003132E1">
        <w:rPr>
          <w:rFonts w:cs="Times New Roman"/>
        </w:rPr>
        <w:t>ion</w:t>
      </w:r>
      <w:r w:rsidR="00730876" w:rsidRPr="00081C49">
        <w:rPr>
          <w:rFonts w:cs="Times New Roman"/>
        </w:rPr>
        <w:t xml:space="preserve"> to the final prediction </w:t>
      </w:r>
      <w:r w:rsidR="00A51778">
        <w:rPr>
          <w:rFonts w:cs="Times New Roman"/>
        </w:rPr>
        <w:t xml:space="preserve">and are commonly used in machine learning studies </w:t>
      </w:r>
      <w:r w:rsidR="00730876" w:rsidRPr="00081C49">
        <w:rPr>
          <w:rFonts w:cs="Times New Roman"/>
        </w:rPr>
        <w:t>[</w:t>
      </w:r>
      <w:r w:rsidR="00A61827" w:rsidRPr="00081C49">
        <w:rPr>
          <w:rFonts w:cs="Times New Roman"/>
        </w:rPr>
        <w:t>28</w:t>
      </w:r>
      <w:r w:rsidR="00A51778">
        <w:rPr>
          <w:rFonts w:cs="Times New Roman"/>
        </w:rPr>
        <w:t>, 29</w:t>
      </w:r>
      <w:r w:rsidR="00730876" w:rsidRPr="00081C49">
        <w:rPr>
          <w:rFonts w:cs="Times New Roman"/>
        </w:rPr>
        <w:t>]</w:t>
      </w:r>
      <w:r w:rsidR="009B6386" w:rsidRPr="00081C49">
        <w:rPr>
          <w:rFonts w:cs="Times New Roman"/>
        </w:rPr>
        <w:t>.</w:t>
      </w:r>
      <w:r w:rsidR="002D32BC" w:rsidRPr="00081C49">
        <w:rPr>
          <w:rFonts w:cs="Times New Roman"/>
        </w:rPr>
        <w:t xml:space="preserve"> For example,</w:t>
      </w:r>
      <w:r w:rsidR="00757E83" w:rsidRPr="00081C49">
        <w:rPr>
          <w:rFonts w:cs="Times New Roman"/>
        </w:rPr>
        <w:t xml:space="preserve"> Taye et al. (2025)</w:t>
      </w:r>
      <w:r w:rsidR="002D32BC" w:rsidRPr="00081C49">
        <w:rPr>
          <w:rFonts w:cs="Times New Roman"/>
        </w:rPr>
        <w:t xml:space="preserve"> </w:t>
      </w:r>
      <w:r w:rsidR="00981631">
        <w:rPr>
          <w:rFonts w:cs="Times New Roman"/>
        </w:rPr>
        <w:t>calculated the</w:t>
      </w:r>
      <w:r w:rsidR="002D32BC" w:rsidRPr="00081C49">
        <w:rPr>
          <w:rFonts w:cs="Times New Roman"/>
        </w:rPr>
        <w:t xml:space="preserve"> </w:t>
      </w:r>
      <w:r w:rsidR="007E15F1" w:rsidRPr="00081C49">
        <w:rPr>
          <w:rFonts w:cs="Times New Roman"/>
        </w:rPr>
        <w:t>SHAP</w:t>
      </w:r>
      <w:r w:rsidR="002D32BC" w:rsidRPr="00081C49">
        <w:rPr>
          <w:rFonts w:cs="Times New Roman"/>
        </w:rPr>
        <w:t xml:space="preserve"> values </w:t>
      </w:r>
      <w:r w:rsidR="00981631">
        <w:rPr>
          <w:rFonts w:cs="Times New Roman"/>
        </w:rPr>
        <w:t>of</w:t>
      </w:r>
      <w:r w:rsidR="002049DE">
        <w:rPr>
          <w:rFonts w:cs="Times New Roman"/>
        </w:rPr>
        <w:t xml:space="preserve"> their Random Forest model </w:t>
      </w:r>
      <w:r w:rsidR="002D32BC" w:rsidRPr="00081C49">
        <w:rPr>
          <w:rFonts w:cs="Times New Roman"/>
        </w:rPr>
        <w:t xml:space="preserve">to </w:t>
      </w:r>
      <w:r w:rsidR="007D2F9E" w:rsidRPr="00081C49">
        <w:rPr>
          <w:rFonts w:cs="Times New Roman"/>
        </w:rPr>
        <w:t xml:space="preserve">determine that place of delivery and </w:t>
      </w:r>
      <w:r w:rsidR="00DE466F">
        <w:rPr>
          <w:rFonts w:cs="Times New Roman"/>
        </w:rPr>
        <w:t xml:space="preserve">place of </w:t>
      </w:r>
      <w:r w:rsidR="007D2F9E" w:rsidRPr="00081C49">
        <w:rPr>
          <w:rFonts w:cs="Times New Roman"/>
        </w:rPr>
        <w:t xml:space="preserve">residence </w:t>
      </w:r>
      <w:r w:rsidR="00EE378F" w:rsidRPr="00081C49">
        <w:rPr>
          <w:rFonts w:cs="Times New Roman"/>
        </w:rPr>
        <w:t xml:space="preserve">(e.g. rural) had high predictive power for whether a birth </w:t>
      </w:r>
      <w:r w:rsidR="00037817" w:rsidRPr="00081C49">
        <w:rPr>
          <w:rFonts w:cs="Times New Roman"/>
        </w:rPr>
        <w:t xml:space="preserve">in </w:t>
      </w:r>
      <w:r w:rsidR="00A51778">
        <w:rPr>
          <w:rFonts w:cs="Times New Roman"/>
        </w:rPr>
        <w:t>s</w:t>
      </w:r>
      <w:r w:rsidR="00037817" w:rsidRPr="00081C49">
        <w:rPr>
          <w:rFonts w:cs="Times New Roman"/>
        </w:rPr>
        <w:t xml:space="preserve">ub-Saharan Africa </w:t>
      </w:r>
      <w:r w:rsidR="00FB0BA6">
        <w:rPr>
          <w:rFonts w:cs="Times New Roman"/>
        </w:rPr>
        <w:t>is</w:t>
      </w:r>
      <w:r w:rsidR="00EE378F" w:rsidRPr="00081C49">
        <w:rPr>
          <w:rFonts w:cs="Times New Roman"/>
        </w:rPr>
        <w:t xml:space="preserve"> </w:t>
      </w:r>
      <w:r w:rsidR="00B665C8">
        <w:rPr>
          <w:rFonts w:cs="Times New Roman"/>
        </w:rPr>
        <w:t>attended</w:t>
      </w:r>
      <w:r w:rsidR="00EE378F" w:rsidRPr="00081C49">
        <w:rPr>
          <w:rFonts w:cs="Times New Roman"/>
        </w:rPr>
        <w:t xml:space="preserve"> by skilled birth </w:t>
      </w:r>
      <w:r w:rsidR="00B665C8">
        <w:rPr>
          <w:rFonts w:cs="Times New Roman"/>
        </w:rPr>
        <w:t>personnel</w:t>
      </w:r>
      <w:r w:rsidR="00EE378F" w:rsidRPr="00081C49">
        <w:rPr>
          <w:rFonts w:cs="Times New Roman"/>
        </w:rPr>
        <w:t xml:space="preserve"> [</w:t>
      </w:r>
      <w:r w:rsidR="00B4667A" w:rsidRPr="00081C49">
        <w:rPr>
          <w:rFonts w:cs="Times New Roman"/>
        </w:rPr>
        <w:t>29</w:t>
      </w:r>
      <w:r w:rsidR="00EE378F" w:rsidRPr="00081C49">
        <w:rPr>
          <w:rFonts w:cs="Times New Roman"/>
        </w:rPr>
        <w:t>].</w:t>
      </w:r>
      <w:r w:rsidR="00757E83" w:rsidRPr="00081C49">
        <w:rPr>
          <w:rFonts w:cs="Times New Roman"/>
        </w:rPr>
        <w:t xml:space="preserve"> </w:t>
      </w:r>
      <w:r w:rsidR="00475974">
        <w:rPr>
          <w:rFonts w:cs="Times New Roman"/>
        </w:rPr>
        <w:t>I calculated</w:t>
      </w:r>
      <w:r w:rsidR="00757E83" w:rsidRPr="00081C49">
        <w:rPr>
          <w:rFonts w:cs="Times New Roman"/>
        </w:rPr>
        <w:t xml:space="preserve"> </w:t>
      </w:r>
      <w:r w:rsidR="00475974">
        <w:rPr>
          <w:rFonts w:cs="Times New Roman"/>
        </w:rPr>
        <w:t>the</w:t>
      </w:r>
      <w:r w:rsidR="00757E83" w:rsidRPr="00081C49">
        <w:rPr>
          <w:rFonts w:cs="Times New Roman"/>
        </w:rPr>
        <w:t xml:space="preserve"> SHAP values </w:t>
      </w:r>
      <w:r w:rsidR="002F47E2" w:rsidRPr="00081C49">
        <w:rPr>
          <w:rFonts w:cs="Times New Roman"/>
        </w:rPr>
        <w:t xml:space="preserve">for the two base estimators </w:t>
      </w:r>
      <w:r w:rsidR="00807DD6">
        <w:rPr>
          <w:rFonts w:cs="Times New Roman"/>
        </w:rPr>
        <w:t>given</w:t>
      </w:r>
      <w:r w:rsidR="002F47E2" w:rsidRPr="00081C49">
        <w:rPr>
          <w:rFonts w:cs="Times New Roman"/>
        </w:rPr>
        <w:t xml:space="preserve"> the highest importance scores in my RFSEs</w:t>
      </w:r>
      <w:r w:rsidR="00807DD6">
        <w:rPr>
          <w:rFonts w:cs="Times New Roman"/>
        </w:rPr>
        <w:t xml:space="preserve">. </w:t>
      </w:r>
      <w:r w:rsidR="00696846">
        <w:rPr>
          <w:rFonts w:cs="Times New Roman"/>
        </w:rPr>
        <w:t>The</w:t>
      </w:r>
      <w:r w:rsidR="002F47E2" w:rsidRPr="00081C49">
        <w:rPr>
          <w:rFonts w:cs="Times New Roman"/>
        </w:rPr>
        <w:t xml:space="preserve"> </w:t>
      </w:r>
      <w:r w:rsidR="00F5421D" w:rsidRPr="00081C49">
        <w:rPr>
          <w:rFonts w:cs="Times New Roman"/>
        </w:rPr>
        <w:t>features given the highest SHAP values were almost the same as those given the highest importance scores in my thesis</w:t>
      </w:r>
      <w:r w:rsidR="00143C37">
        <w:rPr>
          <w:rFonts w:cs="Times New Roman"/>
        </w:rPr>
        <w:t>, with the major difference being that SHAP values placed more e</w:t>
      </w:r>
      <w:r w:rsidR="00B27F05" w:rsidRPr="00081C49">
        <w:rPr>
          <w:rFonts w:cs="Times New Roman"/>
        </w:rPr>
        <w:t xml:space="preserve">mphasis on </w:t>
      </w:r>
      <w:r w:rsidR="00E579AC">
        <w:rPr>
          <w:rFonts w:cs="Times New Roman"/>
        </w:rPr>
        <w:t xml:space="preserve">adult and infant </w:t>
      </w:r>
      <w:r w:rsidR="006F4C11">
        <w:rPr>
          <w:rFonts w:cs="Times New Roman"/>
        </w:rPr>
        <w:t xml:space="preserve">total </w:t>
      </w:r>
      <w:r w:rsidR="00B27F05" w:rsidRPr="00081C49">
        <w:rPr>
          <w:rFonts w:cs="Times New Roman"/>
        </w:rPr>
        <w:t>mortality rates</w:t>
      </w:r>
      <w:r w:rsidR="00143C37">
        <w:rPr>
          <w:rFonts w:cs="Times New Roman"/>
        </w:rPr>
        <w:t xml:space="preserve">. </w:t>
      </w:r>
      <w:r w:rsidR="008E4AD2">
        <w:rPr>
          <w:rFonts w:cs="Times New Roman"/>
        </w:rPr>
        <w:t>This</w:t>
      </w:r>
      <w:r w:rsidR="00B27F05" w:rsidRPr="00081C49">
        <w:rPr>
          <w:rFonts w:cs="Times New Roman"/>
        </w:rPr>
        <w:t xml:space="preserve"> broad similarity </w:t>
      </w:r>
      <w:r w:rsidR="0034787B" w:rsidRPr="00081C49">
        <w:rPr>
          <w:rFonts w:cs="Times New Roman"/>
        </w:rPr>
        <w:t>gave my findings further validity.</w:t>
      </w:r>
      <w:r w:rsidR="00B27F05" w:rsidRPr="00081C49">
        <w:rPr>
          <w:rFonts w:cs="Times New Roman"/>
        </w:rPr>
        <w:t xml:space="preserve"> </w:t>
      </w:r>
      <w:r w:rsidR="00D90C84">
        <w:rPr>
          <w:rFonts w:cs="Times New Roman"/>
        </w:rPr>
        <w:t>As described earlier, my results</w:t>
      </w:r>
      <w:r w:rsidR="00176161">
        <w:rPr>
          <w:rFonts w:cs="Times New Roman"/>
        </w:rPr>
        <w:t xml:space="preserve"> </w:t>
      </w:r>
      <w:r w:rsidR="00D90C84">
        <w:rPr>
          <w:rFonts w:cs="Times New Roman"/>
        </w:rPr>
        <w:t>were</w:t>
      </w:r>
      <w:r w:rsidR="00176161">
        <w:rPr>
          <w:rFonts w:cs="Times New Roman"/>
        </w:rPr>
        <w:t xml:space="preserve"> </w:t>
      </w:r>
      <w:r w:rsidR="00D90C84">
        <w:rPr>
          <w:rFonts w:cs="Times New Roman"/>
        </w:rPr>
        <w:t>also</w:t>
      </w:r>
      <w:r w:rsidR="00176161">
        <w:rPr>
          <w:rFonts w:cs="Times New Roman"/>
        </w:rPr>
        <w:t xml:space="preserve"> corroborated by the literature, which describe</w:t>
      </w:r>
      <w:r w:rsidR="00D90C84">
        <w:rPr>
          <w:rFonts w:cs="Times New Roman"/>
        </w:rPr>
        <w:t>s</w:t>
      </w:r>
      <w:r w:rsidR="00176161">
        <w:rPr>
          <w:rFonts w:cs="Times New Roman"/>
        </w:rPr>
        <w:t xml:space="preserve"> </w:t>
      </w:r>
      <w:r w:rsidR="00273D55">
        <w:rPr>
          <w:rFonts w:cs="Times New Roman"/>
        </w:rPr>
        <w:t>their</w:t>
      </w:r>
      <w:r w:rsidR="00176161">
        <w:rPr>
          <w:rFonts w:cs="Times New Roman"/>
        </w:rPr>
        <w:t xml:space="preserve"> </w:t>
      </w:r>
      <w:r w:rsidR="00176161" w:rsidRPr="00081C49">
        <w:rPr>
          <w:rFonts w:cs="Times New Roman"/>
        </w:rPr>
        <w:t>meaningful relationships with MMR</w:t>
      </w:r>
      <w:r w:rsidR="00176161">
        <w:rPr>
          <w:rFonts w:cs="Times New Roman"/>
        </w:rPr>
        <w:t xml:space="preserve">. </w:t>
      </w:r>
    </w:p>
    <w:p w14:paraId="5B86FDB0" w14:textId="77777777" w:rsidR="00FD51DB" w:rsidRPr="00081C49" w:rsidRDefault="00FD51DB" w:rsidP="00FD51DB">
      <w:pPr>
        <w:jc w:val="both"/>
        <w:rPr>
          <w:rFonts w:cs="Times New Roman"/>
        </w:rPr>
      </w:pPr>
    </w:p>
    <w:p w14:paraId="77F6440F" w14:textId="6DD416FF" w:rsidR="00EE6DAD" w:rsidRPr="00081C49" w:rsidRDefault="00EE6DAD" w:rsidP="00EE6DAD">
      <w:pPr>
        <w:pStyle w:val="Heading3"/>
      </w:pPr>
      <w:r w:rsidRPr="00081C49">
        <w:t>6.</w:t>
      </w:r>
      <w:r w:rsidR="00A75A38">
        <w:t>5</w:t>
      </w:r>
      <w:r w:rsidRPr="00081C49">
        <w:t xml:space="preserve"> Policy Implications of this Research</w:t>
      </w:r>
    </w:p>
    <w:p w14:paraId="0C8A7244" w14:textId="3AC9649F" w:rsidR="00B753E1" w:rsidRDefault="00E838D4" w:rsidP="0000788B">
      <w:pPr>
        <w:jc w:val="both"/>
        <w:rPr>
          <w:rFonts w:cs="Times New Roman"/>
        </w:rPr>
      </w:pPr>
      <w:r w:rsidRPr="00081C49">
        <w:rPr>
          <w:rFonts w:cs="Times New Roman"/>
        </w:rPr>
        <w:t xml:space="preserve">The primary aim of my thesis </w:t>
      </w:r>
      <w:r w:rsidR="00E407A3" w:rsidRPr="00081C49">
        <w:rPr>
          <w:rFonts w:cs="Times New Roman"/>
        </w:rPr>
        <w:t>was</w:t>
      </w:r>
      <w:r w:rsidRPr="00081C49">
        <w:rPr>
          <w:rFonts w:cs="Times New Roman"/>
        </w:rPr>
        <w:t xml:space="preserve"> to estimate country-level MMR values for each year between 1985 and 2018</w:t>
      </w:r>
      <w:r w:rsidR="003F1508">
        <w:rPr>
          <w:rFonts w:cs="Times New Roman"/>
        </w:rPr>
        <w:t xml:space="preserve"> using interpretable machine learning methods</w:t>
      </w:r>
      <w:r w:rsidR="00845C09">
        <w:rPr>
          <w:rFonts w:cs="Times New Roman"/>
        </w:rPr>
        <w:t>. These estimates can be used</w:t>
      </w:r>
      <w:r w:rsidRPr="00081C49">
        <w:rPr>
          <w:rFonts w:cs="Times New Roman"/>
        </w:rPr>
        <w:t xml:space="preserve"> to inform global and national health policy</w:t>
      </w:r>
      <w:r w:rsidR="00C82456">
        <w:rPr>
          <w:rFonts w:cs="Times New Roman"/>
        </w:rPr>
        <w:t>, giving explicit information</w:t>
      </w:r>
      <w:r w:rsidRPr="00081C49">
        <w:rPr>
          <w:rFonts w:cs="Times New Roman"/>
        </w:rPr>
        <w:t xml:space="preserve"> about </w:t>
      </w:r>
      <w:r w:rsidR="0012566F" w:rsidRPr="00081C49">
        <w:rPr>
          <w:rFonts w:cs="Times New Roman"/>
        </w:rPr>
        <w:t xml:space="preserve">which regions are most in need of targeted health interventions to reduce </w:t>
      </w:r>
      <w:r w:rsidR="00C82456">
        <w:rPr>
          <w:rFonts w:cs="Times New Roman"/>
        </w:rPr>
        <w:t>maternal mortality</w:t>
      </w:r>
      <w:r w:rsidR="0012566F" w:rsidRPr="00081C49">
        <w:rPr>
          <w:rFonts w:cs="Times New Roman"/>
        </w:rPr>
        <w:t xml:space="preserve">. </w:t>
      </w:r>
      <w:r w:rsidR="003F1508">
        <w:rPr>
          <w:rFonts w:cs="Times New Roman"/>
        </w:rPr>
        <w:t>I accomplished this aim by</w:t>
      </w:r>
      <w:r w:rsidR="00E407A3" w:rsidRPr="00081C49">
        <w:rPr>
          <w:rFonts w:cs="Times New Roman"/>
        </w:rPr>
        <w:t xml:space="preserve"> develop</w:t>
      </w:r>
      <w:r w:rsidR="003F1508">
        <w:rPr>
          <w:rFonts w:cs="Times New Roman"/>
        </w:rPr>
        <w:t>ing</w:t>
      </w:r>
      <w:r w:rsidR="00E407A3" w:rsidRPr="00081C49">
        <w:rPr>
          <w:rFonts w:cs="Times New Roman"/>
        </w:rPr>
        <w:t xml:space="preserve"> my RFSE</w:t>
      </w:r>
      <w:r w:rsidR="00306DD6">
        <w:rPr>
          <w:rFonts w:cs="Times New Roman"/>
        </w:rPr>
        <w:t>-CLP and RFSE-F</w:t>
      </w:r>
      <w:r w:rsidR="00E407A3" w:rsidRPr="00081C49">
        <w:rPr>
          <w:rFonts w:cs="Times New Roman"/>
        </w:rPr>
        <w:t xml:space="preserve"> models</w:t>
      </w:r>
      <w:r w:rsidR="00E72ECD">
        <w:rPr>
          <w:rFonts w:cs="Times New Roman"/>
        </w:rPr>
        <w:t>.</w:t>
      </w:r>
      <w:r w:rsidR="00E407A3" w:rsidRPr="00081C49">
        <w:rPr>
          <w:rFonts w:cs="Times New Roman"/>
        </w:rPr>
        <w:t xml:space="preserve"> </w:t>
      </w:r>
      <w:r w:rsidR="00E72ECD">
        <w:rPr>
          <w:rFonts w:cs="Times New Roman"/>
        </w:rPr>
        <w:t>They</w:t>
      </w:r>
      <w:r w:rsidR="00E407A3" w:rsidRPr="00081C49">
        <w:rPr>
          <w:rFonts w:cs="Times New Roman"/>
        </w:rPr>
        <w:t xml:space="preserve"> can be used to </w:t>
      </w:r>
      <w:r w:rsidR="000827F1">
        <w:rPr>
          <w:rFonts w:cs="Times New Roman"/>
        </w:rPr>
        <w:t>monitor current trends in maternal mortality for data-sparse countries and forecast MMR under various scenarios and candidate policies.</w:t>
      </w:r>
      <w:r w:rsidR="00E407A3" w:rsidRPr="00081C49">
        <w:rPr>
          <w:rFonts w:cs="Times New Roman"/>
        </w:rPr>
        <w:t xml:space="preserve"> </w:t>
      </w:r>
    </w:p>
    <w:p w14:paraId="75310B58" w14:textId="77777777" w:rsidR="00B753E1" w:rsidRDefault="00B753E1" w:rsidP="0000788B">
      <w:pPr>
        <w:jc w:val="both"/>
        <w:rPr>
          <w:rFonts w:cs="Times New Roman"/>
        </w:rPr>
      </w:pPr>
    </w:p>
    <w:p w14:paraId="63E5F460" w14:textId="7EC76EFA" w:rsidR="00ED3927" w:rsidRPr="00ED3927" w:rsidRDefault="0012566F" w:rsidP="00ED3927">
      <w:pPr>
        <w:jc w:val="both"/>
        <w:rPr>
          <w:rFonts w:cs="Times New Roman"/>
        </w:rPr>
      </w:pPr>
      <w:r w:rsidRPr="4FB122AA">
        <w:rPr>
          <w:rFonts w:cs="Times New Roman"/>
        </w:rPr>
        <w:t>The secondary aim of this thesis was to identify the features with the highest predictive power for MMR</w:t>
      </w:r>
      <w:r w:rsidR="00CA517E" w:rsidRPr="4FB122AA">
        <w:rPr>
          <w:rFonts w:cs="Times New Roman"/>
        </w:rPr>
        <w:t xml:space="preserve">. </w:t>
      </w:r>
      <w:commentRangeStart w:id="43"/>
      <w:r w:rsidR="000C0537" w:rsidRPr="4FB122AA">
        <w:rPr>
          <w:rFonts w:cs="Times New Roman"/>
        </w:rPr>
        <w:t>Upon confirmation of</w:t>
      </w:r>
      <w:r w:rsidR="00717AA8" w:rsidRPr="4FB122AA">
        <w:rPr>
          <w:rFonts w:cs="Times New Roman"/>
        </w:rPr>
        <w:t xml:space="preserve"> </w:t>
      </w:r>
      <w:r w:rsidR="000C0537" w:rsidRPr="4FB122AA">
        <w:rPr>
          <w:rFonts w:cs="Times New Roman"/>
        </w:rPr>
        <w:t>their</w:t>
      </w:r>
      <w:r w:rsidR="00717AA8" w:rsidRPr="4FB122AA">
        <w:rPr>
          <w:rFonts w:cs="Times New Roman"/>
        </w:rPr>
        <w:t xml:space="preserve"> causal link to MMR, they can be used to</w:t>
      </w:r>
      <w:r w:rsidRPr="4FB122AA">
        <w:rPr>
          <w:rFonts w:cs="Times New Roman"/>
        </w:rPr>
        <w:t xml:space="preserve"> </w:t>
      </w:r>
      <w:r w:rsidR="000C0537" w:rsidRPr="4FB122AA">
        <w:rPr>
          <w:rFonts w:cs="Times New Roman"/>
        </w:rPr>
        <w:t>suggest</w:t>
      </w:r>
      <w:r w:rsidR="00AA5895" w:rsidRPr="4FB122AA">
        <w:rPr>
          <w:rFonts w:cs="Times New Roman"/>
        </w:rPr>
        <w:t xml:space="preserve"> </w:t>
      </w:r>
      <w:r w:rsidR="00ED1893" w:rsidRPr="4FB122AA">
        <w:rPr>
          <w:rFonts w:cs="Times New Roman"/>
        </w:rPr>
        <w:t>targets</w:t>
      </w:r>
      <w:r w:rsidRPr="4FB122AA">
        <w:rPr>
          <w:rFonts w:cs="Times New Roman"/>
        </w:rPr>
        <w:t xml:space="preserve"> </w:t>
      </w:r>
      <w:r w:rsidR="00ED1893" w:rsidRPr="4FB122AA">
        <w:rPr>
          <w:rFonts w:cs="Times New Roman"/>
        </w:rPr>
        <w:t>for</w:t>
      </w:r>
      <w:r w:rsidRPr="4FB122AA">
        <w:rPr>
          <w:rFonts w:cs="Times New Roman"/>
        </w:rPr>
        <w:t xml:space="preserve"> public health polic</w:t>
      </w:r>
      <w:r w:rsidR="00ED1893" w:rsidRPr="4FB122AA">
        <w:rPr>
          <w:rFonts w:cs="Times New Roman"/>
        </w:rPr>
        <w:t>y</w:t>
      </w:r>
      <w:commentRangeEnd w:id="43"/>
      <w:r>
        <w:rPr>
          <w:rStyle w:val="CommentReference"/>
        </w:rPr>
        <w:commentReference w:id="43"/>
      </w:r>
      <w:r w:rsidR="00E407A3" w:rsidRPr="4FB122AA">
        <w:rPr>
          <w:rFonts w:cs="Times New Roman"/>
        </w:rPr>
        <w:t>.</w:t>
      </w:r>
      <w:r w:rsidR="00B753E1" w:rsidRPr="4FB122AA">
        <w:rPr>
          <w:rFonts w:cs="Times New Roman"/>
        </w:rPr>
        <w:t xml:space="preserve"> </w:t>
      </w:r>
      <w:r w:rsidR="009A1540" w:rsidRPr="4FB122AA">
        <w:rPr>
          <w:rFonts w:cs="Times New Roman"/>
        </w:rPr>
        <w:t xml:space="preserve">As discussed above, </w:t>
      </w:r>
      <w:r w:rsidR="003D5138" w:rsidRPr="4FB122AA">
        <w:rPr>
          <w:rFonts w:cs="Times New Roman"/>
        </w:rPr>
        <w:t>socio-economic features had high predictive power for MMR</w:t>
      </w:r>
      <w:r w:rsidR="008474A3" w:rsidRPr="4FB122AA">
        <w:rPr>
          <w:rFonts w:cs="Times New Roman"/>
        </w:rPr>
        <w:t xml:space="preserve">, </w:t>
      </w:r>
      <w:r w:rsidR="00ED3927" w:rsidRPr="4FB122AA">
        <w:rPr>
          <w:rFonts w:cs="Times New Roman"/>
        </w:rPr>
        <w:t>reinforc</w:t>
      </w:r>
      <w:r w:rsidR="008474A3" w:rsidRPr="4FB122AA">
        <w:rPr>
          <w:rFonts w:cs="Times New Roman"/>
        </w:rPr>
        <w:t>ing</w:t>
      </w:r>
      <w:r w:rsidR="00ED3927" w:rsidRPr="4FB122AA">
        <w:rPr>
          <w:rFonts w:cs="Times New Roman"/>
        </w:rPr>
        <w:t xml:space="preserve"> the existing body of work that argues in favour of reducing MMR </w:t>
      </w:r>
      <w:r w:rsidR="00FA586A" w:rsidRPr="4FB122AA">
        <w:rPr>
          <w:rFonts w:cs="Times New Roman"/>
        </w:rPr>
        <w:t>through</w:t>
      </w:r>
      <w:r w:rsidR="00ED3927" w:rsidRPr="4FB122AA">
        <w:rPr>
          <w:rFonts w:cs="Times New Roman"/>
        </w:rPr>
        <w:t xml:space="preserve"> </w:t>
      </w:r>
      <w:r w:rsidR="00FA586A" w:rsidRPr="4FB122AA">
        <w:rPr>
          <w:rFonts w:cs="Times New Roman"/>
        </w:rPr>
        <w:t>targeting</w:t>
      </w:r>
      <w:r w:rsidR="00ED3927" w:rsidRPr="4FB122AA">
        <w:rPr>
          <w:rFonts w:cs="Times New Roman"/>
        </w:rPr>
        <w:t xml:space="preserve"> socio-economic trends. For instance, Souza et al. (2024) state that </w:t>
      </w:r>
      <w:r w:rsidR="007C6F96" w:rsidRPr="4FB122AA">
        <w:rPr>
          <w:rFonts w:cs="Times New Roman"/>
        </w:rPr>
        <w:t>only</w:t>
      </w:r>
      <w:r w:rsidR="00ED3927" w:rsidRPr="4FB122AA">
        <w:rPr>
          <w:rFonts w:cs="Times New Roman"/>
        </w:rPr>
        <w:t xml:space="preserve"> addressing the biomedical causes of maternal mortality may have </w:t>
      </w:r>
      <w:r w:rsidR="005F18D6" w:rsidRPr="4FB122AA">
        <w:rPr>
          <w:rFonts w:cs="Times New Roman"/>
        </w:rPr>
        <w:t>prevented further reductions in</w:t>
      </w:r>
      <w:r w:rsidR="00ED3927" w:rsidRPr="4FB122AA">
        <w:rPr>
          <w:rFonts w:cs="Times New Roman"/>
        </w:rPr>
        <w:t xml:space="preserve"> MM</w:t>
      </w:r>
      <w:r w:rsidR="005F18D6" w:rsidRPr="4FB122AA">
        <w:rPr>
          <w:rFonts w:cs="Times New Roman"/>
        </w:rPr>
        <w:t>R</w:t>
      </w:r>
      <w:r w:rsidR="00ED3927" w:rsidRPr="4FB122AA">
        <w:rPr>
          <w:rFonts w:cs="Times New Roman"/>
        </w:rPr>
        <w:t xml:space="preserve"> [3]. </w:t>
      </w:r>
    </w:p>
    <w:p w14:paraId="19A64D6A" w14:textId="77777777" w:rsidR="00ED3927" w:rsidRDefault="00ED3927" w:rsidP="0000788B">
      <w:pPr>
        <w:jc w:val="both"/>
        <w:rPr>
          <w:rFonts w:cs="Times New Roman"/>
        </w:rPr>
      </w:pPr>
    </w:p>
    <w:p w14:paraId="08E87529" w14:textId="21E25BCE" w:rsidR="00444EA8" w:rsidRDefault="00337DC9" w:rsidP="0000788B">
      <w:pPr>
        <w:jc w:val="both"/>
        <w:rPr>
          <w:rFonts w:cs="Times New Roman"/>
        </w:rPr>
      </w:pPr>
      <w:r>
        <w:rPr>
          <w:rFonts w:cs="Times New Roman"/>
        </w:rPr>
        <w:t xml:space="preserve">The level of </w:t>
      </w:r>
      <w:r w:rsidR="00455BD5">
        <w:rPr>
          <w:rFonts w:cs="Times New Roman"/>
        </w:rPr>
        <w:t>female</w:t>
      </w:r>
      <w:r w:rsidR="00D0490F" w:rsidRPr="00081C49">
        <w:rPr>
          <w:rFonts w:cs="Times New Roman"/>
        </w:rPr>
        <w:t xml:space="preserve"> employment </w:t>
      </w:r>
      <w:r w:rsidR="00B747ED">
        <w:rPr>
          <w:rFonts w:cs="Times New Roman"/>
        </w:rPr>
        <w:t>is</w:t>
      </w:r>
      <w:r w:rsidR="0072037F">
        <w:rPr>
          <w:rFonts w:cs="Times New Roman"/>
        </w:rPr>
        <w:t xml:space="preserve"> a socio-economic </w:t>
      </w:r>
      <w:r w:rsidR="001115E5">
        <w:rPr>
          <w:rFonts w:cs="Times New Roman"/>
        </w:rPr>
        <w:t>variable</w:t>
      </w:r>
      <w:r w:rsidR="00D0490F" w:rsidRPr="00081C49">
        <w:rPr>
          <w:rFonts w:cs="Times New Roman"/>
        </w:rPr>
        <w:t xml:space="preserve"> </w:t>
      </w:r>
      <w:r w:rsidR="001115E5">
        <w:rPr>
          <w:rFonts w:cs="Times New Roman"/>
        </w:rPr>
        <w:t xml:space="preserve">that is </w:t>
      </w:r>
      <w:r w:rsidR="00D0490F" w:rsidRPr="00081C49">
        <w:rPr>
          <w:rFonts w:cs="Times New Roman"/>
        </w:rPr>
        <w:t>highly predictive of MMR</w:t>
      </w:r>
      <w:r w:rsidR="00641EB5">
        <w:rPr>
          <w:rFonts w:cs="Times New Roman"/>
        </w:rPr>
        <w:t>, as shown previous</w:t>
      </w:r>
      <w:r w:rsidR="00B747ED">
        <w:rPr>
          <w:rFonts w:cs="Times New Roman"/>
        </w:rPr>
        <w:t>ly</w:t>
      </w:r>
      <w:r w:rsidR="00641EB5">
        <w:rPr>
          <w:rFonts w:cs="Times New Roman"/>
        </w:rPr>
        <w:t xml:space="preserve">, </w:t>
      </w:r>
      <w:r w:rsidR="00CF4C05">
        <w:rPr>
          <w:rFonts w:cs="Times New Roman"/>
        </w:rPr>
        <w:t xml:space="preserve">implying that improving women’s </w:t>
      </w:r>
      <w:r w:rsidR="00641EB5">
        <w:rPr>
          <w:rFonts w:cs="Times New Roman"/>
        </w:rPr>
        <w:t xml:space="preserve">employment </w:t>
      </w:r>
      <w:r w:rsidR="00CF4C05">
        <w:rPr>
          <w:rFonts w:cs="Times New Roman"/>
        </w:rPr>
        <w:t>outcomes</w:t>
      </w:r>
      <w:r>
        <w:rPr>
          <w:rFonts w:cs="Times New Roman"/>
        </w:rPr>
        <w:t xml:space="preserve"> </w:t>
      </w:r>
      <w:r w:rsidR="00CF4C05">
        <w:rPr>
          <w:rFonts w:cs="Times New Roman"/>
        </w:rPr>
        <w:t>would reduce MMR</w:t>
      </w:r>
      <w:r w:rsidR="00FD7FC2">
        <w:rPr>
          <w:rFonts w:cs="Times New Roman"/>
        </w:rPr>
        <w:t>. E</w:t>
      </w:r>
      <w:r w:rsidR="00D0490F" w:rsidRPr="00081C49">
        <w:rPr>
          <w:rFonts w:cs="Times New Roman"/>
        </w:rPr>
        <w:t>mployment</w:t>
      </w:r>
      <w:r w:rsidR="00A4674D" w:rsidRPr="00081C49">
        <w:rPr>
          <w:rFonts w:cs="Times New Roman"/>
        </w:rPr>
        <w:t xml:space="preserve"> </w:t>
      </w:r>
      <w:r w:rsidR="00FD7FC2">
        <w:rPr>
          <w:rFonts w:cs="Times New Roman"/>
        </w:rPr>
        <w:t xml:space="preserve">is </w:t>
      </w:r>
      <w:r w:rsidR="00A4674D" w:rsidRPr="00081C49">
        <w:rPr>
          <w:rFonts w:cs="Times New Roman"/>
        </w:rPr>
        <w:t>driven by, and reflective of,</w:t>
      </w:r>
      <w:r w:rsidR="00D0490F" w:rsidRPr="00081C49">
        <w:rPr>
          <w:rFonts w:cs="Times New Roman"/>
        </w:rPr>
        <w:t xml:space="preserve"> </w:t>
      </w:r>
      <w:r w:rsidR="0061408C" w:rsidRPr="00081C49">
        <w:rPr>
          <w:rFonts w:cs="Times New Roman"/>
        </w:rPr>
        <w:t>trends in women’s access to education, women’s literacy, and women’s agency, all of which have important relationships to maternal mortality [3,4].</w:t>
      </w:r>
      <w:r w:rsidR="00ED3927">
        <w:rPr>
          <w:rFonts w:cs="Times New Roman"/>
        </w:rPr>
        <w:t xml:space="preserve"> </w:t>
      </w:r>
      <w:r w:rsidR="004C6D60">
        <w:rPr>
          <w:rFonts w:cs="Times New Roman"/>
        </w:rPr>
        <w:t>For example, education</w:t>
      </w:r>
      <w:r w:rsidR="004C6D60" w:rsidRPr="00081C49">
        <w:rPr>
          <w:rFonts w:cs="Times New Roman"/>
        </w:rPr>
        <w:t xml:space="preserve"> affect</w:t>
      </w:r>
      <w:r w:rsidR="004C6D60">
        <w:rPr>
          <w:rFonts w:cs="Times New Roman"/>
        </w:rPr>
        <w:t>s</w:t>
      </w:r>
      <w:r w:rsidR="004C6D60" w:rsidRPr="00081C49">
        <w:rPr>
          <w:rFonts w:cs="Times New Roman"/>
        </w:rPr>
        <w:t xml:space="preserve"> women’s knowledge of health condition</w:t>
      </w:r>
      <w:r w:rsidR="00F25CC9">
        <w:rPr>
          <w:rFonts w:cs="Times New Roman"/>
        </w:rPr>
        <w:t>s</w:t>
      </w:r>
      <w:r w:rsidR="004C6D60" w:rsidRPr="00081C49">
        <w:rPr>
          <w:rFonts w:cs="Times New Roman"/>
        </w:rPr>
        <w:t xml:space="preserve"> and contraceptive options as well as </w:t>
      </w:r>
      <w:r w:rsidR="004C6D60">
        <w:rPr>
          <w:rFonts w:cs="Times New Roman"/>
        </w:rPr>
        <w:t>their</w:t>
      </w:r>
      <w:r w:rsidR="004C6D60" w:rsidRPr="00081C49">
        <w:rPr>
          <w:rFonts w:cs="Times New Roman"/>
        </w:rPr>
        <w:t xml:space="preserve"> likelihood of engaging with maternal health services [30, 31]. </w:t>
      </w:r>
      <w:r w:rsidR="005C68E9">
        <w:rPr>
          <w:rFonts w:cs="Times New Roman"/>
        </w:rPr>
        <w:t>R</w:t>
      </w:r>
      <w:r w:rsidR="00CD7D16">
        <w:rPr>
          <w:rFonts w:cs="Times New Roman"/>
        </w:rPr>
        <w:t>isk</w:t>
      </w:r>
      <w:r w:rsidR="0027139B" w:rsidRPr="00081C49">
        <w:rPr>
          <w:rFonts w:cs="Times New Roman"/>
        </w:rPr>
        <w:t xml:space="preserve"> of maternal mortality </w:t>
      </w:r>
      <w:r w:rsidR="007272BB" w:rsidRPr="00081C49">
        <w:rPr>
          <w:rFonts w:cs="Times New Roman"/>
        </w:rPr>
        <w:t xml:space="preserve">for women with no education </w:t>
      </w:r>
      <w:r w:rsidR="00685F4B" w:rsidRPr="00081C49">
        <w:rPr>
          <w:rFonts w:cs="Times New Roman"/>
        </w:rPr>
        <w:t>is</w:t>
      </w:r>
      <w:r w:rsidR="007272BB" w:rsidRPr="00081C49">
        <w:rPr>
          <w:rFonts w:cs="Times New Roman"/>
        </w:rPr>
        <w:t xml:space="preserve"> 2.7 times higher than the risk for women with at least 12 years of education </w:t>
      </w:r>
      <w:r w:rsidR="009B3121" w:rsidRPr="00081C49">
        <w:rPr>
          <w:rFonts w:cs="Times New Roman"/>
        </w:rPr>
        <w:t xml:space="preserve">[30]. </w:t>
      </w:r>
      <w:r w:rsidR="004C56E9" w:rsidRPr="004C56E9">
        <w:rPr>
          <w:rFonts w:cs="Times New Roman"/>
        </w:rPr>
        <w:t>Therefore, increased investment in encouraging girls to finish their education</w:t>
      </w:r>
      <w:r w:rsidR="004C56E9">
        <w:rPr>
          <w:rFonts w:cs="Times New Roman"/>
        </w:rPr>
        <w:t xml:space="preserve"> may </w:t>
      </w:r>
      <w:r w:rsidR="00131BB9">
        <w:rPr>
          <w:rFonts w:cs="Times New Roman"/>
        </w:rPr>
        <w:t>decrease</w:t>
      </w:r>
      <w:r w:rsidR="004C56E9">
        <w:rPr>
          <w:rFonts w:cs="Times New Roman"/>
        </w:rPr>
        <w:t xml:space="preserve"> </w:t>
      </w:r>
      <w:r w:rsidR="00131BB9">
        <w:rPr>
          <w:rFonts w:cs="Times New Roman"/>
        </w:rPr>
        <w:t>MMR</w:t>
      </w:r>
      <w:r w:rsidR="004C56E9" w:rsidRPr="004C56E9">
        <w:rPr>
          <w:rFonts w:cs="Times New Roman"/>
        </w:rPr>
        <w:t>.</w:t>
      </w:r>
      <w:r w:rsidR="004C56E9">
        <w:rPr>
          <w:rFonts w:cs="Times New Roman"/>
        </w:rPr>
        <w:t xml:space="preserve"> </w:t>
      </w:r>
      <w:r w:rsidR="003E2F03">
        <w:rPr>
          <w:rFonts w:cs="Times New Roman"/>
        </w:rPr>
        <w:t xml:space="preserve">For example, </w:t>
      </w:r>
      <w:r w:rsidR="00444EA8" w:rsidRPr="00081C49">
        <w:rPr>
          <w:rFonts w:cs="Times New Roman"/>
        </w:rPr>
        <w:t xml:space="preserve">Ward et al. (2024) </w:t>
      </w:r>
      <w:r w:rsidR="00CD2BF0" w:rsidRPr="00081C49">
        <w:rPr>
          <w:rFonts w:cs="Times New Roman"/>
        </w:rPr>
        <w:t>use</w:t>
      </w:r>
      <w:r w:rsidR="003E2F03">
        <w:rPr>
          <w:rFonts w:cs="Times New Roman"/>
        </w:rPr>
        <w:t>d</w:t>
      </w:r>
      <w:r w:rsidR="00CD2BF0" w:rsidRPr="00081C49">
        <w:rPr>
          <w:rFonts w:cs="Times New Roman"/>
        </w:rPr>
        <w:t xml:space="preserve"> </w:t>
      </w:r>
      <w:r w:rsidR="00444EA8" w:rsidRPr="00081C49">
        <w:rPr>
          <w:rFonts w:cs="Times New Roman"/>
        </w:rPr>
        <w:t xml:space="preserve">the GMatH model to demonstrate that </w:t>
      </w:r>
      <w:r w:rsidR="003E2F03" w:rsidRPr="00081C49">
        <w:rPr>
          <w:rFonts w:cs="Times New Roman"/>
        </w:rPr>
        <w:t xml:space="preserve">ensuring all women complete secondary school </w:t>
      </w:r>
      <w:r w:rsidR="003E2F03">
        <w:rPr>
          <w:rFonts w:cs="Times New Roman"/>
        </w:rPr>
        <w:t xml:space="preserve">would result in </w:t>
      </w:r>
      <w:r w:rsidR="00444EA8" w:rsidRPr="00081C49">
        <w:rPr>
          <w:rFonts w:cs="Times New Roman"/>
        </w:rPr>
        <w:t xml:space="preserve">a global MMR between 76 and 120 in 2030 (which would successfully meet the UN’s Sustainable Development Goal) [2]. The authors described how the magnitude decrease in MMR produced by this socio-economic strategy would be akin to the decrease produced by policy that increases </w:t>
      </w:r>
      <w:r w:rsidR="00FB4243" w:rsidRPr="00081C49">
        <w:rPr>
          <w:rFonts w:cs="Times New Roman"/>
        </w:rPr>
        <w:t xml:space="preserve">availability of clinical services </w:t>
      </w:r>
      <w:r w:rsidR="00FB4243">
        <w:rPr>
          <w:rFonts w:cs="Times New Roman"/>
        </w:rPr>
        <w:t xml:space="preserve">and </w:t>
      </w:r>
      <w:r w:rsidR="00444EA8" w:rsidRPr="00081C49">
        <w:rPr>
          <w:rFonts w:cs="Times New Roman"/>
        </w:rPr>
        <w:t>the number of women delivering their child in a health facility [2].</w:t>
      </w:r>
      <w:r w:rsidR="00FE0DBB" w:rsidRPr="00081C49">
        <w:rPr>
          <w:rFonts w:cs="Times New Roman"/>
        </w:rPr>
        <w:t xml:space="preserve"> Therefore, increasing </w:t>
      </w:r>
      <w:r w:rsidR="00B67CDC">
        <w:rPr>
          <w:rFonts w:cs="Times New Roman"/>
        </w:rPr>
        <w:t xml:space="preserve">investment in </w:t>
      </w:r>
      <w:r w:rsidR="00FE0DBB" w:rsidRPr="00081C49">
        <w:rPr>
          <w:rFonts w:cs="Times New Roman"/>
        </w:rPr>
        <w:t xml:space="preserve">women’s education </w:t>
      </w:r>
      <w:r w:rsidR="00FB4243">
        <w:rPr>
          <w:rFonts w:cs="Times New Roman"/>
        </w:rPr>
        <w:t>would be an</w:t>
      </w:r>
      <w:r w:rsidR="00FE0DBB" w:rsidRPr="00081C49">
        <w:rPr>
          <w:rFonts w:cs="Times New Roman"/>
        </w:rPr>
        <w:t xml:space="preserve"> effective policy for reducing MMR.</w:t>
      </w:r>
    </w:p>
    <w:p w14:paraId="3E24A98E" w14:textId="77777777" w:rsidR="00A43C15" w:rsidRPr="00081C49" w:rsidRDefault="00A43C15" w:rsidP="0000788B">
      <w:pPr>
        <w:jc w:val="both"/>
        <w:rPr>
          <w:rFonts w:cs="Times New Roman"/>
        </w:rPr>
      </w:pPr>
    </w:p>
    <w:p w14:paraId="78EB814B" w14:textId="0FC4C2C3" w:rsidR="00A43C15" w:rsidRPr="00081C49" w:rsidRDefault="00131BB9" w:rsidP="0000788B">
      <w:pPr>
        <w:jc w:val="both"/>
        <w:rPr>
          <w:rFonts w:cs="Times New Roman"/>
        </w:rPr>
      </w:pPr>
      <w:r>
        <w:rPr>
          <w:rFonts w:cs="Times New Roman"/>
        </w:rPr>
        <w:t>My</w:t>
      </w:r>
      <w:r w:rsidR="00A43C15" w:rsidRPr="00081C49">
        <w:rPr>
          <w:rFonts w:cs="Times New Roman"/>
        </w:rPr>
        <w:t xml:space="preserve"> research has </w:t>
      </w:r>
      <w:r>
        <w:rPr>
          <w:rFonts w:cs="Times New Roman"/>
        </w:rPr>
        <w:t xml:space="preserve">also </w:t>
      </w:r>
      <w:r w:rsidR="00A43C15" w:rsidRPr="00081C49">
        <w:rPr>
          <w:rFonts w:cs="Times New Roman"/>
        </w:rPr>
        <w:t xml:space="preserve">shown that </w:t>
      </w:r>
      <w:r w:rsidR="002817FE">
        <w:rPr>
          <w:rFonts w:cs="Times New Roman"/>
        </w:rPr>
        <w:t xml:space="preserve">the presence of </w:t>
      </w:r>
      <w:r w:rsidR="00E71C76">
        <w:rPr>
          <w:rFonts w:cs="Times New Roman"/>
        </w:rPr>
        <w:t>skilled medical personnel</w:t>
      </w:r>
      <w:r w:rsidR="002817FE">
        <w:rPr>
          <w:rFonts w:cs="Times New Roman"/>
        </w:rPr>
        <w:t xml:space="preserve"> at childbirth</w:t>
      </w:r>
      <w:r w:rsidR="00A43C15" w:rsidRPr="00081C49">
        <w:rPr>
          <w:rFonts w:cs="Times New Roman"/>
        </w:rPr>
        <w:t xml:space="preserve"> </w:t>
      </w:r>
      <w:r w:rsidR="00C95547" w:rsidRPr="00081C49">
        <w:rPr>
          <w:rFonts w:cs="Times New Roman"/>
        </w:rPr>
        <w:t xml:space="preserve">is a powerful predictor </w:t>
      </w:r>
      <w:r w:rsidR="00D361ED">
        <w:rPr>
          <w:rFonts w:cs="Times New Roman"/>
        </w:rPr>
        <w:t>of</w:t>
      </w:r>
      <w:r w:rsidR="00C95547" w:rsidRPr="00081C49">
        <w:rPr>
          <w:rFonts w:cs="Times New Roman"/>
        </w:rPr>
        <w:t xml:space="preserve"> maternal mortality</w:t>
      </w:r>
      <w:r w:rsidR="00E71C76">
        <w:rPr>
          <w:rFonts w:cs="Times New Roman"/>
        </w:rPr>
        <w:t xml:space="preserve">. This finding was </w:t>
      </w:r>
      <w:r w:rsidR="00C95547" w:rsidRPr="00081C49">
        <w:rPr>
          <w:rFonts w:cs="Times New Roman"/>
        </w:rPr>
        <w:t>echoed by much of the literature</w:t>
      </w:r>
      <w:r w:rsidR="009C7E3D" w:rsidRPr="00081C49">
        <w:rPr>
          <w:rFonts w:cs="Times New Roman"/>
        </w:rPr>
        <w:t xml:space="preserve">, </w:t>
      </w:r>
      <w:r w:rsidR="00EE4B4A">
        <w:rPr>
          <w:rFonts w:cs="Times New Roman"/>
        </w:rPr>
        <w:t>as</w:t>
      </w:r>
      <w:r w:rsidR="009C7E3D" w:rsidRPr="00081C49">
        <w:rPr>
          <w:rFonts w:cs="Times New Roman"/>
        </w:rPr>
        <w:t xml:space="preserve"> </w:t>
      </w:r>
      <w:r w:rsidR="00E71C76">
        <w:rPr>
          <w:rFonts w:cs="Times New Roman"/>
        </w:rPr>
        <w:t xml:space="preserve">medical </w:t>
      </w:r>
      <w:r w:rsidR="00EF5DB6" w:rsidRPr="00081C49">
        <w:rPr>
          <w:rFonts w:cs="Times New Roman"/>
        </w:rPr>
        <w:t xml:space="preserve">complications </w:t>
      </w:r>
      <w:r w:rsidR="00EF3B06">
        <w:rPr>
          <w:rFonts w:cs="Times New Roman"/>
        </w:rPr>
        <w:t>during</w:t>
      </w:r>
      <w:r w:rsidR="00EF5DB6" w:rsidRPr="00081C49">
        <w:rPr>
          <w:rFonts w:cs="Times New Roman"/>
        </w:rPr>
        <w:t xml:space="preserve"> </w:t>
      </w:r>
      <w:r w:rsidR="00E71C76">
        <w:rPr>
          <w:rFonts w:cs="Times New Roman"/>
        </w:rPr>
        <w:t>childbirth</w:t>
      </w:r>
      <w:r w:rsidR="00EF5DB6" w:rsidRPr="00081C49">
        <w:rPr>
          <w:rFonts w:cs="Times New Roman"/>
        </w:rPr>
        <w:t xml:space="preserve"> are </w:t>
      </w:r>
      <w:r w:rsidR="00FA5B79">
        <w:rPr>
          <w:rFonts w:cs="Times New Roman"/>
        </w:rPr>
        <w:t>one</w:t>
      </w:r>
      <w:r w:rsidR="00EF5DB6" w:rsidRPr="00081C49">
        <w:rPr>
          <w:rFonts w:cs="Times New Roman"/>
        </w:rPr>
        <w:t xml:space="preserve"> of the primary causes of maternal </w:t>
      </w:r>
      <w:r w:rsidR="00A4336F">
        <w:rPr>
          <w:rFonts w:cs="Times New Roman"/>
        </w:rPr>
        <w:t>death</w:t>
      </w:r>
      <w:r w:rsidR="00EF5DB6" w:rsidRPr="00081C49">
        <w:rPr>
          <w:rFonts w:cs="Times New Roman"/>
        </w:rPr>
        <w:t xml:space="preserve"> </w:t>
      </w:r>
      <w:r w:rsidR="00C95547" w:rsidRPr="00081C49">
        <w:rPr>
          <w:rFonts w:cs="Times New Roman"/>
        </w:rPr>
        <w:t xml:space="preserve">[3,4]. </w:t>
      </w:r>
      <w:r w:rsidR="00A4336F">
        <w:rPr>
          <w:rFonts w:cs="Times New Roman"/>
        </w:rPr>
        <w:t>Therefore,</w:t>
      </w:r>
      <w:r w:rsidR="00C95547" w:rsidRPr="00081C49">
        <w:rPr>
          <w:rFonts w:cs="Times New Roman"/>
        </w:rPr>
        <w:t xml:space="preserve"> </w:t>
      </w:r>
      <w:r w:rsidR="009C7E3D" w:rsidRPr="00081C49">
        <w:rPr>
          <w:rFonts w:cs="Times New Roman"/>
        </w:rPr>
        <w:t xml:space="preserve">policies that increase </w:t>
      </w:r>
      <w:r w:rsidR="0089398B">
        <w:rPr>
          <w:rFonts w:cs="Times New Roman"/>
        </w:rPr>
        <w:t>the proportion of births attended</w:t>
      </w:r>
      <w:r w:rsidR="009C7E3D" w:rsidRPr="00081C49">
        <w:rPr>
          <w:rFonts w:cs="Times New Roman"/>
        </w:rPr>
        <w:t xml:space="preserve"> </w:t>
      </w:r>
      <w:r w:rsidR="0089398B">
        <w:rPr>
          <w:rFonts w:cs="Times New Roman"/>
        </w:rPr>
        <w:t>by</w:t>
      </w:r>
      <w:r w:rsidR="009C7E3D" w:rsidRPr="00081C49">
        <w:rPr>
          <w:rFonts w:cs="Times New Roman"/>
        </w:rPr>
        <w:t xml:space="preserve"> skilled medical </w:t>
      </w:r>
      <w:r w:rsidR="00EF3B06">
        <w:rPr>
          <w:rFonts w:cs="Times New Roman"/>
        </w:rPr>
        <w:t>personnel</w:t>
      </w:r>
      <w:r w:rsidR="009C7E3D" w:rsidRPr="00081C49">
        <w:rPr>
          <w:rFonts w:cs="Times New Roman"/>
        </w:rPr>
        <w:t xml:space="preserve"> </w:t>
      </w:r>
      <w:r w:rsidR="0089398B">
        <w:rPr>
          <w:rFonts w:cs="Times New Roman"/>
        </w:rPr>
        <w:t>are expected to reduce MMR</w:t>
      </w:r>
      <w:r w:rsidR="009C7E3D" w:rsidRPr="00081C49">
        <w:rPr>
          <w:rFonts w:cs="Times New Roman"/>
        </w:rPr>
        <w:t>.</w:t>
      </w:r>
      <w:r w:rsidR="00EF5DB6" w:rsidRPr="00081C49">
        <w:rPr>
          <w:rFonts w:cs="Times New Roman"/>
        </w:rPr>
        <w:t xml:space="preserve"> </w:t>
      </w:r>
      <w:r w:rsidR="00487D7B">
        <w:rPr>
          <w:rFonts w:cs="Times New Roman"/>
        </w:rPr>
        <w:t>As a result,</w:t>
      </w:r>
      <w:r w:rsidR="00C35C7C">
        <w:rPr>
          <w:rFonts w:cs="Times New Roman"/>
        </w:rPr>
        <w:t xml:space="preserve"> </w:t>
      </w:r>
      <w:r w:rsidR="00487D7B">
        <w:rPr>
          <w:rFonts w:cs="Times New Roman"/>
        </w:rPr>
        <w:t>the</w:t>
      </w:r>
      <w:r w:rsidR="00C35C7C" w:rsidRPr="00081C49">
        <w:rPr>
          <w:rFonts w:cs="Times New Roman"/>
        </w:rPr>
        <w:t xml:space="preserve"> Ending Preventable Maternal Mortalit</w:t>
      </w:r>
      <w:r w:rsidR="00C35C7C">
        <w:rPr>
          <w:rFonts w:cs="Times New Roman"/>
        </w:rPr>
        <w:t>y</w:t>
      </w:r>
      <w:r w:rsidR="00C35C7C" w:rsidRPr="00081C49">
        <w:rPr>
          <w:rFonts w:cs="Times New Roman"/>
        </w:rPr>
        <w:t xml:space="preserve"> strategy, </w:t>
      </w:r>
      <w:r w:rsidR="00C35C7C">
        <w:rPr>
          <w:rFonts w:cs="Times New Roman"/>
        </w:rPr>
        <w:t>a</w:t>
      </w:r>
      <w:r w:rsidR="00C35C7C" w:rsidRPr="00081C49">
        <w:rPr>
          <w:rFonts w:cs="Times New Roman"/>
        </w:rPr>
        <w:t xml:space="preserve"> global, multi-partner program involving government</w:t>
      </w:r>
      <w:r w:rsidR="00524957">
        <w:rPr>
          <w:rFonts w:cs="Times New Roman"/>
        </w:rPr>
        <w:t xml:space="preserve">al </w:t>
      </w:r>
      <w:r w:rsidR="00C35C7C" w:rsidRPr="00081C49">
        <w:rPr>
          <w:rFonts w:cs="Times New Roman"/>
        </w:rPr>
        <w:t>and international organisations</w:t>
      </w:r>
      <w:r w:rsidR="0051408F">
        <w:rPr>
          <w:rFonts w:cs="Times New Roman"/>
        </w:rPr>
        <w:t xml:space="preserve">, </w:t>
      </w:r>
      <w:r w:rsidR="0051408F" w:rsidRPr="00081C49">
        <w:rPr>
          <w:rFonts w:cs="Times New Roman"/>
        </w:rPr>
        <w:t xml:space="preserve">set a goal of having over 90% of births attended by a skilled medical practitioner </w:t>
      </w:r>
      <w:r w:rsidR="00C35C7C" w:rsidRPr="00081C49">
        <w:rPr>
          <w:rFonts w:cs="Times New Roman"/>
        </w:rPr>
        <w:t>[33</w:t>
      </w:r>
      <w:r w:rsidR="0051408F">
        <w:rPr>
          <w:rFonts w:cs="Times New Roman"/>
        </w:rPr>
        <w:t>, 32</w:t>
      </w:r>
      <w:r w:rsidR="00C35C7C" w:rsidRPr="00081C49">
        <w:rPr>
          <w:rFonts w:cs="Times New Roman"/>
        </w:rPr>
        <w:t>].</w:t>
      </w:r>
      <w:r w:rsidR="00524957">
        <w:rPr>
          <w:rFonts w:cs="Times New Roman"/>
        </w:rPr>
        <w:t xml:space="preserve"> </w:t>
      </w:r>
      <w:r w:rsidR="005242BA">
        <w:rPr>
          <w:rFonts w:cs="Times New Roman"/>
        </w:rPr>
        <w:t>To</w:t>
      </w:r>
      <w:r w:rsidR="001D40F9">
        <w:rPr>
          <w:rFonts w:cs="Times New Roman"/>
        </w:rPr>
        <w:t xml:space="preserve"> </w:t>
      </w:r>
      <w:r w:rsidR="00082294">
        <w:rPr>
          <w:rFonts w:cs="Times New Roman"/>
        </w:rPr>
        <w:t>encourage</w:t>
      </w:r>
      <w:r w:rsidR="001D40F9">
        <w:rPr>
          <w:rFonts w:cs="Times New Roman"/>
        </w:rPr>
        <w:t xml:space="preserve"> </w:t>
      </w:r>
      <w:r w:rsidR="00082294">
        <w:rPr>
          <w:rFonts w:cs="Times New Roman"/>
        </w:rPr>
        <w:t>progress toward this goal</w:t>
      </w:r>
      <w:r w:rsidR="005242BA">
        <w:rPr>
          <w:rFonts w:cs="Times New Roman"/>
        </w:rPr>
        <w:t>,</w:t>
      </w:r>
      <w:r w:rsidR="00082294">
        <w:rPr>
          <w:rFonts w:cs="Times New Roman"/>
        </w:rPr>
        <w:t xml:space="preserve"> </w:t>
      </w:r>
      <w:r w:rsidR="005242BA">
        <w:rPr>
          <w:rFonts w:cs="Times New Roman"/>
        </w:rPr>
        <w:t>the</w:t>
      </w:r>
      <w:r w:rsidR="00082294">
        <w:rPr>
          <w:rFonts w:cs="Times New Roman"/>
        </w:rPr>
        <w:t xml:space="preserve"> </w:t>
      </w:r>
      <w:r w:rsidR="00EF5DB6" w:rsidRPr="00081C49">
        <w:rPr>
          <w:rFonts w:cs="Times New Roman"/>
        </w:rPr>
        <w:t xml:space="preserve">government </w:t>
      </w:r>
      <w:r w:rsidR="005242BA">
        <w:rPr>
          <w:rFonts w:cs="Times New Roman"/>
        </w:rPr>
        <w:t xml:space="preserve">could increase </w:t>
      </w:r>
      <w:r w:rsidR="00EF5DB6" w:rsidRPr="00081C49">
        <w:rPr>
          <w:rFonts w:cs="Times New Roman"/>
        </w:rPr>
        <w:t xml:space="preserve">incentives for skilled </w:t>
      </w:r>
      <w:r w:rsidR="00A02CF0">
        <w:rPr>
          <w:rFonts w:cs="Times New Roman"/>
        </w:rPr>
        <w:t>medical practitioners</w:t>
      </w:r>
      <w:r w:rsidR="00EF5DB6" w:rsidRPr="00081C49">
        <w:rPr>
          <w:rFonts w:cs="Times New Roman"/>
        </w:rPr>
        <w:t xml:space="preserve"> to work in rural areas</w:t>
      </w:r>
      <w:r w:rsidR="00A02CF0">
        <w:rPr>
          <w:rFonts w:cs="Times New Roman"/>
        </w:rPr>
        <w:t xml:space="preserve">, which </w:t>
      </w:r>
      <w:r w:rsidR="0030015B">
        <w:rPr>
          <w:rFonts w:cs="Times New Roman"/>
        </w:rPr>
        <w:t>likely</w:t>
      </w:r>
      <w:r w:rsidR="00EF5DB6" w:rsidRPr="00081C49">
        <w:rPr>
          <w:rFonts w:cs="Times New Roman"/>
        </w:rPr>
        <w:t xml:space="preserve"> have </w:t>
      </w:r>
      <w:r w:rsidR="0030015B">
        <w:rPr>
          <w:rFonts w:cs="Times New Roman"/>
        </w:rPr>
        <w:t>fewer</w:t>
      </w:r>
      <w:r w:rsidR="0036321F" w:rsidRPr="00081C49">
        <w:rPr>
          <w:rFonts w:cs="Times New Roman"/>
        </w:rPr>
        <w:t xml:space="preserve"> healthcare professionals</w:t>
      </w:r>
      <w:r w:rsidR="00D23444">
        <w:rPr>
          <w:rFonts w:cs="Times New Roman"/>
        </w:rPr>
        <w:t xml:space="preserve"> [50]</w:t>
      </w:r>
      <w:r w:rsidR="0036321F" w:rsidRPr="00081C49">
        <w:rPr>
          <w:rFonts w:cs="Times New Roman"/>
        </w:rPr>
        <w:t>.</w:t>
      </w:r>
      <w:r w:rsidR="00165E08" w:rsidRPr="00081C49">
        <w:rPr>
          <w:rFonts w:cs="Times New Roman"/>
        </w:rPr>
        <w:t xml:space="preserve"> </w:t>
      </w:r>
      <w:r w:rsidR="00FA7563" w:rsidRPr="00081C49">
        <w:rPr>
          <w:rFonts w:cs="Times New Roman"/>
        </w:rPr>
        <w:t xml:space="preserve">This </w:t>
      </w:r>
      <w:r w:rsidR="00134152" w:rsidRPr="00081C49">
        <w:rPr>
          <w:rFonts w:cs="Times New Roman"/>
        </w:rPr>
        <w:t>candidate policy could have substantial effects in the 38 countries that have high maternal mortality burd</w:t>
      </w:r>
      <w:r w:rsidR="00911192" w:rsidRPr="00081C49">
        <w:rPr>
          <w:rFonts w:cs="Times New Roman"/>
        </w:rPr>
        <w:t>en but critical shortages in medical personnel [32].</w:t>
      </w:r>
    </w:p>
    <w:p w14:paraId="2AD0AD8D" w14:textId="77777777" w:rsidR="002B4491" w:rsidRPr="00081C49" w:rsidRDefault="002B4491" w:rsidP="0000788B">
      <w:pPr>
        <w:jc w:val="both"/>
        <w:rPr>
          <w:rFonts w:cs="Times New Roman"/>
        </w:rPr>
      </w:pPr>
    </w:p>
    <w:p w14:paraId="2A351187" w14:textId="6804AD04" w:rsidR="001B1D7B" w:rsidRPr="00081C49" w:rsidRDefault="00E12579" w:rsidP="0000788B">
      <w:pPr>
        <w:jc w:val="both"/>
        <w:rPr>
          <w:rFonts w:cs="Times New Roman"/>
        </w:rPr>
      </w:pPr>
      <w:r w:rsidRPr="00081C49">
        <w:rPr>
          <w:rFonts w:cs="Times New Roman"/>
        </w:rPr>
        <w:t xml:space="preserve">Finally, </w:t>
      </w:r>
      <w:r w:rsidR="00D1402C">
        <w:rPr>
          <w:rFonts w:cs="Times New Roman"/>
        </w:rPr>
        <w:t xml:space="preserve">my research demonstrated that </w:t>
      </w:r>
      <w:r w:rsidR="00232A4A" w:rsidRPr="00081C49">
        <w:rPr>
          <w:rFonts w:cs="Times New Roman"/>
        </w:rPr>
        <w:t xml:space="preserve">knowledge of, and access to, contraceptive options </w:t>
      </w:r>
      <w:r w:rsidR="00A966A3">
        <w:rPr>
          <w:rFonts w:cs="Times New Roman"/>
        </w:rPr>
        <w:t>is</w:t>
      </w:r>
      <w:r w:rsidR="00232A4A" w:rsidRPr="00081C49">
        <w:rPr>
          <w:rFonts w:cs="Times New Roman"/>
        </w:rPr>
        <w:t xml:space="preserve"> high</w:t>
      </w:r>
      <w:r w:rsidR="00A966A3">
        <w:rPr>
          <w:rFonts w:cs="Times New Roman"/>
        </w:rPr>
        <w:t>ly</w:t>
      </w:r>
      <w:r w:rsidR="00232A4A" w:rsidRPr="00081C49">
        <w:rPr>
          <w:rFonts w:cs="Times New Roman"/>
        </w:rPr>
        <w:t xml:space="preserve"> predictiv</w:t>
      </w:r>
      <w:r w:rsidR="00A966A3">
        <w:rPr>
          <w:rFonts w:cs="Times New Roman"/>
        </w:rPr>
        <w:t>e</w:t>
      </w:r>
      <w:r w:rsidR="00232A4A" w:rsidRPr="00081C49">
        <w:rPr>
          <w:rFonts w:cs="Times New Roman"/>
        </w:rPr>
        <w:t xml:space="preserve"> </w:t>
      </w:r>
      <w:r w:rsidR="00A966A3">
        <w:rPr>
          <w:rFonts w:cs="Times New Roman"/>
        </w:rPr>
        <w:t>of</w:t>
      </w:r>
      <w:r w:rsidR="00D1402C">
        <w:rPr>
          <w:rFonts w:cs="Times New Roman"/>
        </w:rPr>
        <w:t xml:space="preserve"> MMR</w:t>
      </w:r>
      <w:r w:rsidR="00232A4A" w:rsidRPr="00081C49">
        <w:rPr>
          <w:rFonts w:cs="Times New Roman"/>
        </w:rPr>
        <w:t xml:space="preserve">. </w:t>
      </w:r>
      <w:r w:rsidR="003E5606">
        <w:rPr>
          <w:rFonts w:cs="Times New Roman"/>
        </w:rPr>
        <w:t>Many</w:t>
      </w:r>
      <w:r w:rsidR="001B1D7B" w:rsidRPr="00081C49">
        <w:rPr>
          <w:rFonts w:cs="Times New Roman"/>
        </w:rPr>
        <w:t xml:space="preserve"> studies have recognised </w:t>
      </w:r>
      <w:r w:rsidR="0062763D" w:rsidRPr="00081C49">
        <w:rPr>
          <w:rFonts w:cs="Times New Roman"/>
        </w:rPr>
        <w:t xml:space="preserve">the strong relationship between the availability of </w:t>
      </w:r>
      <w:r w:rsidR="001B1D7B" w:rsidRPr="00081C49">
        <w:rPr>
          <w:rFonts w:cs="Times New Roman"/>
        </w:rPr>
        <w:t xml:space="preserve">family planning services and </w:t>
      </w:r>
      <w:r w:rsidR="0062763D" w:rsidRPr="00081C49">
        <w:rPr>
          <w:rFonts w:cs="Times New Roman"/>
        </w:rPr>
        <w:t>maternal mortality</w:t>
      </w:r>
      <w:r w:rsidR="00F96EC0" w:rsidRPr="00081C49">
        <w:rPr>
          <w:rFonts w:cs="Times New Roman"/>
        </w:rPr>
        <w:t xml:space="preserve"> [3, 34]. Such family planning services </w:t>
      </w:r>
      <w:r w:rsidR="008E5225" w:rsidRPr="00081C49">
        <w:rPr>
          <w:rFonts w:cs="Times New Roman"/>
        </w:rPr>
        <w:t xml:space="preserve">decrease both the total number of pregnancies and the number of high-risk pregnancies, </w:t>
      </w:r>
      <w:r w:rsidR="00C862A3">
        <w:rPr>
          <w:rFonts w:cs="Times New Roman"/>
        </w:rPr>
        <w:t>including</w:t>
      </w:r>
      <w:r w:rsidR="007E1157" w:rsidRPr="00081C49">
        <w:rPr>
          <w:rFonts w:cs="Times New Roman"/>
        </w:rPr>
        <w:t xml:space="preserve"> pregnancies in young </w:t>
      </w:r>
      <w:r w:rsidR="000D2567" w:rsidRPr="00081C49">
        <w:rPr>
          <w:rFonts w:cs="Times New Roman"/>
        </w:rPr>
        <w:t>girls</w:t>
      </w:r>
      <w:r w:rsidR="00EC62AD" w:rsidRPr="00081C49">
        <w:rPr>
          <w:rFonts w:cs="Times New Roman"/>
        </w:rPr>
        <w:t xml:space="preserve"> and </w:t>
      </w:r>
      <w:r w:rsidR="000D2567" w:rsidRPr="00081C49">
        <w:rPr>
          <w:rFonts w:cs="Times New Roman"/>
        </w:rPr>
        <w:t>older women</w:t>
      </w:r>
      <w:r w:rsidR="00EC62AD" w:rsidRPr="00081C49">
        <w:rPr>
          <w:rFonts w:cs="Times New Roman"/>
        </w:rPr>
        <w:t xml:space="preserve"> [34].</w:t>
      </w:r>
      <w:r w:rsidR="00472B98" w:rsidRPr="00081C49">
        <w:rPr>
          <w:rFonts w:cs="Times New Roman"/>
        </w:rPr>
        <w:t xml:space="preserve"> Therefore, </w:t>
      </w:r>
      <w:r w:rsidR="006218C3" w:rsidRPr="00081C49">
        <w:rPr>
          <w:rFonts w:cs="Times New Roman"/>
        </w:rPr>
        <w:t>increased provision</w:t>
      </w:r>
      <w:r w:rsidR="00472B98" w:rsidRPr="00081C49">
        <w:rPr>
          <w:rFonts w:cs="Times New Roman"/>
        </w:rPr>
        <w:t xml:space="preserve"> of family planning services </w:t>
      </w:r>
      <w:r w:rsidR="006218C3" w:rsidRPr="00081C49">
        <w:rPr>
          <w:rFonts w:cs="Times New Roman"/>
        </w:rPr>
        <w:t>may</w:t>
      </w:r>
      <w:r w:rsidR="00472B98" w:rsidRPr="00081C49">
        <w:rPr>
          <w:rFonts w:cs="Times New Roman"/>
        </w:rPr>
        <w:t xml:space="preserve"> reduce the </w:t>
      </w:r>
      <w:r w:rsidR="00913805">
        <w:rPr>
          <w:rFonts w:cs="Times New Roman"/>
        </w:rPr>
        <w:t>proportion</w:t>
      </w:r>
      <w:r w:rsidR="00472B98" w:rsidRPr="00081C49">
        <w:rPr>
          <w:rFonts w:cs="Times New Roman"/>
        </w:rPr>
        <w:t xml:space="preserve"> of teenage</w:t>
      </w:r>
      <w:r w:rsidR="006218C3" w:rsidRPr="00081C49">
        <w:rPr>
          <w:rFonts w:cs="Times New Roman"/>
        </w:rPr>
        <w:t xml:space="preserve"> pregnancies</w:t>
      </w:r>
      <w:r w:rsidR="00BB318B">
        <w:rPr>
          <w:rFonts w:cs="Times New Roman"/>
        </w:rPr>
        <w:t xml:space="preserve"> and mothers</w:t>
      </w:r>
      <w:r w:rsidR="006218C3" w:rsidRPr="00081C49">
        <w:rPr>
          <w:rFonts w:cs="Times New Roman"/>
        </w:rPr>
        <w:t xml:space="preserve">, which was </w:t>
      </w:r>
      <w:r w:rsidR="00015CA5">
        <w:rPr>
          <w:rFonts w:cs="Times New Roman"/>
        </w:rPr>
        <w:t>also found to be</w:t>
      </w:r>
      <w:r w:rsidR="006218C3" w:rsidRPr="00081C49">
        <w:rPr>
          <w:rFonts w:cs="Times New Roman"/>
        </w:rPr>
        <w:t xml:space="preserve"> high</w:t>
      </w:r>
      <w:r w:rsidR="00015CA5">
        <w:rPr>
          <w:rFonts w:cs="Times New Roman"/>
        </w:rPr>
        <w:t>ly</w:t>
      </w:r>
      <w:r w:rsidR="006218C3" w:rsidRPr="00081C49">
        <w:rPr>
          <w:rFonts w:cs="Times New Roman"/>
        </w:rPr>
        <w:t xml:space="preserve"> predictive </w:t>
      </w:r>
      <w:r w:rsidR="00015CA5">
        <w:rPr>
          <w:rFonts w:cs="Times New Roman"/>
        </w:rPr>
        <w:t>of</w:t>
      </w:r>
      <w:r w:rsidR="00BB318B">
        <w:rPr>
          <w:rFonts w:cs="Times New Roman"/>
        </w:rPr>
        <w:t xml:space="preserve"> MMR</w:t>
      </w:r>
      <w:r w:rsidR="00FC2846">
        <w:rPr>
          <w:rFonts w:cs="Times New Roman"/>
        </w:rPr>
        <w:t xml:space="preserve"> in my research</w:t>
      </w:r>
      <w:r w:rsidR="006218C3" w:rsidRPr="00081C49">
        <w:rPr>
          <w:rFonts w:cs="Times New Roman"/>
        </w:rPr>
        <w:t>.</w:t>
      </w:r>
      <w:r w:rsidR="005E4016" w:rsidRPr="00081C49">
        <w:rPr>
          <w:rFonts w:cs="Times New Roman"/>
        </w:rPr>
        <w:t xml:space="preserve"> This finding was reinforced by research that identified complications due to pregnancy and childbirth as being one of the primary causes of death in women between 15 and 19 years old </w:t>
      </w:r>
      <w:r w:rsidR="006C415B" w:rsidRPr="00081C49">
        <w:rPr>
          <w:rFonts w:cs="Times New Roman"/>
        </w:rPr>
        <w:t>[35].</w:t>
      </w:r>
      <w:r w:rsidR="00EC62AD" w:rsidRPr="00081C49">
        <w:rPr>
          <w:rFonts w:cs="Times New Roman"/>
        </w:rPr>
        <w:t xml:space="preserve"> </w:t>
      </w:r>
      <w:r w:rsidR="006C415B" w:rsidRPr="00081C49">
        <w:rPr>
          <w:rFonts w:cs="Times New Roman"/>
        </w:rPr>
        <w:t xml:space="preserve">Reducing </w:t>
      </w:r>
      <w:r w:rsidR="002C0B6F">
        <w:rPr>
          <w:rFonts w:cs="Times New Roman"/>
        </w:rPr>
        <w:t xml:space="preserve">the incidence of </w:t>
      </w:r>
      <w:r w:rsidR="006C415B" w:rsidRPr="00081C49">
        <w:rPr>
          <w:rFonts w:cs="Times New Roman"/>
        </w:rPr>
        <w:t>these high-risk pregnancies</w:t>
      </w:r>
      <w:r w:rsidR="000D2567" w:rsidRPr="00081C49">
        <w:rPr>
          <w:rFonts w:cs="Times New Roman"/>
        </w:rPr>
        <w:t xml:space="preserve"> </w:t>
      </w:r>
      <w:r w:rsidR="002C0B6F">
        <w:rPr>
          <w:rFonts w:cs="Times New Roman"/>
        </w:rPr>
        <w:t xml:space="preserve">would </w:t>
      </w:r>
      <w:r w:rsidR="00EC62AD" w:rsidRPr="00081C49">
        <w:rPr>
          <w:rFonts w:cs="Times New Roman"/>
        </w:rPr>
        <w:t>result</w:t>
      </w:r>
      <w:r w:rsidR="008E5225" w:rsidRPr="00081C49">
        <w:rPr>
          <w:rFonts w:cs="Times New Roman"/>
        </w:rPr>
        <w:t xml:space="preserve"> in a lower number of women who are exposed to </w:t>
      </w:r>
      <w:r w:rsidR="007E1157" w:rsidRPr="00081C49">
        <w:rPr>
          <w:rFonts w:cs="Times New Roman"/>
        </w:rPr>
        <w:t>pregnancy-related complications and thus reduc</w:t>
      </w:r>
      <w:r w:rsidR="00C74749">
        <w:rPr>
          <w:rFonts w:cs="Times New Roman"/>
        </w:rPr>
        <w:t>e</w:t>
      </w:r>
      <w:r w:rsidR="007E1157" w:rsidRPr="00081C49">
        <w:rPr>
          <w:rFonts w:cs="Times New Roman"/>
        </w:rPr>
        <w:t xml:space="preserve"> </w:t>
      </w:r>
      <w:r w:rsidR="00C74749">
        <w:rPr>
          <w:rFonts w:cs="Times New Roman"/>
        </w:rPr>
        <w:t>MMR</w:t>
      </w:r>
      <w:r w:rsidR="007E1157" w:rsidRPr="00081C49">
        <w:rPr>
          <w:rFonts w:cs="Times New Roman"/>
        </w:rPr>
        <w:t xml:space="preserve"> [34].</w:t>
      </w:r>
      <w:r w:rsidR="006262F6" w:rsidRPr="00081C49">
        <w:rPr>
          <w:rFonts w:cs="Times New Roman"/>
        </w:rPr>
        <w:t xml:space="preserve"> </w:t>
      </w:r>
      <w:r w:rsidR="004E0AE0">
        <w:rPr>
          <w:rFonts w:cs="Times New Roman"/>
        </w:rPr>
        <w:t>Consequently</w:t>
      </w:r>
      <w:r w:rsidR="00605CAD" w:rsidRPr="00081C49">
        <w:rPr>
          <w:rFonts w:cs="Times New Roman"/>
        </w:rPr>
        <w:t xml:space="preserve">, </w:t>
      </w:r>
      <w:r w:rsidR="002164A8">
        <w:rPr>
          <w:rFonts w:cs="Times New Roman"/>
        </w:rPr>
        <w:t>models</w:t>
      </w:r>
      <w:r w:rsidR="00605CAD" w:rsidRPr="00081C49">
        <w:rPr>
          <w:rFonts w:cs="Times New Roman"/>
        </w:rPr>
        <w:t xml:space="preserve"> have </w:t>
      </w:r>
      <w:r w:rsidR="002164A8">
        <w:rPr>
          <w:rFonts w:cs="Times New Roman"/>
        </w:rPr>
        <w:t>predicted that</w:t>
      </w:r>
      <w:r w:rsidR="00605CAD" w:rsidRPr="00081C49">
        <w:rPr>
          <w:rFonts w:cs="Times New Roman"/>
        </w:rPr>
        <w:t xml:space="preserve"> family planning strategies </w:t>
      </w:r>
      <w:r w:rsidR="002164A8">
        <w:rPr>
          <w:rFonts w:cs="Times New Roman"/>
        </w:rPr>
        <w:t>can</w:t>
      </w:r>
      <w:r w:rsidR="00E5641A" w:rsidRPr="00081C49">
        <w:rPr>
          <w:rFonts w:cs="Times New Roman"/>
        </w:rPr>
        <w:t xml:space="preserve"> prevent up t</w:t>
      </w:r>
      <w:r w:rsidR="00170B2B" w:rsidRPr="00081C49">
        <w:rPr>
          <w:rFonts w:cs="Times New Roman"/>
        </w:rPr>
        <w:t xml:space="preserve">o 30% of future maternal deaths [34]. As a case study, </w:t>
      </w:r>
      <w:r w:rsidR="001507AD">
        <w:rPr>
          <w:rFonts w:cs="Times New Roman"/>
        </w:rPr>
        <w:t xml:space="preserve">estimates </w:t>
      </w:r>
      <w:r w:rsidR="00807ECE">
        <w:rPr>
          <w:rFonts w:cs="Times New Roman"/>
        </w:rPr>
        <w:t>suggest that</w:t>
      </w:r>
      <w:r w:rsidR="001507AD">
        <w:rPr>
          <w:rFonts w:cs="Times New Roman"/>
        </w:rPr>
        <w:t xml:space="preserve"> Indonesia’s </w:t>
      </w:r>
      <w:r w:rsidR="00807ECE">
        <w:rPr>
          <w:rFonts w:cs="Times New Roman"/>
        </w:rPr>
        <w:t xml:space="preserve">national </w:t>
      </w:r>
      <w:r w:rsidR="001507AD">
        <w:rPr>
          <w:rFonts w:cs="Times New Roman"/>
        </w:rPr>
        <w:t xml:space="preserve">family planning program prevented 38 to 40% of </w:t>
      </w:r>
      <w:r w:rsidR="006C2CEC">
        <w:rPr>
          <w:rFonts w:cs="Times New Roman"/>
        </w:rPr>
        <w:t xml:space="preserve">the </w:t>
      </w:r>
      <w:r w:rsidR="001507AD">
        <w:rPr>
          <w:rFonts w:cs="Times New Roman"/>
        </w:rPr>
        <w:t xml:space="preserve">maternal deaths </w:t>
      </w:r>
      <w:r w:rsidR="006C2CEC">
        <w:rPr>
          <w:rFonts w:cs="Times New Roman"/>
        </w:rPr>
        <w:t xml:space="preserve">that would have </w:t>
      </w:r>
      <w:r w:rsidR="00BD022C">
        <w:rPr>
          <w:rFonts w:cs="Times New Roman"/>
        </w:rPr>
        <w:t xml:space="preserve">otherwise </w:t>
      </w:r>
      <w:r w:rsidR="006C2CEC">
        <w:rPr>
          <w:rFonts w:cs="Times New Roman"/>
        </w:rPr>
        <w:t xml:space="preserve">occurred </w:t>
      </w:r>
      <w:r w:rsidR="003439E1">
        <w:rPr>
          <w:rFonts w:cs="Times New Roman"/>
        </w:rPr>
        <w:t xml:space="preserve">over the last 50 years </w:t>
      </w:r>
      <w:r w:rsidR="006C2CEC">
        <w:rPr>
          <w:rFonts w:cs="Times New Roman"/>
        </w:rPr>
        <w:t>in the absence of the program [34</w:t>
      </w:r>
      <w:r w:rsidR="00085F5C">
        <w:rPr>
          <w:rFonts w:cs="Times New Roman"/>
        </w:rPr>
        <w:t xml:space="preserve">]. </w:t>
      </w:r>
      <w:r w:rsidR="002B42E5" w:rsidRPr="00081C49">
        <w:rPr>
          <w:rFonts w:cs="Times New Roman"/>
        </w:rPr>
        <w:t xml:space="preserve">Therefore, policies that increase the availability of family planning services </w:t>
      </w:r>
      <w:r w:rsidR="00125E9F">
        <w:rPr>
          <w:rFonts w:cs="Times New Roman"/>
        </w:rPr>
        <w:t>could</w:t>
      </w:r>
      <w:r w:rsidR="008B7051" w:rsidRPr="00081C49">
        <w:rPr>
          <w:rFonts w:cs="Times New Roman"/>
        </w:rPr>
        <w:t xml:space="preserve"> meaningfully reduce MMR</w:t>
      </w:r>
      <w:r w:rsidR="00CE53DA">
        <w:rPr>
          <w:rFonts w:cs="Times New Roman"/>
        </w:rPr>
        <w:t xml:space="preserve"> [50]</w:t>
      </w:r>
      <w:r w:rsidR="008B7051" w:rsidRPr="00081C49">
        <w:rPr>
          <w:rFonts w:cs="Times New Roman"/>
        </w:rPr>
        <w:t>.</w:t>
      </w:r>
    </w:p>
    <w:p w14:paraId="4F38C528" w14:textId="77777777" w:rsidR="000629CB" w:rsidRPr="00081C49" w:rsidRDefault="000629CB" w:rsidP="000629CB"/>
    <w:p w14:paraId="576E1BDB" w14:textId="4CF16E6C" w:rsidR="00DC3026" w:rsidRPr="00081C49" w:rsidRDefault="002D33B1" w:rsidP="002D33B1">
      <w:pPr>
        <w:pStyle w:val="Heading3"/>
      </w:pPr>
      <w:r w:rsidRPr="00081C49">
        <w:t>6.</w:t>
      </w:r>
      <w:r w:rsidR="00A75A38">
        <w:t>6</w:t>
      </w:r>
      <w:r w:rsidRPr="00081C49">
        <w:t xml:space="preserve"> Strengths</w:t>
      </w:r>
      <w:r w:rsidR="00143ABA" w:rsidRPr="00081C49">
        <w:t xml:space="preserve"> of this Research</w:t>
      </w:r>
    </w:p>
    <w:p w14:paraId="6C8A6784" w14:textId="1F03F866" w:rsidR="00291A38" w:rsidRPr="00081C49" w:rsidRDefault="005A50BD" w:rsidP="00870EC9">
      <w:pPr>
        <w:jc w:val="both"/>
        <w:rPr>
          <w:rFonts w:cs="Times New Roman"/>
        </w:rPr>
      </w:pPr>
      <w:r>
        <w:rPr>
          <w:rFonts w:cs="Times New Roman"/>
        </w:rPr>
        <w:t xml:space="preserve">My proposed </w:t>
      </w:r>
      <w:r w:rsidR="00F379F2">
        <w:rPr>
          <w:rFonts w:cs="Times New Roman"/>
        </w:rPr>
        <w:t xml:space="preserve">RFSE </w:t>
      </w:r>
      <w:r>
        <w:rPr>
          <w:rFonts w:cs="Times New Roman"/>
        </w:rPr>
        <w:t>models</w:t>
      </w:r>
      <w:r w:rsidR="00EC6869" w:rsidRPr="00081C49">
        <w:rPr>
          <w:rFonts w:cs="Times New Roman"/>
        </w:rPr>
        <w:t xml:space="preserve"> successfully </w:t>
      </w:r>
      <w:r>
        <w:rPr>
          <w:rFonts w:cs="Times New Roman"/>
        </w:rPr>
        <w:t>estimated</w:t>
      </w:r>
      <w:r w:rsidR="007F32D3" w:rsidRPr="00081C49">
        <w:rPr>
          <w:rFonts w:cs="Times New Roman"/>
        </w:rPr>
        <w:t xml:space="preserve"> MMR for a diverse range of countries between 1985 and 2018</w:t>
      </w:r>
      <w:r w:rsidR="00870EC9" w:rsidRPr="00081C49">
        <w:rPr>
          <w:rFonts w:cs="Times New Roman"/>
        </w:rPr>
        <w:t xml:space="preserve">. </w:t>
      </w:r>
      <w:r w:rsidR="00F379F2">
        <w:rPr>
          <w:rFonts w:cs="Times New Roman"/>
        </w:rPr>
        <w:t>My</w:t>
      </w:r>
      <w:r w:rsidR="00870EC9" w:rsidRPr="00081C49">
        <w:rPr>
          <w:rFonts w:cs="Times New Roman"/>
        </w:rPr>
        <w:t xml:space="preserve"> MMR predictions were similar to </w:t>
      </w:r>
      <w:r w:rsidR="004A0BDD">
        <w:rPr>
          <w:rFonts w:cs="Times New Roman"/>
        </w:rPr>
        <w:t xml:space="preserve">the MMR </w:t>
      </w:r>
      <w:r w:rsidR="00870EC9" w:rsidRPr="00081C49">
        <w:rPr>
          <w:rFonts w:cs="Times New Roman"/>
        </w:rPr>
        <w:t xml:space="preserve">estimates </w:t>
      </w:r>
      <w:r w:rsidR="004A0BDD">
        <w:rPr>
          <w:rFonts w:cs="Times New Roman"/>
        </w:rPr>
        <w:t>produced</w:t>
      </w:r>
      <w:r w:rsidR="00870EC9" w:rsidRPr="00081C49">
        <w:rPr>
          <w:rFonts w:cs="Times New Roman"/>
        </w:rPr>
        <w:t xml:space="preserve"> </w:t>
      </w:r>
      <w:r w:rsidR="004A0BDD">
        <w:rPr>
          <w:rFonts w:cs="Times New Roman"/>
        </w:rPr>
        <w:t>by</w:t>
      </w:r>
      <w:r w:rsidR="00870EC9" w:rsidRPr="00081C49">
        <w:rPr>
          <w:rFonts w:cs="Times New Roman"/>
        </w:rPr>
        <w:t xml:space="preserve"> the BMat, CODEm, and GMatH models, which are hig</w:t>
      </w:r>
      <w:r w:rsidR="00CE0160" w:rsidRPr="00081C49">
        <w:rPr>
          <w:rFonts w:cs="Times New Roman"/>
        </w:rPr>
        <w:t>h</w:t>
      </w:r>
      <w:r w:rsidR="00870EC9" w:rsidRPr="00081C49">
        <w:rPr>
          <w:rFonts w:cs="Times New Roman"/>
        </w:rPr>
        <w:t xml:space="preserve"> performing models in the literature</w:t>
      </w:r>
      <w:r w:rsidR="004F5763">
        <w:rPr>
          <w:rFonts w:cs="Times New Roman"/>
        </w:rPr>
        <w:t xml:space="preserve">, with BMat and CODEm </w:t>
      </w:r>
      <w:r w:rsidR="00CE0160" w:rsidRPr="00081C49">
        <w:rPr>
          <w:rFonts w:cs="Times New Roman"/>
        </w:rPr>
        <w:t>routinely used by governments and international organisations to plan resource allocation and aid, as well as monitor global trends</w:t>
      </w:r>
      <w:r w:rsidR="005C6D73" w:rsidRPr="00081C49">
        <w:rPr>
          <w:rFonts w:cs="Times New Roman"/>
        </w:rPr>
        <w:t xml:space="preserve"> [</w:t>
      </w:r>
      <w:r w:rsidR="00F15261" w:rsidRPr="00081C49">
        <w:rPr>
          <w:rFonts w:cs="Times New Roman"/>
        </w:rPr>
        <w:t>20, 36</w:t>
      </w:r>
      <w:r w:rsidR="005C6D73" w:rsidRPr="00081C49">
        <w:rPr>
          <w:rFonts w:cs="Times New Roman"/>
        </w:rPr>
        <w:t>]</w:t>
      </w:r>
      <w:r w:rsidR="00CE0160" w:rsidRPr="00081C49">
        <w:rPr>
          <w:rFonts w:cs="Times New Roman"/>
        </w:rPr>
        <w:t xml:space="preserve">. The similarity between my model’s </w:t>
      </w:r>
      <w:r w:rsidR="00C51E87">
        <w:rPr>
          <w:rFonts w:cs="Times New Roman"/>
        </w:rPr>
        <w:t>predictions</w:t>
      </w:r>
      <w:r w:rsidR="00CE0160" w:rsidRPr="00081C49">
        <w:rPr>
          <w:rFonts w:cs="Times New Roman"/>
        </w:rPr>
        <w:t xml:space="preserve"> and these literature estimates was a major strength of </w:t>
      </w:r>
      <w:r w:rsidR="004F5763">
        <w:rPr>
          <w:rFonts w:cs="Times New Roman"/>
        </w:rPr>
        <w:t>my</w:t>
      </w:r>
      <w:r w:rsidR="00CE0160" w:rsidRPr="00081C49">
        <w:rPr>
          <w:rFonts w:cs="Times New Roman"/>
        </w:rPr>
        <w:t xml:space="preserve"> research, as it indicates </w:t>
      </w:r>
      <w:r w:rsidR="00525278" w:rsidRPr="00081C49">
        <w:rPr>
          <w:rFonts w:cs="Times New Roman"/>
        </w:rPr>
        <w:t>that my results are valid and can thus be used to inform policy. As a result, my thesis met its first aim.</w:t>
      </w:r>
      <w:r w:rsidR="0056315F" w:rsidRPr="00081C49">
        <w:rPr>
          <w:rFonts w:cs="Times New Roman"/>
        </w:rPr>
        <w:t xml:space="preserve"> </w:t>
      </w:r>
      <w:r w:rsidR="002C01F4">
        <w:rPr>
          <w:rFonts w:cs="Times New Roman"/>
        </w:rPr>
        <w:t>My</w:t>
      </w:r>
      <w:r w:rsidR="00455CDC">
        <w:rPr>
          <w:rFonts w:cs="Times New Roman"/>
        </w:rPr>
        <w:t xml:space="preserve"> results’</w:t>
      </w:r>
      <w:r w:rsidR="00BD4784" w:rsidRPr="00081C49">
        <w:rPr>
          <w:rFonts w:cs="Times New Roman"/>
        </w:rPr>
        <w:t xml:space="preserve"> validity </w:t>
      </w:r>
      <w:r w:rsidR="002C01F4">
        <w:rPr>
          <w:rFonts w:cs="Times New Roman"/>
        </w:rPr>
        <w:t xml:space="preserve">also </w:t>
      </w:r>
      <w:r w:rsidR="006A667B" w:rsidRPr="00081C49">
        <w:rPr>
          <w:rFonts w:cs="Times New Roman"/>
        </w:rPr>
        <w:t>suggest</w:t>
      </w:r>
      <w:r w:rsidR="00455CDC">
        <w:rPr>
          <w:rFonts w:cs="Times New Roman"/>
        </w:rPr>
        <w:t>s</w:t>
      </w:r>
      <w:r w:rsidR="00BD4784" w:rsidRPr="00081C49">
        <w:rPr>
          <w:rFonts w:cs="Times New Roman"/>
        </w:rPr>
        <w:t xml:space="preserve"> that </w:t>
      </w:r>
      <w:r w:rsidR="006A667B" w:rsidRPr="00081C49">
        <w:rPr>
          <w:rFonts w:cs="Times New Roman"/>
        </w:rPr>
        <w:t xml:space="preserve">my </w:t>
      </w:r>
      <w:r w:rsidR="00BA6EF2">
        <w:rPr>
          <w:rFonts w:cs="Times New Roman"/>
        </w:rPr>
        <w:t xml:space="preserve">method </w:t>
      </w:r>
      <w:r w:rsidR="006A667B" w:rsidRPr="00081C49">
        <w:rPr>
          <w:rFonts w:cs="Times New Roman"/>
        </w:rPr>
        <w:t>can provide a framework for applying decision-tree based machine learning models to</w:t>
      </w:r>
      <w:r w:rsidR="002F3BD4">
        <w:rPr>
          <w:rFonts w:cs="Times New Roman"/>
        </w:rPr>
        <w:t xml:space="preserve"> sparse data to</w:t>
      </w:r>
      <w:r w:rsidR="006A667B" w:rsidRPr="00081C49">
        <w:rPr>
          <w:rFonts w:cs="Times New Roman"/>
        </w:rPr>
        <w:t xml:space="preserve"> estimate other public health outcomes. </w:t>
      </w:r>
    </w:p>
    <w:p w14:paraId="44CDE4C5" w14:textId="77777777" w:rsidR="00E77118" w:rsidRPr="00081C49" w:rsidRDefault="00E77118" w:rsidP="00AE7076">
      <w:pPr>
        <w:rPr>
          <w:rFonts w:cs="Times New Roman"/>
        </w:rPr>
      </w:pPr>
    </w:p>
    <w:p w14:paraId="1482DEB5" w14:textId="2839A755" w:rsidR="00A77470" w:rsidRDefault="004B189B" w:rsidP="004B189B">
      <w:pPr>
        <w:jc w:val="both"/>
        <w:rPr>
          <w:rFonts w:cs="Times New Roman"/>
        </w:rPr>
      </w:pPr>
      <w:r w:rsidRPr="00081C49">
        <w:rPr>
          <w:rFonts w:cs="Times New Roman"/>
        </w:rPr>
        <w:t xml:space="preserve">Another strength of my research </w:t>
      </w:r>
      <w:r w:rsidR="00EA353C">
        <w:rPr>
          <w:rFonts w:cs="Times New Roman"/>
        </w:rPr>
        <w:t>was</w:t>
      </w:r>
      <w:r w:rsidRPr="00081C49">
        <w:rPr>
          <w:rFonts w:cs="Times New Roman"/>
        </w:rPr>
        <w:t xml:space="preserve"> its exploration of a wide variety of socio-economic and health-related features. As discussed </w:t>
      </w:r>
      <w:r w:rsidR="00DB6CE6">
        <w:rPr>
          <w:rFonts w:cs="Times New Roman"/>
        </w:rPr>
        <w:t>previously</w:t>
      </w:r>
      <w:r w:rsidRPr="00081C49">
        <w:rPr>
          <w:rFonts w:cs="Times New Roman"/>
        </w:rPr>
        <w:t xml:space="preserve">, </w:t>
      </w:r>
      <w:r w:rsidR="00B751E9" w:rsidRPr="00081C49">
        <w:rPr>
          <w:rFonts w:cs="Times New Roman"/>
        </w:rPr>
        <w:t xml:space="preserve">BMat and CODEm, </w:t>
      </w:r>
      <w:r w:rsidRPr="00081C49">
        <w:rPr>
          <w:rFonts w:cs="Times New Roman"/>
        </w:rPr>
        <w:t xml:space="preserve">the most widely used models </w:t>
      </w:r>
      <w:r w:rsidR="00EA353C">
        <w:rPr>
          <w:rFonts w:cs="Times New Roman"/>
        </w:rPr>
        <w:t>in the literature</w:t>
      </w:r>
      <w:r w:rsidR="00B751E9" w:rsidRPr="00081C49">
        <w:rPr>
          <w:rFonts w:cs="Times New Roman"/>
        </w:rPr>
        <w:t>, only use a small number of covariates to predict MMR</w:t>
      </w:r>
      <w:r w:rsidR="005C6D73" w:rsidRPr="00081C49">
        <w:rPr>
          <w:rFonts w:cs="Times New Roman"/>
        </w:rPr>
        <w:t>, with a limited focus on socio-economic trends [</w:t>
      </w:r>
      <w:r w:rsidR="00783F00" w:rsidRPr="00081C49">
        <w:rPr>
          <w:rFonts w:cs="Times New Roman"/>
        </w:rPr>
        <w:t>20</w:t>
      </w:r>
      <w:r w:rsidR="00D561B8" w:rsidRPr="00081C49">
        <w:rPr>
          <w:rFonts w:cs="Times New Roman"/>
        </w:rPr>
        <w:t xml:space="preserve">, </w:t>
      </w:r>
      <w:r w:rsidR="00EE5DD3" w:rsidRPr="00081C49">
        <w:rPr>
          <w:rFonts w:cs="Times New Roman"/>
        </w:rPr>
        <w:t>23</w:t>
      </w:r>
      <w:r w:rsidR="00D561B8" w:rsidRPr="00081C49">
        <w:rPr>
          <w:rFonts w:cs="Times New Roman"/>
        </w:rPr>
        <w:t xml:space="preserve">, </w:t>
      </w:r>
      <w:r w:rsidR="00A824C0" w:rsidRPr="00081C49">
        <w:rPr>
          <w:rFonts w:cs="Times New Roman"/>
        </w:rPr>
        <w:t>24</w:t>
      </w:r>
      <w:r w:rsidR="005C6D73" w:rsidRPr="00081C49">
        <w:rPr>
          <w:rFonts w:cs="Times New Roman"/>
        </w:rPr>
        <w:t xml:space="preserve">]. </w:t>
      </w:r>
      <w:r w:rsidR="005C1B48">
        <w:rPr>
          <w:rFonts w:cs="Times New Roman"/>
        </w:rPr>
        <w:t>T</w:t>
      </w:r>
      <w:r w:rsidR="005C1B48" w:rsidRPr="005C1B48">
        <w:rPr>
          <w:rFonts w:cs="Times New Roman"/>
        </w:rPr>
        <w:t>he BMat model developers expressed interest in exploring alternative predictive variables for MMR in their 201</w:t>
      </w:r>
      <w:r w:rsidR="00C84DA9">
        <w:rPr>
          <w:rFonts w:cs="Times New Roman"/>
        </w:rPr>
        <w:t>2</w:t>
      </w:r>
      <w:r w:rsidR="005C1B48" w:rsidRPr="005C1B48">
        <w:rPr>
          <w:rFonts w:cs="Times New Roman"/>
        </w:rPr>
        <w:t xml:space="preserve"> paper [7].</w:t>
      </w:r>
      <w:r w:rsidR="00773C1E">
        <w:rPr>
          <w:rFonts w:cs="Times New Roman"/>
        </w:rPr>
        <w:t xml:space="preserve"> This highlights the </w:t>
      </w:r>
      <w:r w:rsidR="00CF5CE2">
        <w:rPr>
          <w:rFonts w:cs="Times New Roman"/>
        </w:rPr>
        <w:t>utility</w:t>
      </w:r>
      <w:r w:rsidR="00773C1E">
        <w:rPr>
          <w:rFonts w:cs="Times New Roman"/>
        </w:rPr>
        <w:t xml:space="preserve"> of </w:t>
      </w:r>
      <w:r w:rsidR="00CD6523">
        <w:rPr>
          <w:rFonts w:cs="Times New Roman"/>
        </w:rPr>
        <w:t>my</w:t>
      </w:r>
      <w:r w:rsidR="00082075" w:rsidRPr="00081C49">
        <w:rPr>
          <w:rFonts w:cs="Times New Roman"/>
        </w:rPr>
        <w:t xml:space="preserve"> decision-tree based </w:t>
      </w:r>
      <w:r w:rsidR="00524C4C">
        <w:rPr>
          <w:rFonts w:cs="Times New Roman"/>
        </w:rPr>
        <w:t>methods</w:t>
      </w:r>
      <w:r w:rsidR="00084D8F">
        <w:rPr>
          <w:rFonts w:cs="Times New Roman"/>
        </w:rPr>
        <w:t>, which</w:t>
      </w:r>
      <w:r w:rsidR="00082075" w:rsidRPr="00081C49">
        <w:rPr>
          <w:rFonts w:cs="Times New Roman"/>
        </w:rPr>
        <w:t xml:space="preserve"> </w:t>
      </w:r>
      <w:r w:rsidR="00BC6FD9">
        <w:rPr>
          <w:rFonts w:cs="Times New Roman"/>
        </w:rPr>
        <w:t>could</w:t>
      </w:r>
      <w:r w:rsidR="00CF5CE2">
        <w:rPr>
          <w:rFonts w:cs="Times New Roman"/>
        </w:rPr>
        <w:t xml:space="preserve"> consider</w:t>
      </w:r>
      <w:r w:rsidR="00A34ABE">
        <w:rPr>
          <w:rFonts w:cs="Times New Roman"/>
        </w:rPr>
        <w:t xml:space="preserve"> the</w:t>
      </w:r>
      <w:r w:rsidR="00253699" w:rsidRPr="00081C49">
        <w:rPr>
          <w:rFonts w:cs="Times New Roman"/>
        </w:rPr>
        <w:t xml:space="preserve"> influence of a wide </w:t>
      </w:r>
      <w:r w:rsidR="00524C4C">
        <w:rPr>
          <w:rFonts w:cs="Times New Roman"/>
        </w:rPr>
        <w:t>range</w:t>
      </w:r>
      <w:r w:rsidR="00253699" w:rsidRPr="00081C49">
        <w:rPr>
          <w:rFonts w:cs="Times New Roman"/>
        </w:rPr>
        <w:t xml:space="preserve"> of socio-economic and health-related trends </w:t>
      </w:r>
      <w:r w:rsidR="00BA7DB4">
        <w:rPr>
          <w:rFonts w:cs="Times New Roman"/>
        </w:rPr>
        <w:t>when</w:t>
      </w:r>
      <w:r w:rsidR="00253699" w:rsidRPr="00081C49">
        <w:rPr>
          <w:rFonts w:cs="Times New Roman"/>
        </w:rPr>
        <w:t xml:space="preserve"> estimati</w:t>
      </w:r>
      <w:r w:rsidR="00BA7DB4">
        <w:rPr>
          <w:rFonts w:cs="Times New Roman"/>
        </w:rPr>
        <w:t xml:space="preserve">ng </w:t>
      </w:r>
      <w:r w:rsidR="00253699" w:rsidRPr="00081C49">
        <w:rPr>
          <w:rFonts w:cs="Times New Roman"/>
        </w:rPr>
        <w:t>MMR</w:t>
      </w:r>
      <w:r w:rsidR="00082075" w:rsidRPr="00081C49">
        <w:rPr>
          <w:rFonts w:cs="Times New Roman"/>
        </w:rPr>
        <w:t xml:space="preserve">. </w:t>
      </w:r>
      <w:r w:rsidR="00AD4544" w:rsidRPr="00081C49">
        <w:rPr>
          <w:rFonts w:cs="Times New Roman"/>
        </w:rPr>
        <w:t>My</w:t>
      </w:r>
      <w:r w:rsidR="00524C4C">
        <w:rPr>
          <w:rFonts w:cs="Times New Roman"/>
        </w:rPr>
        <w:t xml:space="preserve"> larger </w:t>
      </w:r>
      <w:r w:rsidR="00BC6C82" w:rsidRPr="00081C49">
        <w:rPr>
          <w:rFonts w:cs="Times New Roman"/>
        </w:rPr>
        <w:t xml:space="preserve">feature </w:t>
      </w:r>
      <w:r w:rsidR="00C3457A">
        <w:rPr>
          <w:rFonts w:cs="Times New Roman"/>
        </w:rPr>
        <w:t>dataset also</w:t>
      </w:r>
      <w:r w:rsidR="00BC6C82" w:rsidRPr="00081C49">
        <w:rPr>
          <w:rFonts w:cs="Times New Roman"/>
        </w:rPr>
        <w:t xml:space="preserve"> enabled a more nuanced analysis of feature importance, as I could determine which of a </w:t>
      </w:r>
      <w:r w:rsidR="00CB2AB4" w:rsidRPr="00081C49">
        <w:rPr>
          <w:rFonts w:cs="Times New Roman"/>
        </w:rPr>
        <w:t xml:space="preserve">diverse range of features had the highest predictive power for </w:t>
      </w:r>
      <w:r w:rsidR="00AD4544" w:rsidRPr="00081C49">
        <w:rPr>
          <w:rFonts w:cs="Times New Roman"/>
        </w:rPr>
        <w:t>MMR.</w:t>
      </w:r>
      <w:r w:rsidR="001E57EB" w:rsidRPr="00081C49">
        <w:rPr>
          <w:rFonts w:cs="Times New Roman"/>
        </w:rPr>
        <w:t xml:space="preserve"> This feature analysis could be conducted due to my use of interpretable machine learning methods</w:t>
      </w:r>
      <w:r w:rsidR="006858B3">
        <w:rPr>
          <w:rFonts w:cs="Times New Roman"/>
        </w:rPr>
        <w:t xml:space="preserve">, which was </w:t>
      </w:r>
      <w:r w:rsidR="00486CFD">
        <w:rPr>
          <w:rFonts w:cs="Times New Roman"/>
        </w:rPr>
        <w:t>another</w:t>
      </w:r>
      <w:r w:rsidR="006858B3">
        <w:rPr>
          <w:rFonts w:cs="Times New Roman"/>
        </w:rPr>
        <w:t xml:space="preserve"> strength of my metho</w:t>
      </w:r>
      <w:r w:rsidR="00D9132F">
        <w:rPr>
          <w:rFonts w:cs="Times New Roman"/>
        </w:rPr>
        <w:t>dology.</w:t>
      </w:r>
      <w:r w:rsidR="00A82C58">
        <w:rPr>
          <w:rFonts w:cs="Times New Roman"/>
        </w:rPr>
        <w:t xml:space="preserve"> </w:t>
      </w:r>
      <w:r w:rsidR="007466DA" w:rsidRPr="00081C49">
        <w:rPr>
          <w:rFonts w:cs="Times New Roman"/>
        </w:rPr>
        <w:t xml:space="preserve">The features identified as having </w:t>
      </w:r>
      <w:r w:rsidR="00847A19">
        <w:rPr>
          <w:rFonts w:cs="Times New Roman"/>
        </w:rPr>
        <w:t>high</w:t>
      </w:r>
      <w:r w:rsidR="007466DA" w:rsidRPr="00081C49">
        <w:rPr>
          <w:rFonts w:cs="Times New Roman"/>
        </w:rPr>
        <w:t xml:space="preserve"> predictive power for MMR were established risk factors</w:t>
      </w:r>
      <w:r w:rsidR="00F855D8">
        <w:rPr>
          <w:rFonts w:cs="Times New Roman"/>
        </w:rPr>
        <w:t xml:space="preserve"> in the literature</w:t>
      </w:r>
      <w:r w:rsidR="007466DA" w:rsidRPr="00081C49">
        <w:rPr>
          <w:rFonts w:cs="Times New Roman"/>
        </w:rPr>
        <w:t>,</w:t>
      </w:r>
      <w:r w:rsidR="00827C34">
        <w:rPr>
          <w:rFonts w:cs="Times New Roman"/>
        </w:rPr>
        <w:t xml:space="preserve"> with their robustness confirmed by SHAP analysis.</w:t>
      </w:r>
      <w:r w:rsidR="00744052">
        <w:rPr>
          <w:rFonts w:cs="Times New Roman"/>
        </w:rPr>
        <w:t xml:space="preserve"> This external validity was a further strength of my research.</w:t>
      </w:r>
      <w:r w:rsidR="007466DA" w:rsidRPr="00081C49">
        <w:rPr>
          <w:rFonts w:cs="Times New Roman"/>
        </w:rPr>
        <w:t xml:space="preserve"> </w:t>
      </w:r>
    </w:p>
    <w:p w14:paraId="281E963C" w14:textId="148FED43" w:rsidR="0095414C" w:rsidRPr="00081C49" w:rsidRDefault="0095414C" w:rsidP="004B189B">
      <w:pPr>
        <w:jc w:val="both"/>
        <w:rPr>
          <w:rFonts w:cs="Times New Roman"/>
        </w:rPr>
      </w:pPr>
    </w:p>
    <w:p w14:paraId="269DFFD6" w14:textId="02BB3CF1" w:rsidR="00FD3558" w:rsidRPr="00081C49" w:rsidRDefault="004F399D" w:rsidP="00FD3558">
      <w:pPr>
        <w:jc w:val="both"/>
        <w:rPr>
          <w:rFonts w:cs="Times New Roman"/>
        </w:rPr>
      </w:pPr>
      <w:r>
        <w:rPr>
          <w:rFonts w:cs="Times New Roman"/>
        </w:rPr>
        <w:t xml:space="preserve">My </w:t>
      </w:r>
      <w:r w:rsidR="0035572B">
        <w:rPr>
          <w:rFonts w:cs="Times New Roman"/>
        </w:rPr>
        <w:t>feature</w:t>
      </w:r>
      <w:r w:rsidR="00FD3558" w:rsidRPr="00081C49">
        <w:rPr>
          <w:rFonts w:cs="Times New Roman"/>
        </w:rPr>
        <w:t xml:space="preserve"> </w:t>
      </w:r>
      <w:r w:rsidR="002437C3">
        <w:rPr>
          <w:rFonts w:cs="Times New Roman"/>
        </w:rPr>
        <w:t>data</w:t>
      </w:r>
      <w:r w:rsidR="00FD3558" w:rsidRPr="00081C49">
        <w:rPr>
          <w:rFonts w:cs="Times New Roman"/>
        </w:rPr>
        <w:t xml:space="preserve"> </w:t>
      </w:r>
      <w:r>
        <w:rPr>
          <w:rFonts w:cs="Times New Roman"/>
        </w:rPr>
        <w:t xml:space="preserve">was sourced </w:t>
      </w:r>
      <w:r w:rsidR="00FD3558" w:rsidRPr="00081C49">
        <w:rPr>
          <w:rFonts w:cs="Times New Roman"/>
        </w:rPr>
        <w:t xml:space="preserve">from </w:t>
      </w:r>
      <w:r>
        <w:rPr>
          <w:rFonts w:cs="Times New Roman"/>
        </w:rPr>
        <w:t>a variety of</w:t>
      </w:r>
      <w:r w:rsidR="00FD3558" w:rsidRPr="00081C49">
        <w:rPr>
          <w:rFonts w:cs="Times New Roman"/>
        </w:rPr>
        <w:t xml:space="preserve"> datasets</w:t>
      </w:r>
      <w:r w:rsidR="00860E78">
        <w:rPr>
          <w:rFonts w:cs="Times New Roman"/>
        </w:rPr>
        <w:t xml:space="preserve">. These datasets </w:t>
      </w:r>
      <w:r w:rsidR="00E635F8" w:rsidRPr="00081C49">
        <w:rPr>
          <w:rFonts w:cs="Times New Roman"/>
        </w:rPr>
        <w:t xml:space="preserve">were collated and combined by the WHO and World Bank </w:t>
      </w:r>
      <w:r w:rsidR="00B84711" w:rsidRPr="00081C49">
        <w:rPr>
          <w:rFonts w:cs="Times New Roman"/>
        </w:rPr>
        <w:t>from sources like</w:t>
      </w:r>
      <w:r w:rsidR="00E453AC">
        <w:rPr>
          <w:rFonts w:cs="Times New Roman"/>
        </w:rPr>
        <w:t xml:space="preserve"> the</w:t>
      </w:r>
      <w:r w:rsidR="00B84711" w:rsidRPr="00081C49">
        <w:rPr>
          <w:rFonts w:cs="Times New Roman"/>
        </w:rPr>
        <w:t xml:space="preserve"> Demographic and Health Surveys </w:t>
      </w:r>
      <w:r w:rsidR="00E453AC">
        <w:rPr>
          <w:rFonts w:cs="Times New Roman"/>
        </w:rPr>
        <w:t>and</w:t>
      </w:r>
      <w:r w:rsidR="00B84711" w:rsidRPr="00081C49">
        <w:rPr>
          <w:rFonts w:cs="Times New Roman"/>
        </w:rPr>
        <w:t xml:space="preserve"> various UN Inter-Agency Groups </w:t>
      </w:r>
      <w:r w:rsidR="00E635F8" w:rsidRPr="00081C49">
        <w:rPr>
          <w:rFonts w:cs="Times New Roman"/>
        </w:rPr>
        <w:t>[</w:t>
      </w:r>
      <w:r w:rsidR="00D34918" w:rsidRPr="00081C49">
        <w:rPr>
          <w:rFonts w:cs="Times New Roman"/>
        </w:rPr>
        <w:t xml:space="preserve">38, </w:t>
      </w:r>
      <w:r w:rsidR="008F2FAF" w:rsidRPr="00081C49">
        <w:rPr>
          <w:rFonts w:cs="Times New Roman"/>
        </w:rPr>
        <w:t>3</w:t>
      </w:r>
      <w:r w:rsidR="00D34918" w:rsidRPr="00081C49">
        <w:rPr>
          <w:rFonts w:cs="Times New Roman"/>
        </w:rPr>
        <w:t>9</w:t>
      </w:r>
      <w:r w:rsidR="007931FE" w:rsidRPr="00081C49">
        <w:rPr>
          <w:rFonts w:cs="Times New Roman"/>
        </w:rPr>
        <w:t>, 40, 41, 42, 43</w:t>
      </w:r>
      <w:r w:rsidR="00E635F8" w:rsidRPr="00081C49">
        <w:rPr>
          <w:rFonts w:cs="Times New Roman"/>
        </w:rPr>
        <w:t xml:space="preserve">]. </w:t>
      </w:r>
      <w:r w:rsidR="00B77C84" w:rsidRPr="00081C49">
        <w:rPr>
          <w:rFonts w:cs="Times New Roman"/>
        </w:rPr>
        <w:t xml:space="preserve">Using pre-processed estimates from reputable sources increased the quality of </w:t>
      </w:r>
      <w:r w:rsidR="00E453AC">
        <w:rPr>
          <w:rFonts w:cs="Times New Roman"/>
        </w:rPr>
        <w:t>my</w:t>
      </w:r>
      <w:r w:rsidR="00B77C84" w:rsidRPr="00081C49">
        <w:rPr>
          <w:rFonts w:cs="Times New Roman"/>
        </w:rPr>
        <w:t xml:space="preserve"> </w:t>
      </w:r>
      <w:r w:rsidR="00E453AC">
        <w:rPr>
          <w:rFonts w:cs="Times New Roman"/>
        </w:rPr>
        <w:t xml:space="preserve">feature </w:t>
      </w:r>
      <w:r w:rsidR="00B77C84" w:rsidRPr="00081C49">
        <w:rPr>
          <w:rFonts w:cs="Times New Roman"/>
        </w:rPr>
        <w:t>data.</w:t>
      </w:r>
    </w:p>
    <w:p w14:paraId="10E73D87" w14:textId="77777777" w:rsidR="00FD3558" w:rsidRPr="00081C49" w:rsidRDefault="00FD3558" w:rsidP="004B189B">
      <w:pPr>
        <w:jc w:val="both"/>
        <w:rPr>
          <w:rFonts w:cs="Times New Roman"/>
        </w:rPr>
      </w:pPr>
    </w:p>
    <w:p w14:paraId="659B039B" w14:textId="62921217" w:rsidR="00816B2B" w:rsidRDefault="001858A9" w:rsidP="004B189B">
      <w:pPr>
        <w:jc w:val="both"/>
        <w:rPr>
          <w:rFonts w:cs="Times New Roman"/>
        </w:rPr>
      </w:pPr>
      <w:r>
        <w:rPr>
          <w:rFonts w:cs="Times New Roman"/>
        </w:rPr>
        <w:t>My</w:t>
      </w:r>
      <w:r w:rsidR="0095414C" w:rsidRPr="00081C49">
        <w:rPr>
          <w:rFonts w:cs="Times New Roman"/>
        </w:rPr>
        <w:t xml:space="preserve"> </w:t>
      </w:r>
      <w:r w:rsidR="00816B2B">
        <w:rPr>
          <w:rFonts w:cs="Times New Roman"/>
        </w:rPr>
        <w:t>comprehensive</w:t>
      </w:r>
      <w:r w:rsidR="0095414C" w:rsidRPr="00081C49">
        <w:rPr>
          <w:rFonts w:cs="Times New Roman"/>
        </w:rPr>
        <w:t xml:space="preserve"> </w:t>
      </w:r>
      <w:r>
        <w:rPr>
          <w:rFonts w:cs="Times New Roman"/>
        </w:rPr>
        <w:t>investigation</w:t>
      </w:r>
      <w:r w:rsidR="0095414C" w:rsidRPr="00081C49">
        <w:rPr>
          <w:rFonts w:cs="Times New Roman"/>
        </w:rPr>
        <w:t xml:space="preserve"> of a variety of pre-processing techniques</w:t>
      </w:r>
      <w:r w:rsidR="00B813A1">
        <w:rPr>
          <w:rFonts w:cs="Times New Roman"/>
        </w:rPr>
        <w:t xml:space="preserve"> was a further strength of my methodology</w:t>
      </w:r>
      <w:r w:rsidR="0095414C" w:rsidRPr="00081C49">
        <w:rPr>
          <w:rFonts w:cs="Times New Roman"/>
        </w:rPr>
        <w:t xml:space="preserve">. </w:t>
      </w:r>
      <w:r w:rsidR="00E57B24" w:rsidRPr="00081C49">
        <w:rPr>
          <w:rFonts w:cs="Times New Roman"/>
        </w:rPr>
        <w:t xml:space="preserve">A range of model </w:t>
      </w:r>
      <w:r w:rsidR="0085169D">
        <w:rPr>
          <w:rFonts w:cs="Times New Roman"/>
        </w:rPr>
        <w:t>architectures</w:t>
      </w:r>
      <w:r w:rsidR="00E57B24" w:rsidRPr="00081C49">
        <w:rPr>
          <w:rFonts w:cs="Times New Roman"/>
        </w:rPr>
        <w:t xml:space="preserve">, hyperparameter settings, feature subsets, and missing data </w:t>
      </w:r>
      <w:r w:rsidR="00C7468A">
        <w:rPr>
          <w:rFonts w:cs="Times New Roman"/>
        </w:rPr>
        <w:t xml:space="preserve">thresholds </w:t>
      </w:r>
      <w:r w:rsidR="00E57B24" w:rsidRPr="00081C49">
        <w:rPr>
          <w:rFonts w:cs="Times New Roman"/>
        </w:rPr>
        <w:t xml:space="preserve">were systematically tested and compared, providing </w:t>
      </w:r>
      <w:r>
        <w:rPr>
          <w:rFonts w:cs="Times New Roman"/>
        </w:rPr>
        <w:t>a</w:t>
      </w:r>
      <w:r w:rsidR="00E75F91">
        <w:rPr>
          <w:rFonts w:cs="Times New Roman"/>
        </w:rPr>
        <w:t>n</w:t>
      </w:r>
      <w:r>
        <w:rPr>
          <w:rFonts w:cs="Times New Roman"/>
        </w:rPr>
        <w:t xml:space="preserve"> </w:t>
      </w:r>
      <w:r w:rsidR="00E75F91">
        <w:rPr>
          <w:rFonts w:cs="Times New Roman"/>
        </w:rPr>
        <w:t>extensive</w:t>
      </w:r>
      <w:r w:rsidR="00D81227" w:rsidRPr="00081C49">
        <w:rPr>
          <w:rFonts w:cs="Times New Roman"/>
        </w:rPr>
        <w:t xml:space="preserve"> set of experiments justifying all methodological </w:t>
      </w:r>
      <w:r w:rsidR="00E75F91">
        <w:rPr>
          <w:rFonts w:cs="Times New Roman"/>
        </w:rPr>
        <w:t>choices</w:t>
      </w:r>
      <w:r w:rsidR="00D81227" w:rsidRPr="00081C49">
        <w:rPr>
          <w:rFonts w:cs="Times New Roman"/>
        </w:rPr>
        <w:t>.</w:t>
      </w:r>
      <w:r w:rsidR="004A1981">
        <w:rPr>
          <w:rFonts w:cs="Times New Roman"/>
        </w:rPr>
        <w:t xml:space="preserve"> </w:t>
      </w:r>
    </w:p>
    <w:p w14:paraId="4AF4B5BB" w14:textId="77777777" w:rsidR="00816B2B" w:rsidRDefault="00816B2B" w:rsidP="004B189B">
      <w:pPr>
        <w:jc w:val="both"/>
        <w:rPr>
          <w:rFonts w:cs="Times New Roman"/>
        </w:rPr>
      </w:pPr>
    </w:p>
    <w:p w14:paraId="2CAC57D0" w14:textId="77C8E1AC" w:rsidR="0095414C" w:rsidRDefault="004A1981" w:rsidP="004B189B">
      <w:pPr>
        <w:jc w:val="both"/>
        <w:rPr>
          <w:rFonts w:cs="Times New Roman"/>
        </w:rPr>
      </w:pPr>
      <w:r>
        <w:rPr>
          <w:rFonts w:cs="Times New Roman"/>
        </w:rPr>
        <w:t xml:space="preserve">In particular, a strength of my thesis was its </w:t>
      </w:r>
      <w:r w:rsidR="003028E7">
        <w:rPr>
          <w:rFonts w:cs="Times New Roman"/>
        </w:rPr>
        <w:t>e</w:t>
      </w:r>
      <w:r w:rsidR="003028E7" w:rsidRPr="004A1981">
        <w:rPr>
          <w:rFonts w:cs="Times New Roman"/>
        </w:rPr>
        <w:t xml:space="preserve">xploration of how decision-tree based models can </w:t>
      </w:r>
      <w:r w:rsidR="003028E7">
        <w:rPr>
          <w:rFonts w:cs="Times New Roman"/>
        </w:rPr>
        <w:t xml:space="preserve">effectively handle </w:t>
      </w:r>
      <w:r w:rsidR="003028E7" w:rsidRPr="004A1981">
        <w:rPr>
          <w:rFonts w:cs="Times New Roman"/>
        </w:rPr>
        <w:t>high proportions of missing data</w:t>
      </w:r>
      <w:r w:rsidR="00414ACF">
        <w:rPr>
          <w:rFonts w:cs="Times New Roman"/>
        </w:rPr>
        <w:t>.</w:t>
      </w:r>
      <w:r w:rsidR="00F035DC">
        <w:rPr>
          <w:rFonts w:cs="Times New Roman"/>
        </w:rPr>
        <w:t xml:space="preserve"> </w:t>
      </w:r>
      <w:r w:rsidR="00414ACF">
        <w:rPr>
          <w:rFonts w:cs="Times New Roman"/>
        </w:rPr>
        <w:t>M</w:t>
      </w:r>
      <w:r w:rsidR="00F035DC" w:rsidRPr="00F035DC">
        <w:rPr>
          <w:rFonts w:cs="Times New Roman"/>
        </w:rPr>
        <w:t xml:space="preserve">issing </w:t>
      </w:r>
      <w:r w:rsidR="00F035DC">
        <w:rPr>
          <w:rFonts w:cs="Times New Roman"/>
        </w:rPr>
        <w:t>samples</w:t>
      </w:r>
      <w:r w:rsidR="00F035DC" w:rsidRPr="00F035DC">
        <w:rPr>
          <w:rFonts w:cs="Times New Roman"/>
        </w:rPr>
        <w:t xml:space="preserve"> </w:t>
      </w:r>
      <w:r w:rsidR="00414ACF">
        <w:rPr>
          <w:rFonts w:cs="Times New Roman"/>
        </w:rPr>
        <w:t>are</w:t>
      </w:r>
      <w:r w:rsidR="00F035DC" w:rsidRPr="00F035DC">
        <w:rPr>
          <w:rFonts w:cs="Times New Roman"/>
        </w:rPr>
        <w:t xml:space="preserve"> often dropped due to researchers’ reluctance to introduce bias into their data</w:t>
      </w:r>
      <w:r w:rsidR="00A94158">
        <w:rPr>
          <w:rFonts w:cs="Times New Roman"/>
        </w:rPr>
        <w:t xml:space="preserve"> with incorrect imputation</w:t>
      </w:r>
      <w:r w:rsidR="00F035DC" w:rsidRPr="00F035DC">
        <w:rPr>
          <w:rFonts w:cs="Times New Roman"/>
        </w:rPr>
        <w:t xml:space="preserve"> [10].</w:t>
      </w:r>
      <w:r w:rsidR="005D152F" w:rsidRPr="005D152F">
        <w:rPr>
          <w:rFonts w:cs="Times New Roman"/>
        </w:rPr>
        <w:t xml:space="preserve"> </w:t>
      </w:r>
      <w:r w:rsidR="005D152F" w:rsidRPr="00F035DC">
        <w:rPr>
          <w:rFonts w:cs="Times New Roman"/>
        </w:rPr>
        <w:t>For example, a study in Uganda</w:t>
      </w:r>
      <w:r w:rsidR="00A34537">
        <w:rPr>
          <w:rFonts w:cs="Times New Roman"/>
        </w:rPr>
        <w:t xml:space="preserve"> that</w:t>
      </w:r>
      <w:r w:rsidR="005D152F" w:rsidRPr="00F035DC">
        <w:rPr>
          <w:rFonts w:cs="Times New Roman"/>
        </w:rPr>
        <w:t xml:space="preserve"> predicted severe maternal morbidities by applying logistic regression to facility health data removed all samples with greater than 90% missing data</w:t>
      </w:r>
      <w:r w:rsidR="00E2077F">
        <w:rPr>
          <w:rFonts w:cs="Times New Roman"/>
        </w:rPr>
        <w:t xml:space="preserve"> </w:t>
      </w:r>
      <w:r w:rsidR="005D152F" w:rsidRPr="00F035DC">
        <w:rPr>
          <w:rFonts w:cs="Times New Roman"/>
        </w:rPr>
        <w:t>[10].</w:t>
      </w:r>
      <w:r w:rsidR="005D152F">
        <w:rPr>
          <w:rFonts w:cs="Times New Roman"/>
        </w:rPr>
        <w:t xml:space="preserve"> Therefore, demonstrating my model</w:t>
      </w:r>
      <w:r w:rsidR="00D06358">
        <w:rPr>
          <w:rFonts w:cs="Times New Roman"/>
        </w:rPr>
        <w:t>’s</w:t>
      </w:r>
      <w:r w:rsidR="005D152F">
        <w:rPr>
          <w:rFonts w:cs="Times New Roman"/>
        </w:rPr>
        <w:t xml:space="preserve"> </w:t>
      </w:r>
      <w:r w:rsidR="00D06358">
        <w:rPr>
          <w:rFonts w:cs="Times New Roman"/>
        </w:rPr>
        <w:t>ability to</w:t>
      </w:r>
      <w:r w:rsidR="005D152F">
        <w:rPr>
          <w:rFonts w:cs="Times New Roman"/>
        </w:rPr>
        <w:t xml:space="preserve"> work effectively with high levels of missing data </w:t>
      </w:r>
      <w:r w:rsidR="009C2A37">
        <w:rPr>
          <w:rFonts w:cs="Times New Roman"/>
        </w:rPr>
        <w:t>was</w:t>
      </w:r>
      <w:r w:rsidR="009C2A37" w:rsidRPr="004A1981">
        <w:rPr>
          <w:rFonts w:cs="Times New Roman"/>
        </w:rPr>
        <w:t xml:space="preserve"> a useful result</w:t>
      </w:r>
      <w:r w:rsidR="009C2A37">
        <w:rPr>
          <w:rFonts w:cs="Times New Roman"/>
        </w:rPr>
        <w:t xml:space="preserve"> for future maternal mortality studies</w:t>
      </w:r>
      <w:r w:rsidR="009C2A37" w:rsidRPr="004A1981">
        <w:rPr>
          <w:rFonts w:cs="Times New Roman"/>
        </w:rPr>
        <w:t xml:space="preserve">, especially given </w:t>
      </w:r>
      <w:r w:rsidR="00F035DC">
        <w:rPr>
          <w:rFonts w:cs="Times New Roman"/>
        </w:rPr>
        <w:t>that</w:t>
      </w:r>
      <w:r w:rsidR="009C2A37" w:rsidRPr="004A1981">
        <w:rPr>
          <w:rFonts w:cs="Times New Roman"/>
        </w:rPr>
        <w:t xml:space="preserve"> only 2 of 49 of the least developed countries having death registration coverage of at least 50% [11].</w:t>
      </w:r>
    </w:p>
    <w:p w14:paraId="42C72280" w14:textId="77777777" w:rsidR="00A7723B" w:rsidRPr="00081C49" w:rsidRDefault="00A7723B" w:rsidP="004B189B">
      <w:pPr>
        <w:jc w:val="both"/>
        <w:rPr>
          <w:rFonts w:cs="Times New Roman"/>
        </w:rPr>
      </w:pPr>
    </w:p>
    <w:p w14:paraId="5B9DAA78" w14:textId="2C8B0148" w:rsidR="00E8663F" w:rsidRDefault="00FE66D0" w:rsidP="00EA3E97">
      <w:pPr>
        <w:jc w:val="both"/>
        <w:rPr>
          <w:rFonts w:cs="Times New Roman"/>
        </w:rPr>
      </w:pPr>
      <w:r>
        <w:rPr>
          <w:rFonts w:cs="Times New Roman"/>
        </w:rPr>
        <w:t>Another</w:t>
      </w:r>
      <w:r w:rsidR="006D3620" w:rsidRPr="00081C49">
        <w:rPr>
          <w:rFonts w:cs="Times New Roman"/>
        </w:rPr>
        <w:t xml:space="preserve"> </w:t>
      </w:r>
      <w:r w:rsidR="00EA3E97" w:rsidRPr="00081C49">
        <w:rPr>
          <w:rFonts w:cs="Times New Roman"/>
        </w:rPr>
        <w:t xml:space="preserve">strength of my research was its lack of assumptions about the </w:t>
      </w:r>
      <w:r w:rsidR="00024AB5">
        <w:rPr>
          <w:rFonts w:cs="Times New Roman"/>
        </w:rPr>
        <w:t xml:space="preserve">underlying </w:t>
      </w:r>
      <w:r w:rsidR="00EA3E97" w:rsidRPr="00081C49">
        <w:rPr>
          <w:rFonts w:cs="Times New Roman"/>
        </w:rPr>
        <w:t xml:space="preserve">data </w:t>
      </w:r>
      <w:r w:rsidR="00024AB5">
        <w:rPr>
          <w:rFonts w:cs="Times New Roman"/>
        </w:rPr>
        <w:t>distribution</w:t>
      </w:r>
      <w:r w:rsidR="00EA3E97" w:rsidRPr="00081C49">
        <w:rPr>
          <w:rFonts w:cs="Times New Roman"/>
        </w:rPr>
        <w:t xml:space="preserve">, </w:t>
      </w:r>
      <w:r w:rsidR="00E8663F" w:rsidRPr="00081C49">
        <w:rPr>
          <w:rFonts w:cs="Times New Roman"/>
        </w:rPr>
        <w:t xml:space="preserve">as discussed in detail in previous sections. </w:t>
      </w:r>
      <w:r w:rsidR="002860F1" w:rsidRPr="00081C49">
        <w:rPr>
          <w:rFonts w:cs="Times New Roman"/>
        </w:rPr>
        <w:t>For example, I did not need to make assumptions about prior parameter distributions</w:t>
      </w:r>
      <w:r w:rsidR="001936EF" w:rsidRPr="00081C49">
        <w:rPr>
          <w:rFonts w:cs="Times New Roman"/>
        </w:rPr>
        <w:t xml:space="preserve">, </w:t>
      </w:r>
      <w:r w:rsidR="00EF29B4" w:rsidRPr="00081C49">
        <w:rPr>
          <w:rFonts w:cs="Times New Roman"/>
        </w:rPr>
        <w:t>regional homogeneity</w:t>
      </w:r>
      <w:r w:rsidR="001936EF" w:rsidRPr="00081C49">
        <w:rPr>
          <w:rFonts w:cs="Times New Roman"/>
        </w:rPr>
        <w:t>, or the order of events in a micro-simulation,</w:t>
      </w:r>
      <w:r w:rsidR="00EF29B4" w:rsidRPr="00081C49">
        <w:rPr>
          <w:rFonts w:cs="Times New Roman"/>
        </w:rPr>
        <w:t xml:space="preserve"> unlike other models </w:t>
      </w:r>
      <w:r w:rsidR="00024AB5">
        <w:rPr>
          <w:rFonts w:cs="Times New Roman"/>
        </w:rPr>
        <w:t>used to estimate MMR</w:t>
      </w:r>
      <w:r w:rsidR="001936EF" w:rsidRPr="00081C49">
        <w:rPr>
          <w:rFonts w:cs="Times New Roman"/>
        </w:rPr>
        <w:t xml:space="preserve"> [</w:t>
      </w:r>
      <w:r w:rsidR="000463ED" w:rsidRPr="00081C49">
        <w:rPr>
          <w:rFonts w:cs="Times New Roman"/>
        </w:rPr>
        <w:t>20, 23, 24</w:t>
      </w:r>
      <w:r w:rsidR="001936EF" w:rsidRPr="00081C49">
        <w:rPr>
          <w:rFonts w:cs="Times New Roman"/>
        </w:rPr>
        <w:t>]</w:t>
      </w:r>
      <w:r w:rsidR="00EF29B4" w:rsidRPr="00081C49">
        <w:rPr>
          <w:rFonts w:cs="Times New Roman"/>
        </w:rPr>
        <w:t>.</w:t>
      </w:r>
      <w:r w:rsidR="00B24C1E" w:rsidRPr="00081C49">
        <w:rPr>
          <w:rFonts w:cs="Times New Roman"/>
        </w:rPr>
        <w:t xml:space="preserve"> This prevented incorrect assumptions from reducing </w:t>
      </w:r>
      <w:r w:rsidR="00CB2E85">
        <w:rPr>
          <w:rFonts w:cs="Times New Roman"/>
        </w:rPr>
        <w:t>my model’s</w:t>
      </w:r>
      <w:r w:rsidR="00B24C1E" w:rsidRPr="00081C49">
        <w:rPr>
          <w:rFonts w:cs="Times New Roman"/>
        </w:rPr>
        <w:t xml:space="preserve"> </w:t>
      </w:r>
      <w:r w:rsidR="005846FD">
        <w:rPr>
          <w:rFonts w:cs="Times New Roman"/>
        </w:rPr>
        <w:t>accuracy</w:t>
      </w:r>
      <w:r w:rsidR="00B24C1E" w:rsidRPr="00081C49">
        <w:rPr>
          <w:rFonts w:cs="Times New Roman"/>
        </w:rPr>
        <w:t xml:space="preserve">. </w:t>
      </w:r>
      <w:r w:rsidR="00927BAF">
        <w:rPr>
          <w:rFonts w:cs="Times New Roman"/>
        </w:rPr>
        <w:t>The</w:t>
      </w:r>
      <w:r w:rsidR="000733D0">
        <w:rPr>
          <w:rFonts w:cs="Times New Roman"/>
        </w:rPr>
        <w:t xml:space="preserve"> </w:t>
      </w:r>
      <w:r w:rsidR="005846FD">
        <w:rPr>
          <w:rFonts w:cs="Times New Roman"/>
        </w:rPr>
        <w:t>ability</w:t>
      </w:r>
      <w:r w:rsidR="00B24C1E" w:rsidRPr="00081C49">
        <w:rPr>
          <w:rFonts w:cs="Times New Roman"/>
        </w:rPr>
        <w:t xml:space="preserve"> </w:t>
      </w:r>
      <w:r w:rsidR="00927BAF">
        <w:rPr>
          <w:rFonts w:cs="Times New Roman"/>
        </w:rPr>
        <w:t xml:space="preserve">to handle sparse data </w:t>
      </w:r>
      <w:r w:rsidR="000D4981" w:rsidRPr="00081C49">
        <w:rPr>
          <w:rFonts w:cs="Times New Roman"/>
        </w:rPr>
        <w:t xml:space="preserve">without making assumptions about the data’s distribution </w:t>
      </w:r>
      <w:r w:rsidR="00B24C1E" w:rsidRPr="00081C49">
        <w:rPr>
          <w:rFonts w:cs="Times New Roman"/>
        </w:rPr>
        <w:t xml:space="preserve">was </w:t>
      </w:r>
      <w:r w:rsidR="000733D0">
        <w:rPr>
          <w:rFonts w:cs="Times New Roman"/>
        </w:rPr>
        <w:t xml:space="preserve">largely </w:t>
      </w:r>
      <w:r w:rsidR="00B24C1E" w:rsidRPr="00081C49">
        <w:rPr>
          <w:rFonts w:cs="Times New Roman"/>
        </w:rPr>
        <w:t xml:space="preserve">due to my </w:t>
      </w:r>
      <w:r w:rsidR="00E8663F" w:rsidRPr="00081C49">
        <w:rPr>
          <w:rFonts w:cs="Times New Roman"/>
        </w:rPr>
        <w:t xml:space="preserve">use of decision-tree based models, </w:t>
      </w:r>
      <w:r w:rsidR="000D4981">
        <w:rPr>
          <w:rFonts w:cs="Times New Roman"/>
        </w:rPr>
        <w:t>a strength of my methodology</w:t>
      </w:r>
      <w:r w:rsidR="00E95EBA" w:rsidRPr="00081C49">
        <w:rPr>
          <w:rFonts w:cs="Times New Roman"/>
        </w:rPr>
        <w:t>.</w:t>
      </w:r>
    </w:p>
    <w:p w14:paraId="10AD3D62" w14:textId="77777777" w:rsidR="00FE66D0" w:rsidRDefault="00FE66D0" w:rsidP="00EA3E97">
      <w:pPr>
        <w:jc w:val="both"/>
        <w:rPr>
          <w:rFonts w:cs="Times New Roman"/>
        </w:rPr>
      </w:pPr>
    </w:p>
    <w:p w14:paraId="06A5C2B9" w14:textId="693DE52D" w:rsidR="00FE66D0" w:rsidRPr="00081C49" w:rsidRDefault="00FE66D0" w:rsidP="00EA3E97">
      <w:pPr>
        <w:jc w:val="both"/>
        <w:rPr>
          <w:rFonts w:cs="Times New Roman"/>
        </w:rPr>
      </w:pPr>
      <w:r>
        <w:rPr>
          <w:rFonts w:cs="Times New Roman"/>
        </w:rPr>
        <w:t xml:space="preserve">Finally, </w:t>
      </w:r>
      <w:r w:rsidR="00F754A5">
        <w:rPr>
          <w:rFonts w:cs="Times New Roman"/>
        </w:rPr>
        <w:t>using an alternat</w:t>
      </w:r>
      <w:r w:rsidR="008375AF">
        <w:rPr>
          <w:rFonts w:cs="Times New Roman"/>
        </w:rPr>
        <w:t>e</w:t>
      </w:r>
      <w:r w:rsidR="00F754A5">
        <w:rPr>
          <w:rFonts w:cs="Times New Roman"/>
        </w:rPr>
        <w:t xml:space="preserve"> </w:t>
      </w:r>
      <w:r w:rsidR="006D07AA">
        <w:rPr>
          <w:rFonts w:cs="Times New Roman"/>
        </w:rPr>
        <w:t>model</w:t>
      </w:r>
      <w:r w:rsidR="00F754A5">
        <w:rPr>
          <w:rFonts w:cs="Times New Roman"/>
        </w:rPr>
        <w:t xml:space="preserve"> to estimate MMR</w:t>
      </w:r>
      <w:r>
        <w:rPr>
          <w:rFonts w:cs="Times New Roman"/>
        </w:rPr>
        <w:t xml:space="preserve"> </w:t>
      </w:r>
      <w:r w:rsidRPr="00081C49">
        <w:rPr>
          <w:rFonts w:cs="Times New Roman"/>
        </w:rPr>
        <w:t>encourage</w:t>
      </w:r>
      <w:r w:rsidR="00F754A5">
        <w:rPr>
          <w:rFonts w:cs="Times New Roman"/>
        </w:rPr>
        <w:t>s</w:t>
      </w:r>
      <w:r w:rsidRPr="00081C49">
        <w:rPr>
          <w:rFonts w:cs="Times New Roman"/>
        </w:rPr>
        <w:t xml:space="preserve"> debate about the validity of different </w:t>
      </w:r>
      <w:r w:rsidR="00F754A5">
        <w:rPr>
          <w:rFonts w:cs="Times New Roman"/>
        </w:rPr>
        <w:t xml:space="preserve">modelling </w:t>
      </w:r>
      <w:r w:rsidR="006D07AA">
        <w:rPr>
          <w:rFonts w:cs="Times New Roman"/>
        </w:rPr>
        <w:t>approaches</w:t>
      </w:r>
      <w:r w:rsidR="00F754A5">
        <w:rPr>
          <w:rFonts w:cs="Times New Roman"/>
        </w:rPr>
        <w:t xml:space="preserve"> and </w:t>
      </w:r>
      <w:r w:rsidR="00821159">
        <w:rPr>
          <w:rFonts w:cs="Times New Roman"/>
        </w:rPr>
        <w:t xml:space="preserve">may </w:t>
      </w:r>
      <w:r w:rsidR="00C07090">
        <w:rPr>
          <w:rFonts w:cs="Times New Roman"/>
        </w:rPr>
        <w:t xml:space="preserve">help </w:t>
      </w:r>
      <w:r w:rsidR="00D27811">
        <w:rPr>
          <w:rFonts w:cs="Times New Roman"/>
        </w:rPr>
        <w:t xml:space="preserve">provide consensus about which of the models’ various estimates is the true </w:t>
      </w:r>
      <w:r w:rsidR="007C5842">
        <w:rPr>
          <w:rFonts w:cs="Times New Roman"/>
        </w:rPr>
        <w:t xml:space="preserve">MMR </w:t>
      </w:r>
      <w:r w:rsidR="00D27811">
        <w:rPr>
          <w:rFonts w:cs="Times New Roman"/>
        </w:rPr>
        <w:t>value</w:t>
      </w:r>
      <w:r w:rsidR="00D32720" w:rsidRPr="00081C49">
        <w:rPr>
          <w:rFonts w:cs="Times New Roman"/>
        </w:rPr>
        <w:t xml:space="preserve"> [37].</w:t>
      </w:r>
    </w:p>
    <w:p w14:paraId="41EBBB4C" w14:textId="69AE7105" w:rsidR="0007291A" w:rsidRPr="00081C49" w:rsidRDefault="0007291A" w:rsidP="0007291A">
      <w:pPr>
        <w:jc w:val="both"/>
        <w:rPr>
          <w:rFonts w:cs="Times New Roman"/>
        </w:rPr>
      </w:pPr>
    </w:p>
    <w:p w14:paraId="0FC5F591" w14:textId="7FB136CF" w:rsidR="006C276B" w:rsidRPr="00081C49" w:rsidRDefault="00DC3026" w:rsidP="002D33B1">
      <w:pPr>
        <w:pStyle w:val="Heading3"/>
      </w:pPr>
      <w:commentRangeStart w:id="44"/>
      <w:r>
        <w:t>6</w:t>
      </w:r>
      <w:commentRangeEnd w:id="44"/>
      <w:r>
        <w:rPr>
          <w:rStyle w:val="CommentReference"/>
        </w:rPr>
        <w:commentReference w:id="44"/>
      </w:r>
      <w:r>
        <w:t>.</w:t>
      </w:r>
      <w:r w:rsidR="00A75A38">
        <w:t>7</w:t>
      </w:r>
      <w:r w:rsidR="002D33B1">
        <w:t xml:space="preserve"> Limitations</w:t>
      </w:r>
      <w:r w:rsidR="00143ABA">
        <w:t xml:space="preserve"> </w:t>
      </w:r>
      <w:r w:rsidR="002D33B1">
        <w:t xml:space="preserve">and </w:t>
      </w:r>
      <w:commentRangeStart w:id="45"/>
      <w:commentRangeStart w:id="46"/>
      <w:r w:rsidR="002D33B1">
        <w:t xml:space="preserve">Future </w:t>
      </w:r>
      <w:r w:rsidR="00CD7603">
        <w:t>Extensions of this Research</w:t>
      </w:r>
      <w:commentRangeEnd w:id="45"/>
      <w:r>
        <w:rPr>
          <w:rStyle w:val="CommentReference"/>
        </w:rPr>
        <w:commentReference w:id="45"/>
      </w:r>
      <w:commentRangeEnd w:id="46"/>
      <w:r>
        <w:rPr>
          <w:rStyle w:val="CommentReference"/>
        </w:rPr>
        <w:commentReference w:id="46"/>
      </w:r>
    </w:p>
    <w:p w14:paraId="106FEA6C" w14:textId="784A766C" w:rsidR="00DB4DBB" w:rsidRPr="00081C49" w:rsidRDefault="00DB4DBB" w:rsidP="00DA0D34">
      <w:pPr>
        <w:jc w:val="both"/>
        <w:rPr>
          <w:rFonts w:cs="Times New Roman"/>
        </w:rPr>
      </w:pPr>
      <w:r w:rsidRPr="00081C49">
        <w:rPr>
          <w:rFonts w:cs="Times New Roman"/>
        </w:rPr>
        <w:t xml:space="preserve">Despite the strengths of my research, </w:t>
      </w:r>
      <w:r w:rsidR="00152BDE">
        <w:rPr>
          <w:rFonts w:cs="Times New Roman"/>
        </w:rPr>
        <w:t>it had</w:t>
      </w:r>
      <w:r w:rsidR="00DA0D34" w:rsidRPr="00081C49">
        <w:rPr>
          <w:rFonts w:cs="Times New Roman"/>
        </w:rPr>
        <w:t xml:space="preserve"> several important limitations that must be discussed. These limitations motivated potential future extensions of </w:t>
      </w:r>
      <w:r w:rsidR="00152BDE">
        <w:rPr>
          <w:rFonts w:cs="Times New Roman"/>
        </w:rPr>
        <w:t>my</w:t>
      </w:r>
      <w:r w:rsidR="00DA0D34" w:rsidRPr="00081C49">
        <w:rPr>
          <w:rFonts w:cs="Times New Roman"/>
        </w:rPr>
        <w:t xml:space="preserve"> work.</w:t>
      </w:r>
    </w:p>
    <w:p w14:paraId="04727660" w14:textId="77777777" w:rsidR="007931FE" w:rsidRPr="00081C49" w:rsidRDefault="007931FE" w:rsidP="00DA0D34">
      <w:pPr>
        <w:jc w:val="both"/>
        <w:rPr>
          <w:rFonts w:cs="Times New Roman"/>
        </w:rPr>
      </w:pPr>
    </w:p>
    <w:p w14:paraId="5BD84FD8" w14:textId="4315922E" w:rsidR="007A0952" w:rsidRPr="00081C49" w:rsidRDefault="00AA6BAE" w:rsidP="007A0952">
      <w:pPr>
        <w:jc w:val="both"/>
        <w:rPr>
          <w:rFonts w:cs="Times New Roman"/>
        </w:rPr>
      </w:pPr>
      <w:r>
        <w:rPr>
          <w:rFonts w:cs="Times New Roman"/>
        </w:rPr>
        <w:t>My</w:t>
      </w:r>
      <w:r w:rsidR="00F3309A">
        <w:rPr>
          <w:rFonts w:cs="Times New Roman"/>
        </w:rPr>
        <w:t xml:space="preserve"> research</w:t>
      </w:r>
      <w:r w:rsidR="00DD3156" w:rsidRPr="00081C49">
        <w:rPr>
          <w:rFonts w:cs="Times New Roman"/>
        </w:rPr>
        <w:t xml:space="preserve"> was </w:t>
      </w:r>
      <w:r>
        <w:rPr>
          <w:rFonts w:cs="Times New Roman"/>
        </w:rPr>
        <w:t xml:space="preserve">most limited by </w:t>
      </w:r>
      <w:r w:rsidR="00DD3156" w:rsidRPr="00081C49">
        <w:rPr>
          <w:rFonts w:cs="Times New Roman"/>
        </w:rPr>
        <w:t>its use of sparse and low-quality data</w:t>
      </w:r>
      <w:r w:rsidR="008C2560">
        <w:rPr>
          <w:rFonts w:cs="Times New Roman"/>
        </w:rPr>
        <w:t>, as countries’</w:t>
      </w:r>
      <w:r w:rsidR="00DD3156" w:rsidRPr="00081C49">
        <w:rPr>
          <w:rFonts w:cs="Times New Roman"/>
        </w:rPr>
        <w:t xml:space="preserve"> </w:t>
      </w:r>
      <w:r w:rsidR="008C2560">
        <w:rPr>
          <w:rFonts w:cs="Times New Roman"/>
        </w:rPr>
        <w:t xml:space="preserve">official maternal mortality estimates are substantially affected by </w:t>
      </w:r>
      <w:r w:rsidR="00DD3156" w:rsidRPr="00081C49">
        <w:rPr>
          <w:rFonts w:cs="Times New Roman"/>
        </w:rPr>
        <w:t xml:space="preserve">underreporting and misclassification </w:t>
      </w:r>
      <w:r w:rsidR="008C2560">
        <w:rPr>
          <w:rFonts w:cs="Times New Roman"/>
        </w:rPr>
        <w:t>errors</w:t>
      </w:r>
      <w:r w:rsidR="00DD3156" w:rsidRPr="00081C49">
        <w:rPr>
          <w:rFonts w:cs="Times New Roman"/>
        </w:rPr>
        <w:t xml:space="preserve"> [</w:t>
      </w:r>
      <w:r w:rsidR="007A0952" w:rsidRPr="00081C49">
        <w:rPr>
          <w:rFonts w:cs="Times New Roman"/>
        </w:rPr>
        <w:t>28</w:t>
      </w:r>
      <w:r w:rsidR="00DD3156" w:rsidRPr="00081C49">
        <w:rPr>
          <w:rFonts w:cs="Times New Roman"/>
        </w:rPr>
        <w:t xml:space="preserve">]. </w:t>
      </w:r>
      <w:r w:rsidR="00D8300F">
        <w:rPr>
          <w:rFonts w:cs="Times New Roman"/>
        </w:rPr>
        <w:t>The quality of d</w:t>
      </w:r>
      <w:r w:rsidR="00624A85">
        <w:rPr>
          <w:rFonts w:cs="Times New Roman"/>
        </w:rPr>
        <w:t xml:space="preserve">ata reported by countries </w:t>
      </w:r>
      <w:r w:rsidR="00624A85" w:rsidRPr="00081C49">
        <w:rPr>
          <w:rFonts w:cs="Times New Roman"/>
        </w:rPr>
        <w:t xml:space="preserve">without robust data collection systems </w:t>
      </w:r>
      <w:r w:rsidR="00624A85">
        <w:rPr>
          <w:rFonts w:cs="Times New Roman"/>
        </w:rPr>
        <w:t xml:space="preserve">was particularly </w:t>
      </w:r>
      <w:r w:rsidR="00D8300F">
        <w:rPr>
          <w:rFonts w:cs="Times New Roman"/>
        </w:rPr>
        <w:t>low</w:t>
      </w:r>
      <w:r w:rsidR="00624A85">
        <w:rPr>
          <w:rFonts w:cs="Times New Roman"/>
        </w:rPr>
        <w:t>.</w:t>
      </w:r>
      <w:r w:rsidR="00624A85" w:rsidRPr="00081C49">
        <w:rPr>
          <w:rFonts w:cs="Times New Roman"/>
        </w:rPr>
        <w:t xml:space="preserve"> </w:t>
      </w:r>
      <w:r w:rsidR="00E070DB" w:rsidRPr="00081C49">
        <w:rPr>
          <w:rFonts w:cs="Times New Roman"/>
        </w:rPr>
        <w:t xml:space="preserve">As a result, all models that estimate </w:t>
      </w:r>
      <w:r w:rsidR="00DC37AF">
        <w:rPr>
          <w:rFonts w:cs="Times New Roman"/>
        </w:rPr>
        <w:t>MMR</w:t>
      </w:r>
      <w:r w:rsidR="00E070DB" w:rsidRPr="00081C49">
        <w:rPr>
          <w:rFonts w:cs="Times New Roman"/>
        </w:rPr>
        <w:t xml:space="preserve"> add caveats to their results about how low-quality input data likely introduced inaccuracy and bias into their results [20, 23, 37].</w:t>
      </w:r>
      <w:r w:rsidR="00626013" w:rsidRPr="00081C49">
        <w:rPr>
          <w:rFonts w:cs="Times New Roman"/>
        </w:rPr>
        <w:t xml:space="preserve"> </w:t>
      </w:r>
      <w:r w:rsidR="0067764C">
        <w:rPr>
          <w:rFonts w:cs="Times New Roman"/>
        </w:rPr>
        <w:t>To address this limitation, future work</w:t>
      </w:r>
      <w:r w:rsidR="00293A57">
        <w:rPr>
          <w:rFonts w:cs="Times New Roman"/>
        </w:rPr>
        <w:t xml:space="preserve"> </w:t>
      </w:r>
      <w:r w:rsidR="0067764C">
        <w:rPr>
          <w:rFonts w:cs="Times New Roman"/>
        </w:rPr>
        <w:t xml:space="preserve">could </w:t>
      </w:r>
      <w:r w:rsidR="00626013" w:rsidRPr="00081C49">
        <w:rPr>
          <w:rFonts w:cs="Times New Roman"/>
        </w:rPr>
        <w:t xml:space="preserve">develop a secondary model </w:t>
      </w:r>
      <w:r w:rsidR="0097198B">
        <w:rPr>
          <w:rFonts w:cs="Times New Roman"/>
        </w:rPr>
        <w:t>that</w:t>
      </w:r>
      <w:r w:rsidR="00B25571" w:rsidRPr="00081C49">
        <w:rPr>
          <w:rFonts w:cs="Times New Roman"/>
        </w:rPr>
        <w:t xml:space="preserve"> predict</w:t>
      </w:r>
      <w:r w:rsidR="0097198B">
        <w:rPr>
          <w:rFonts w:cs="Times New Roman"/>
        </w:rPr>
        <w:t>s</w:t>
      </w:r>
      <w:r w:rsidR="00B25571" w:rsidRPr="00081C49">
        <w:rPr>
          <w:rFonts w:cs="Times New Roman"/>
        </w:rPr>
        <w:t xml:space="preserve"> adjustment factors for </w:t>
      </w:r>
      <w:r w:rsidR="00A96CEE">
        <w:rPr>
          <w:rFonts w:cs="Times New Roman"/>
        </w:rPr>
        <w:t>MMR</w:t>
      </w:r>
      <w:r w:rsidR="001B1E6C" w:rsidRPr="00081C49">
        <w:rPr>
          <w:rFonts w:cs="Times New Roman"/>
        </w:rPr>
        <w:t xml:space="preserve"> predictions</w:t>
      </w:r>
      <w:r w:rsidR="00B25571" w:rsidRPr="00081C49">
        <w:rPr>
          <w:rFonts w:cs="Times New Roman"/>
        </w:rPr>
        <w:t xml:space="preserve"> </w:t>
      </w:r>
      <w:r w:rsidR="002B2A52">
        <w:rPr>
          <w:rFonts w:cs="Times New Roman"/>
        </w:rPr>
        <w:t xml:space="preserve">using </w:t>
      </w:r>
      <w:r w:rsidR="0097198B" w:rsidRPr="00081C49">
        <w:rPr>
          <w:rFonts w:cs="Times New Roman"/>
        </w:rPr>
        <w:t>estimat</w:t>
      </w:r>
      <w:r w:rsidR="0097198B">
        <w:rPr>
          <w:rFonts w:cs="Times New Roman"/>
        </w:rPr>
        <w:t>e</w:t>
      </w:r>
      <w:r w:rsidR="002B2A52">
        <w:rPr>
          <w:rFonts w:cs="Times New Roman"/>
        </w:rPr>
        <w:t>s of the extent of</w:t>
      </w:r>
      <w:r w:rsidR="001B1E6C" w:rsidRPr="00081C49">
        <w:rPr>
          <w:rFonts w:cs="Times New Roman"/>
        </w:rPr>
        <w:t xml:space="preserve"> underreporting and misclassification errors in a country’s data collection systems. </w:t>
      </w:r>
      <w:r w:rsidR="0076469E" w:rsidRPr="00081C49">
        <w:rPr>
          <w:rFonts w:cs="Times New Roman"/>
        </w:rPr>
        <w:t xml:space="preserve">This extension </w:t>
      </w:r>
      <w:r w:rsidR="00CD475E">
        <w:rPr>
          <w:rFonts w:cs="Times New Roman"/>
        </w:rPr>
        <w:t>c</w:t>
      </w:r>
      <w:r w:rsidR="0076469E" w:rsidRPr="00081C49">
        <w:rPr>
          <w:rFonts w:cs="Times New Roman"/>
        </w:rPr>
        <w:t xml:space="preserve">ould be modelled on the UN MMEIG’s </w:t>
      </w:r>
      <w:proofErr w:type="spellStart"/>
      <w:r w:rsidR="0076469E" w:rsidRPr="00081C49">
        <w:rPr>
          <w:rFonts w:cs="Times New Roman"/>
        </w:rPr>
        <w:t>BMis</w:t>
      </w:r>
      <w:proofErr w:type="spellEnd"/>
      <w:r w:rsidR="0076469E" w:rsidRPr="00081C49">
        <w:rPr>
          <w:rFonts w:cs="Times New Roman"/>
        </w:rPr>
        <w:t xml:space="preserve"> model</w:t>
      </w:r>
      <w:r w:rsidR="00CD475E">
        <w:rPr>
          <w:rFonts w:cs="Times New Roman"/>
        </w:rPr>
        <w:t xml:space="preserve">, which </w:t>
      </w:r>
      <w:r w:rsidR="0076469E" w:rsidRPr="00081C49">
        <w:rPr>
          <w:rFonts w:cs="Times New Roman"/>
        </w:rPr>
        <w:t>adjust</w:t>
      </w:r>
      <w:r w:rsidR="00CD475E">
        <w:rPr>
          <w:rFonts w:cs="Times New Roman"/>
        </w:rPr>
        <w:t>s</w:t>
      </w:r>
      <w:r w:rsidR="0076469E" w:rsidRPr="00081C49">
        <w:rPr>
          <w:rFonts w:cs="Times New Roman"/>
        </w:rPr>
        <w:t xml:space="preserve"> for similar errors in </w:t>
      </w:r>
      <w:r w:rsidR="00CD475E">
        <w:rPr>
          <w:rFonts w:cs="Times New Roman"/>
        </w:rPr>
        <w:t xml:space="preserve">data from </w:t>
      </w:r>
      <w:r w:rsidR="0076469E" w:rsidRPr="00081C49">
        <w:rPr>
          <w:rFonts w:cs="Times New Roman"/>
        </w:rPr>
        <w:t>country’s CRVS system</w:t>
      </w:r>
      <w:r w:rsidR="00CD475E">
        <w:rPr>
          <w:rFonts w:cs="Times New Roman"/>
        </w:rPr>
        <w:t>s</w:t>
      </w:r>
      <w:r w:rsidR="0076469E" w:rsidRPr="00081C49">
        <w:rPr>
          <w:rFonts w:cs="Times New Roman"/>
        </w:rPr>
        <w:t xml:space="preserve">. </w:t>
      </w:r>
    </w:p>
    <w:p w14:paraId="7C78E3FF" w14:textId="77777777" w:rsidR="003E057E" w:rsidRPr="00081C49" w:rsidRDefault="003E057E" w:rsidP="00DA0D34">
      <w:pPr>
        <w:jc w:val="both"/>
        <w:rPr>
          <w:rFonts w:cs="Times New Roman"/>
        </w:rPr>
      </w:pPr>
    </w:p>
    <w:p w14:paraId="6BB52650" w14:textId="019D229B" w:rsidR="003E057E" w:rsidRPr="00081C49" w:rsidRDefault="00B33D83" w:rsidP="003E057E">
      <w:pPr>
        <w:jc w:val="both"/>
        <w:rPr>
          <w:rFonts w:cs="Times New Roman"/>
        </w:rPr>
      </w:pPr>
      <w:r w:rsidRPr="00081C49">
        <w:rPr>
          <w:rFonts w:cs="Times New Roman"/>
        </w:rPr>
        <w:t>This</w:t>
      </w:r>
      <w:r w:rsidR="003E057E" w:rsidRPr="00081C49">
        <w:rPr>
          <w:rFonts w:cs="Times New Roman"/>
        </w:rPr>
        <w:t xml:space="preserve"> low-quality and </w:t>
      </w:r>
      <w:r w:rsidRPr="00081C49">
        <w:rPr>
          <w:rFonts w:cs="Times New Roman"/>
        </w:rPr>
        <w:t>sparse</w:t>
      </w:r>
      <w:r w:rsidR="003E057E" w:rsidRPr="00081C49">
        <w:rPr>
          <w:rFonts w:cs="Times New Roman"/>
        </w:rPr>
        <w:t xml:space="preserve"> input data </w:t>
      </w:r>
      <w:r w:rsidR="00626013" w:rsidRPr="00081C49">
        <w:rPr>
          <w:rFonts w:cs="Times New Roman"/>
        </w:rPr>
        <w:t xml:space="preserve">also </w:t>
      </w:r>
      <w:r w:rsidR="003E057E" w:rsidRPr="00081C49">
        <w:rPr>
          <w:rFonts w:cs="Times New Roman"/>
        </w:rPr>
        <w:t xml:space="preserve">resulted in many country, year </w:t>
      </w:r>
      <w:r w:rsidR="001E10A1">
        <w:rPr>
          <w:rFonts w:cs="Times New Roman"/>
        </w:rPr>
        <w:t>samples</w:t>
      </w:r>
      <w:r w:rsidR="003E057E" w:rsidRPr="00081C49">
        <w:rPr>
          <w:rFonts w:cs="Times New Roman"/>
        </w:rPr>
        <w:t xml:space="preserve"> lacking an associated MMR estimate. </w:t>
      </w:r>
      <w:r w:rsidR="006A7AEA">
        <w:rPr>
          <w:rFonts w:cs="Times New Roman"/>
        </w:rPr>
        <w:t xml:space="preserve">While </w:t>
      </w:r>
      <w:r w:rsidR="00235F6B">
        <w:rPr>
          <w:rFonts w:cs="Times New Roman"/>
        </w:rPr>
        <w:t>samples from all income levels were reported without their associated</w:t>
      </w:r>
      <w:r w:rsidR="006A7AEA" w:rsidRPr="00081C49">
        <w:rPr>
          <w:rFonts w:cs="Times New Roman"/>
        </w:rPr>
        <w:t xml:space="preserve"> MMR estimates</w:t>
      </w:r>
      <w:r w:rsidR="00235F6B">
        <w:rPr>
          <w:rFonts w:cs="Times New Roman"/>
        </w:rPr>
        <w:t>, t</w:t>
      </w:r>
      <w:r w:rsidR="003E057E" w:rsidRPr="00081C49">
        <w:rPr>
          <w:rFonts w:cs="Times New Roman"/>
        </w:rPr>
        <w:t xml:space="preserve">he proportion of missing MMR estimates increased as income-level </w:t>
      </w:r>
      <w:r w:rsidRPr="00081C49">
        <w:rPr>
          <w:rFonts w:cs="Times New Roman"/>
        </w:rPr>
        <w:t>decreased</w:t>
      </w:r>
      <w:r w:rsidR="003E057E" w:rsidRPr="00081C49">
        <w:rPr>
          <w:rFonts w:cs="Times New Roman"/>
        </w:rPr>
        <w:t xml:space="preserve">. As a result, </w:t>
      </w:r>
      <w:r w:rsidR="00405504">
        <w:rPr>
          <w:rFonts w:cs="Times New Roman"/>
        </w:rPr>
        <w:t xml:space="preserve">there were only </w:t>
      </w:r>
      <w:r w:rsidR="003E057E" w:rsidRPr="00081C49">
        <w:rPr>
          <w:rFonts w:cs="Times New Roman"/>
        </w:rPr>
        <w:t>78</w:t>
      </w:r>
      <w:r w:rsidR="00B0652E">
        <w:rPr>
          <w:rFonts w:cs="Times New Roman"/>
        </w:rPr>
        <w:t xml:space="preserve"> samples from</w:t>
      </w:r>
      <w:r w:rsidR="003E057E" w:rsidRPr="00081C49">
        <w:rPr>
          <w:rFonts w:cs="Times New Roman"/>
        </w:rPr>
        <w:t xml:space="preserve"> low-income </w:t>
      </w:r>
      <w:r w:rsidR="00B0652E">
        <w:rPr>
          <w:rFonts w:cs="Times New Roman"/>
        </w:rPr>
        <w:t>countries</w:t>
      </w:r>
      <w:r w:rsidR="003E057E" w:rsidRPr="00081C49">
        <w:rPr>
          <w:rFonts w:cs="Times New Roman"/>
        </w:rPr>
        <w:t xml:space="preserve"> in my input dataset, </w:t>
      </w:r>
      <w:r w:rsidR="00405504">
        <w:rPr>
          <w:rFonts w:cs="Times New Roman"/>
        </w:rPr>
        <w:t>representing</w:t>
      </w:r>
      <w:r w:rsidR="003E057E" w:rsidRPr="00081C49">
        <w:rPr>
          <w:rFonts w:cs="Times New Roman"/>
        </w:rPr>
        <w:t xml:space="preserve"> </w:t>
      </w:r>
      <w:r w:rsidR="00B0652E">
        <w:rPr>
          <w:rFonts w:cs="Times New Roman"/>
        </w:rPr>
        <w:t>just</w:t>
      </w:r>
      <w:r w:rsidR="003E057E" w:rsidRPr="00081C49">
        <w:rPr>
          <w:rFonts w:cs="Times New Roman"/>
        </w:rPr>
        <w:t xml:space="preserve"> 8.8% of the available </w:t>
      </w:r>
      <w:r w:rsidR="00B0652E">
        <w:rPr>
          <w:rFonts w:cs="Times New Roman"/>
        </w:rPr>
        <w:t xml:space="preserve">low-income </w:t>
      </w:r>
      <w:r w:rsidR="00397A0D">
        <w:rPr>
          <w:rFonts w:cs="Times New Roman"/>
        </w:rPr>
        <w:t>samples</w:t>
      </w:r>
      <w:r w:rsidR="003E057E" w:rsidRPr="00081C49">
        <w:rPr>
          <w:rFonts w:cs="Times New Roman"/>
        </w:rPr>
        <w:t xml:space="preserve"> from the original, un-cleaned data. Given the wide range of possible MMR values for low-income countries, this small number of samples may have been insufficient </w:t>
      </w:r>
      <w:r w:rsidR="00397A0D">
        <w:rPr>
          <w:rFonts w:cs="Times New Roman"/>
        </w:rPr>
        <w:t>for</w:t>
      </w:r>
      <w:r w:rsidR="003E057E" w:rsidRPr="00081C49">
        <w:rPr>
          <w:rFonts w:cs="Times New Roman"/>
        </w:rPr>
        <w:t xml:space="preserve"> my model to </w:t>
      </w:r>
      <w:r w:rsidR="00397A0D">
        <w:rPr>
          <w:rFonts w:cs="Times New Roman"/>
        </w:rPr>
        <w:t xml:space="preserve">learn how to </w:t>
      </w:r>
      <w:r w:rsidR="00397A0D" w:rsidRPr="00081C49">
        <w:rPr>
          <w:rFonts w:cs="Times New Roman"/>
        </w:rPr>
        <w:t xml:space="preserve">accurately </w:t>
      </w:r>
      <w:r w:rsidR="003E057E" w:rsidRPr="00081C49">
        <w:rPr>
          <w:rFonts w:cs="Times New Roman"/>
        </w:rPr>
        <w:t xml:space="preserve">predict low-income MMR values, as seen by </w:t>
      </w:r>
      <w:r w:rsidR="00397A0D">
        <w:rPr>
          <w:rFonts w:cs="Times New Roman"/>
        </w:rPr>
        <w:t>its</w:t>
      </w:r>
      <w:r w:rsidR="003E057E" w:rsidRPr="00081C49">
        <w:rPr>
          <w:rFonts w:cs="Times New Roman"/>
        </w:rPr>
        <w:t xml:space="preserve"> higher MSE for estimates </w:t>
      </w:r>
      <w:r w:rsidR="00397A0D">
        <w:rPr>
          <w:rFonts w:cs="Times New Roman"/>
        </w:rPr>
        <w:t>for</w:t>
      </w:r>
      <w:r w:rsidR="003E057E" w:rsidRPr="00081C49">
        <w:rPr>
          <w:rFonts w:cs="Times New Roman"/>
        </w:rPr>
        <w:t xml:space="preserve"> low-income countries. </w:t>
      </w:r>
    </w:p>
    <w:p w14:paraId="1F8BBED4" w14:textId="77777777" w:rsidR="003E057E" w:rsidRPr="00081C49" w:rsidRDefault="003E057E" w:rsidP="003E057E">
      <w:pPr>
        <w:jc w:val="both"/>
        <w:rPr>
          <w:rFonts w:cs="Times New Roman"/>
        </w:rPr>
      </w:pPr>
    </w:p>
    <w:p w14:paraId="2F7409F4" w14:textId="6DCE8AE4" w:rsidR="00EB6662" w:rsidRPr="00081C49" w:rsidRDefault="003E057E" w:rsidP="00A94119">
      <w:pPr>
        <w:jc w:val="both"/>
        <w:rPr>
          <w:rFonts w:cs="Times New Roman"/>
        </w:rPr>
      </w:pPr>
      <w:r w:rsidRPr="00081C49">
        <w:rPr>
          <w:rFonts w:cs="Times New Roman"/>
        </w:rPr>
        <w:t xml:space="preserve">I propose </w:t>
      </w:r>
      <w:r w:rsidR="00B657D4" w:rsidRPr="00081C49">
        <w:rPr>
          <w:rFonts w:cs="Times New Roman"/>
        </w:rPr>
        <w:t>two</w:t>
      </w:r>
      <w:r w:rsidRPr="00081C49">
        <w:rPr>
          <w:rFonts w:cs="Times New Roman"/>
        </w:rPr>
        <w:t xml:space="preserve"> extensions to address this limitation. The first is the use of semi-supervised machine learning methods. </w:t>
      </w:r>
      <w:r w:rsidR="00DC61C4" w:rsidRPr="00081C49">
        <w:rPr>
          <w:rFonts w:cs="Times New Roman"/>
        </w:rPr>
        <w:t xml:space="preserve">Briefly, semi-supervised </w:t>
      </w:r>
      <w:r w:rsidR="00B65991">
        <w:rPr>
          <w:rFonts w:cs="Times New Roman"/>
        </w:rPr>
        <w:t>learning</w:t>
      </w:r>
      <w:r w:rsidR="00DC61C4" w:rsidRPr="00081C49">
        <w:rPr>
          <w:rFonts w:cs="Times New Roman"/>
        </w:rPr>
        <w:t xml:space="preserve"> </w:t>
      </w:r>
      <w:r w:rsidR="00B65991">
        <w:rPr>
          <w:rFonts w:cs="Times New Roman"/>
        </w:rPr>
        <w:t>is</w:t>
      </w:r>
      <w:r w:rsidR="00D742BC">
        <w:rPr>
          <w:rFonts w:cs="Times New Roman"/>
        </w:rPr>
        <w:t xml:space="preserve"> a </w:t>
      </w:r>
      <w:r w:rsidR="00D742BC" w:rsidRPr="00081C49">
        <w:rPr>
          <w:rFonts w:cs="Times New Roman"/>
        </w:rPr>
        <w:t xml:space="preserve">mixture of supervised and unsupervised </w:t>
      </w:r>
      <w:r w:rsidR="00D742BC">
        <w:rPr>
          <w:rFonts w:cs="Times New Roman"/>
        </w:rPr>
        <w:t xml:space="preserve">methods, as </w:t>
      </w:r>
      <w:r w:rsidR="00C179B2">
        <w:rPr>
          <w:rFonts w:cs="Times New Roman"/>
        </w:rPr>
        <w:t>it</w:t>
      </w:r>
      <w:r w:rsidR="00D742BC" w:rsidRPr="00081C49">
        <w:rPr>
          <w:rFonts w:cs="Times New Roman"/>
        </w:rPr>
        <w:t xml:space="preserve"> </w:t>
      </w:r>
      <w:r w:rsidR="004B7250" w:rsidRPr="00081C49">
        <w:rPr>
          <w:rFonts w:cs="Times New Roman"/>
        </w:rPr>
        <w:t>use</w:t>
      </w:r>
      <w:r w:rsidR="00C179B2">
        <w:rPr>
          <w:rFonts w:cs="Times New Roman"/>
        </w:rPr>
        <w:t>s</w:t>
      </w:r>
      <w:r w:rsidR="004B7250" w:rsidRPr="00081C49">
        <w:rPr>
          <w:rFonts w:cs="Times New Roman"/>
        </w:rPr>
        <w:t xml:space="preserve"> a combination of labelled and </w:t>
      </w:r>
      <w:r w:rsidR="00D122DB">
        <w:rPr>
          <w:rFonts w:cs="Times New Roman"/>
        </w:rPr>
        <w:t>un</w:t>
      </w:r>
      <w:r w:rsidR="004B7250" w:rsidRPr="00081C49">
        <w:rPr>
          <w:rFonts w:cs="Times New Roman"/>
        </w:rPr>
        <w:t>labelled input data [44</w:t>
      </w:r>
      <w:r w:rsidR="006921CA" w:rsidRPr="00081C49">
        <w:rPr>
          <w:rFonts w:cs="Times New Roman"/>
        </w:rPr>
        <w:t>, 45</w:t>
      </w:r>
      <w:r w:rsidR="004B7250" w:rsidRPr="00081C49">
        <w:rPr>
          <w:rFonts w:cs="Times New Roman"/>
        </w:rPr>
        <w:t xml:space="preserve">]. </w:t>
      </w:r>
      <w:r w:rsidR="00B65991">
        <w:rPr>
          <w:rFonts w:cs="Times New Roman"/>
        </w:rPr>
        <w:t>In</w:t>
      </w:r>
      <w:r w:rsidR="00E26171" w:rsidRPr="00081C49">
        <w:rPr>
          <w:rFonts w:cs="Times New Roman"/>
        </w:rPr>
        <w:t xml:space="preserve"> semi-supervised learning, the model is initially trained on the labelled data</w:t>
      </w:r>
      <w:r w:rsidR="00F704C4" w:rsidRPr="00081C49">
        <w:rPr>
          <w:rFonts w:cs="Times New Roman"/>
        </w:rPr>
        <w:t xml:space="preserve"> [45]</w:t>
      </w:r>
      <w:r w:rsidR="00E26171" w:rsidRPr="00081C49">
        <w:rPr>
          <w:rFonts w:cs="Times New Roman"/>
        </w:rPr>
        <w:t xml:space="preserve">. </w:t>
      </w:r>
      <w:r w:rsidR="00990AAE">
        <w:rPr>
          <w:rFonts w:cs="Times New Roman"/>
        </w:rPr>
        <w:t>This</w:t>
      </w:r>
      <w:r w:rsidR="00E26171" w:rsidRPr="00081C49">
        <w:rPr>
          <w:rFonts w:cs="Times New Roman"/>
        </w:rPr>
        <w:t xml:space="preserve"> model is then used to predict the labels of unlabelled samples</w:t>
      </w:r>
      <w:r w:rsidR="00F704C4" w:rsidRPr="00081C49">
        <w:rPr>
          <w:rFonts w:cs="Times New Roman"/>
        </w:rPr>
        <w:t xml:space="preserve"> [45]. Finally, </w:t>
      </w:r>
      <w:r w:rsidR="00990AAE">
        <w:rPr>
          <w:rFonts w:cs="Times New Roman"/>
        </w:rPr>
        <w:t>this initial</w:t>
      </w:r>
      <w:r w:rsidR="00F704C4" w:rsidRPr="00081C49">
        <w:rPr>
          <w:rFonts w:cs="Times New Roman"/>
        </w:rPr>
        <w:t xml:space="preserve"> model is retrained on all input data (both the original and newly labelled samples) [45].</w:t>
      </w:r>
      <w:r w:rsidR="00A94119" w:rsidRPr="00081C49">
        <w:rPr>
          <w:rFonts w:cs="Times New Roman"/>
        </w:rPr>
        <w:t xml:space="preserve"> </w:t>
      </w:r>
      <w:r w:rsidR="00375C97" w:rsidRPr="00081C49">
        <w:rPr>
          <w:rFonts w:cs="Times New Roman"/>
        </w:rPr>
        <w:t xml:space="preserve">Therefore, semi-supervised methods are particularly useful when labelled data is limited, such as in my thesis [44]. </w:t>
      </w:r>
      <w:r w:rsidR="00A94119" w:rsidRPr="00081C49">
        <w:rPr>
          <w:rFonts w:cs="Times New Roman"/>
        </w:rPr>
        <w:t xml:space="preserve">Semi-supervised models have been </w:t>
      </w:r>
      <w:r w:rsidR="00563605">
        <w:rPr>
          <w:rFonts w:cs="Times New Roman"/>
        </w:rPr>
        <w:t>applied to health contexts</w:t>
      </w:r>
      <w:r w:rsidR="00A94119" w:rsidRPr="00081C49">
        <w:rPr>
          <w:rFonts w:cs="Times New Roman"/>
        </w:rPr>
        <w:t xml:space="preserve">, such as to identify patients with autoimmune disease [45]. </w:t>
      </w:r>
      <w:r w:rsidR="007E7FA3">
        <w:rPr>
          <w:rFonts w:cs="Times New Roman"/>
        </w:rPr>
        <w:t>For example, a</w:t>
      </w:r>
      <w:r w:rsidR="00A94119" w:rsidRPr="00081C49">
        <w:rPr>
          <w:rFonts w:cs="Times New Roman"/>
        </w:rPr>
        <w:t xml:space="preserve"> previous study demonstrated that semi-supervised methods</w:t>
      </w:r>
      <w:r w:rsidR="007E7FA3">
        <w:rPr>
          <w:rFonts w:cs="Times New Roman"/>
        </w:rPr>
        <w:t xml:space="preserve"> could</w:t>
      </w:r>
      <w:r w:rsidR="00A94119" w:rsidRPr="00081C49">
        <w:rPr>
          <w:rFonts w:cs="Times New Roman"/>
        </w:rPr>
        <w:t xml:space="preserve"> </w:t>
      </w:r>
      <w:r w:rsidR="00A3575A">
        <w:rPr>
          <w:rFonts w:cs="Times New Roman"/>
        </w:rPr>
        <w:t>more</w:t>
      </w:r>
      <w:r w:rsidR="00A94119" w:rsidRPr="00081C49">
        <w:rPr>
          <w:rFonts w:cs="Times New Roman"/>
        </w:rPr>
        <w:t xml:space="preserve"> accura</w:t>
      </w:r>
      <w:r w:rsidR="00A3575A">
        <w:rPr>
          <w:rFonts w:cs="Times New Roman"/>
        </w:rPr>
        <w:t xml:space="preserve">tely </w:t>
      </w:r>
      <w:r w:rsidR="00A3575A" w:rsidRPr="00081C49">
        <w:rPr>
          <w:rFonts w:cs="Times New Roman"/>
        </w:rPr>
        <w:t xml:space="preserve">detect Crohn’s Disease </w:t>
      </w:r>
      <w:r w:rsidR="00A3575A">
        <w:rPr>
          <w:rFonts w:cs="Times New Roman"/>
        </w:rPr>
        <w:t>from</w:t>
      </w:r>
      <w:r w:rsidR="00AF70D6" w:rsidRPr="00081C49">
        <w:rPr>
          <w:rFonts w:cs="Times New Roman"/>
        </w:rPr>
        <w:t xml:space="preserve"> magnetic resonance imaging </w:t>
      </w:r>
      <w:r w:rsidR="00A3575A">
        <w:rPr>
          <w:rFonts w:cs="Times New Roman"/>
        </w:rPr>
        <w:t>than</w:t>
      </w:r>
      <w:r w:rsidR="00AF70D6" w:rsidRPr="00081C49">
        <w:rPr>
          <w:rFonts w:cs="Times New Roman"/>
        </w:rPr>
        <w:t xml:space="preserve"> </w:t>
      </w:r>
      <w:r w:rsidR="00A3575A" w:rsidRPr="00081C49">
        <w:rPr>
          <w:rFonts w:cs="Times New Roman"/>
        </w:rPr>
        <w:t xml:space="preserve">supervised </w:t>
      </w:r>
      <w:r w:rsidR="00A3575A">
        <w:rPr>
          <w:rFonts w:cs="Times New Roman"/>
        </w:rPr>
        <w:t>learning</w:t>
      </w:r>
      <w:r w:rsidR="00A3575A" w:rsidRPr="00081C49">
        <w:rPr>
          <w:rFonts w:cs="Times New Roman"/>
        </w:rPr>
        <w:t xml:space="preserve"> </w:t>
      </w:r>
      <w:r w:rsidR="00D67D3B" w:rsidRPr="00081C49">
        <w:rPr>
          <w:rFonts w:cs="Times New Roman"/>
        </w:rPr>
        <w:t>[45].</w:t>
      </w:r>
      <w:r w:rsidR="00123CB5" w:rsidRPr="00081C49">
        <w:rPr>
          <w:rFonts w:cs="Times New Roman"/>
        </w:rPr>
        <w:t xml:space="preserve"> </w:t>
      </w:r>
    </w:p>
    <w:p w14:paraId="70CEEA0F" w14:textId="77777777" w:rsidR="00EB6662" w:rsidRPr="00081C49" w:rsidRDefault="00EB6662" w:rsidP="00A94119">
      <w:pPr>
        <w:jc w:val="both"/>
        <w:rPr>
          <w:rFonts w:cs="Times New Roman"/>
        </w:rPr>
      </w:pPr>
    </w:p>
    <w:p w14:paraId="783ED5C8" w14:textId="26DEEEF2" w:rsidR="00D7546E" w:rsidRDefault="00123CB5" w:rsidP="00353472">
      <w:pPr>
        <w:jc w:val="both"/>
        <w:rPr>
          <w:rFonts w:cs="Times New Roman"/>
        </w:rPr>
      </w:pPr>
      <w:r w:rsidRPr="00081C49">
        <w:rPr>
          <w:rFonts w:cs="Times New Roman"/>
        </w:rPr>
        <w:t xml:space="preserve">Therefore, </w:t>
      </w:r>
      <w:r w:rsidR="003F0753" w:rsidRPr="00081C49">
        <w:rPr>
          <w:rFonts w:cs="Times New Roman"/>
        </w:rPr>
        <w:t xml:space="preserve">by following a semi-supervised approach, I could </w:t>
      </w:r>
      <w:r w:rsidRPr="00081C49">
        <w:rPr>
          <w:rFonts w:cs="Times New Roman"/>
        </w:rPr>
        <w:t>us</w:t>
      </w:r>
      <w:r w:rsidR="003F0753" w:rsidRPr="00081C49">
        <w:rPr>
          <w:rFonts w:cs="Times New Roman"/>
        </w:rPr>
        <w:t>e</w:t>
      </w:r>
      <w:r w:rsidRPr="00081C49">
        <w:rPr>
          <w:rFonts w:cs="Times New Roman"/>
        </w:rPr>
        <w:t xml:space="preserve"> my current </w:t>
      </w:r>
      <w:r w:rsidR="00403DDF">
        <w:rPr>
          <w:rFonts w:cs="Times New Roman"/>
        </w:rPr>
        <w:t>RFSE models</w:t>
      </w:r>
      <w:r w:rsidRPr="00081C49">
        <w:rPr>
          <w:rFonts w:cs="Times New Roman"/>
        </w:rPr>
        <w:t xml:space="preserve"> to predict the MMR </w:t>
      </w:r>
      <w:r w:rsidR="003F0753" w:rsidRPr="00081C49">
        <w:rPr>
          <w:rFonts w:cs="Times New Roman"/>
        </w:rPr>
        <w:t>of</w:t>
      </w:r>
      <w:r w:rsidRPr="00081C49">
        <w:rPr>
          <w:rFonts w:cs="Times New Roman"/>
        </w:rPr>
        <w:t xml:space="preserve"> samples </w:t>
      </w:r>
      <w:r w:rsidR="003F0753" w:rsidRPr="00081C49">
        <w:rPr>
          <w:rFonts w:cs="Times New Roman"/>
        </w:rPr>
        <w:t xml:space="preserve">missing their </w:t>
      </w:r>
      <w:r w:rsidR="00403DDF">
        <w:rPr>
          <w:rFonts w:cs="Times New Roman"/>
        </w:rPr>
        <w:t>ground truth</w:t>
      </w:r>
      <w:r w:rsidR="003F0753" w:rsidRPr="00081C49">
        <w:rPr>
          <w:rFonts w:cs="Times New Roman"/>
        </w:rPr>
        <w:t xml:space="preserve"> MMR </w:t>
      </w:r>
      <w:r w:rsidR="00E462AF" w:rsidRPr="00081C49">
        <w:rPr>
          <w:rFonts w:cs="Times New Roman"/>
        </w:rPr>
        <w:t>value</w:t>
      </w:r>
      <w:r w:rsidR="00C35E33">
        <w:rPr>
          <w:rFonts w:cs="Times New Roman"/>
        </w:rPr>
        <w:t>s. These</w:t>
      </w:r>
      <w:r w:rsidR="00E462AF" w:rsidRPr="00081C49">
        <w:rPr>
          <w:rFonts w:cs="Times New Roman"/>
        </w:rPr>
        <w:t xml:space="preserve"> newly labelled samples </w:t>
      </w:r>
      <w:r w:rsidR="00C35E33">
        <w:rPr>
          <w:rFonts w:cs="Times New Roman"/>
        </w:rPr>
        <w:t xml:space="preserve">could then be used </w:t>
      </w:r>
      <w:r w:rsidR="00E462AF" w:rsidRPr="00081C49">
        <w:rPr>
          <w:rFonts w:cs="Times New Roman"/>
        </w:rPr>
        <w:t xml:space="preserve">to retrain my model. </w:t>
      </w:r>
      <w:r w:rsidR="00C35E33">
        <w:rPr>
          <w:rFonts w:cs="Times New Roman"/>
        </w:rPr>
        <w:t xml:space="preserve">The resulting </w:t>
      </w:r>
      <w:r w:rsidR="00E462AF" w:rsidRPr="00081C49">
        <w:rPr>
          <w:rFonts w:cs="Times New Roman"/>
        </w:rPr>
        <w:t xml:space="preserve">model would be trained on a much greater number of samples from low-income countries, increasing its ability to learn nuanced patterns in low-income country data. Additionally, </w:t>
      </w:r>
      <w:r w:rsidR="00EB6662" w:rsidRPr="00081C49">
        <w:rPr>
          <w:rFonts w:cs="Times New Roman"/>
        </w:rPr>
        <w:t xml:space="preserve">having access to these previously unlabelled samples would increase the size of my input data </w:t>
      </w:r>
      <w:r w:rsidR="00353472" w:rsidRPr="00081C49">
        <w:rPr>
          <w:rFonts w:cs="Times New Roman"/>
        </w:rPr>
        <w:t xml:space="preserve">by over 3,000 samples, reducing </w:t>
      </w:r>
      <w:r w:rsidR="0045538F">
        <w:rPr>
          <w:rFonts w:cs="Times New Roman"/>
        </w:rPr>
        <w:t>my model’s</w:t>
      </w:r>
      <w:r w:rsidR="00353472" w:rsidRPr="00081C49">
        <w:rPr>
          <w:rFonts w:cs="Times New Roman"/>
        </w:rPr>
        <w:t xml:space="preserve"> </w:t>
      </w:r>
      <w:r w:rsidR="00290CF9">
        <w:rPr>
          <w:rFonts w:cs="Times New Roman"/>
        </w:rPr>
        <w:t>risk</w:t>
      </w:r>
      <w:r w:rsidR="00353472" w:rsidRPr="00081C49">
        <w:rPr>
          <w:rFonts w:cs="Times New Roman"/>
        </w:rPr>
        <w:t xml:space="preserve"> </w:t>
      </w:r>
      <w:r w:rsidR="00290CF9">
        <w:rPr>
          <w:rFonts w:cs="Times New Roman"/>
        </w:rPr>
        <w:t>of</w:t>
      </w:r>
      <w:r w:rsidR="00353472" w:rsidRPr="00081C49">
        <w:rPr>
          <w:rFonts w:cs="Times New Roman"/>
        </w:rPr>
        <w:t xml:space="preserve"> overfitting.</w:t>
      </w:r>
      <w:r w:rsidR="00EB6662" w:rsidRPr="00081C49">
        <w:rPr>
          <w:rFonts w:cs="Times New Roman"/>
        </w:rPr>
        <w:t xml:space="preserve"> </w:t>
      </w:r>
      <w:r w:rsidR="00E462AF" w:rsidRPr="00081C49">
        <w:rPr>
          <w:rFonts w:cs="Times New Roman"/>
        </w:rPr>
        <w:t xml:space="preserve"> </w:t>
      </w:r>
      <w:r w:rsidR="00925F71" w:rsidRPr="00081C49">
        <w:rPr>
          <w:rFonts w:cs="Times New Roman"/>
        </w:rPr>
        <w:t xml:space="preserve">While my model </w:t>
      </w:r>
      <w:r w:rsidR="00290CF9">
        <w:rPr>
          <w:rFonts w:cs="Times New Roman"/>
        </w:rPr>
        <w:t xml:space="preserve">may </w:t>
      </w:r>
      <w:r w:rsidR="00925F71" w:rsidRPr="00081C49">
        <w:rPr>
          <w:rFonts w:cs="Times New Roman"/>
        </w:rPr>
        <w:t>incorrectly estimat</w:t>
      </w:r>
      <w:r w:rsidR="00290CF9">
        <w:rPr>
          <w:rFonts w:cs="Times New Roman"/>
        </w:rPr>
        <w:t>e</w:t>
      </w:r>
      <w:r w:rsidR="00925F71" w:rsidRPr="00081C49">
        <w:rPr>
          <w:rFonts w:cs="Times New Roman"/>
        </w:rPr>
        <w:t xml:space="preserve"> the unlabelled samples</w:t>
      </w:r>
      <w:r w:rsidR="00290CF9">
        <w:rPr>
          <w:rFonts w:cs="Times New Roman"/>
        </w:rPr>
        <w:t>’ ground truth MMR</w:t>
      </w:r>
      <w:r w:rsidR="00925F71" w:rsidRPr="00081C49">
        <w:rPr>
          <w:rFonts w:cs="Times New Roman"/>
        </w:rPr>
        <w:t xml:space="preserve">, my model’s </w:t>
      </w:r>
      <w:r w:rsidR="00AD7296" w:rsidRPr="00081C49">
        <w:rPr>
          <w:rFonts w:cs="Times New Roman"/>
        </w:rPr>
        <w:t>similarity</w:t>
      </w:r>
      <w:r w:rsidR="00925F71" w:rsidRPr="00081C49">
        <w:rPr>
          <w:rFonts w:cs="Times New Roman"/>
        </w:rPr>
        <w:t xml:space="preserve"> to the literature estimates </w:t>
      </w:r>
      <w:r w:rsidR="00AD7296" w:rsidRPr="00081C49">
        <w:rPr>
          <w:rFonts w:cs="Times New Roman"/>
        </w:rPr>
        <w:t>provides confidence in its predictions.</w:t>
      </w:r>
    </w:p>
    <w:p w14:paraId="2E8BBC29" w14:textId="77777777" w:rsidR="003E057E" w:rsidRPr="00081C49" w:rsidRDefault="003E057E" w:rsidP="003E057E">
      <w:pPr>
        <w:jc w:val="both"/>
        <w:rPr>
          <w:rFonts w:cs="Times New Roman"/>
        </w:rPr>
      </w:pPr>
    </w:p>
    <w:p w14:paraId="5D4884EC" w14:textId="0245AB1F" w:rsidR="00906E19" w:rsidRPr="00081C49" w:rsidRDefault="00EC177A" w:rsidP="003E057E">
      <w:pPr>
        <w:jc w:val="both"/>
        <w:rPr>
          <w:rFonts w:cs="Times New Roman"/>
        </w:rPr>
      </w:pPr>
      <w:r>
        <w:rPr>
          <w:rFonts w:cs="Times New Roman"/>
        </w:rPr>
        <w:t>An alternative method</w:t>
      </w:r>
      <w:r w:rsidR="003E057E" w:rsidRPr="00081C49">
        <w:rPr>
          <w:rFonts w:cs="Times New Roman"/>
        </w:rPr>
        <w:t xml:space="preserve"> </w:t>
      </w:r>
      <w:r>
        <w:rPr>
          <w:rFonts w:cs="Times New Roman"/>
        </w:rPr>
        <w:t>for</w:t>
      </w:r>
      <w:r w:rsidR="003E057E" w:rsidRPr="00081C49">
        <w:rPr>
          <w:rFonts w:cs="Times New Roman"/>
        </w:rPr>
        <w:t xml:space="preserve"> </w:t>
      </w:r>
      <w:r w:rsidR="006055A2">
        <w:rPr>
          <w:rFonts w:cs="Times New Roman"/>
        </w:rPr>
        <w:t>increas</w:t>
      </w:r>
      <w:r>
        <w:rPr>
          <w:rFonts w:cs="Times New Roman"/>
        </w:rPr>
        <w:t>ing</w:t>
      </w:r>
      <w:r w:rsidR="006055A2">
        <w:rPr>
          <w:rFonts w:cs="Times New Roman"/>
        </w:rPr>
        <w:t xml:space="preserve"> the number of samples from low-income countries</w:t>
      </w:r>
      <w:r w:rsidR="003E057E" w:rsidRPr="00081C49">
        <w:rPr>
          <w:rFonts w:cs="Times New Roman"/>
        </w:rPr>
        <w:t xml:space="preserve"> was to use synthetic minority oversampling techniques (SMOTE). </w:t>
      </w:r>
      <w:r w:rsidR="00832A47" w:rsidRPr="00081C49">
        <w:rPr>
          <w:rFonts w:cs="Times New Roman"/>
        </w:rPr>
        <w:t xml:space="preserve">The SMOTE </w:t>
      </w:r>
      <w:r w:rsidR="00C36815" w:rsidRPr="00081C49">
        <w:rPr>
          <w:rFonts w:cs="Times New Roman"/>
        </w:rPr>
        <w:t xml:space="preserve">algorithm </w:t>
      </w:r>
      <w:r w:rsidR="00816681" w:rsidRPr="00081C49">
        <w:rPr>
          <w:rFonts w:cs="Times New Roman"/>
        </w:rPr>
        <w:t>generate</w:t>
      </w:r>
      <w:r w:rsidR="008E409A">
        <w:rPr>
          <w:rFonts w:cs="Times New Roman"/>
        </w:rPr>
        <w:t>s</w:t>
      </w:r>
      <w:r w:rsidR="00816681" w:rsidRPr="00081C49">
        <w:rPr>
          <w:rFonts w:cs="Times New Roman"/>
        </w:rPr>
        <w:t xml:space="preserve"> synthetic samples of </w:t>
      </w:r>
      <w:r w:rsidR="00CF42F6" w:rsidRPr="00081C49">
        <w:rPr>
          <w:rFonts w:cs="Times New Roman"/>
        </w:rPr>
        <w:t xml:space="preserve">underrepresented data by interpolating between </w:t>
      </w:r>
      <w:r w:rsidR="0073116A">
        <w:rPr>
          <w:rFonts w:cs="Times New Roman"/>
        </w:rPr>
        <w:t>the neighbours</w:t>
      </w:r>
      <w:r w:rsidR="00CF42F6" w:rsidRPr="00081C49">
        <w:rPr>
          <w:rFonts w:cs="Times New Roman"/>
        </w:rPr>
        <w:t xml:space="preserve"> </w:t>
      </w:r>
      <w:r w:rsidR="0073116A">
        <w:rPr>
          <w:rFonts w:cs="Times New Roman"/>
        </w:rPr>
        <w:t>of samples from</w:t>
      </w:r>
      <w:r w:rsidR="00CF42F6" w:rsidRPr="00081C49">
        <w:rPr>
          <w:rFonts w:cs="Times New Roman"/>
        </w:rPr>
        <w:t xml:space="preserve"> the underrepresented grou</w:t>
      </w:r>
      <w:r w:rsidR="008E409A">
        <w:rPr>
          <w:rFonts w:cs="Times New Roman"/>
        </w:rPr>
        <w:t>p</w:t>
      </w:r>
      <w:r w:rsidR="00CF42F6" w:rsidRPr="00081C49">
        <w:rPr>
          <w:rFonts w:cs="Times New Roman"/>
        </w:rPr>
        <w:t xml:space="preserve"> [46]. SMOTE is one of most influential pre-processing techniques in machine learning [46]. However, </w:t>
      </w:r>
      <w:r w:rsidR="009B0B94">
        <w:rPr>
          <w:rFonts w:cs="Times New Roman"/>
        </w:rPr>
        <w:t>it</w:t>
      </w:r>
      <w:r w:rsidR="00906E19" w:rsidRPr="00081C49">
        <w:rPr>
          <w:rFonts w:cs="Times New Roman"/>
        </w:rPr>
        <w:t xml:space="preserve"> is known to generate overlapping and noisy samples</w:t>
      </w:r>
      <w:r w:rsidR="008E409A">
        <w:rPr>
          <w:rFonts w:cs="Times New Roman"/>
        </w:rPr>
        <w:t>, which may limit its utility on</w:t>
      </w:r>
      <w:r w:rsidR="00330E10">
        <w:rPr>
          <w:rFonts w:cs="Times New Roman"/>
        </w:rPr>
        <w:t xml:space="preserve"> </w:t>
      </w:r>
      <w:r w:rsidR="00906E19" w:rsidRPr="00081C49">
        <w:rPr>
          <w:rFonts w:cs="Times New Roman"/>
        </w:rPr>
        <w:t xml:space="preserve">my data, as PCA shows that </w:t>
      </w:r>
      <w:r w:rsidR="00330E10">
        <w:rPr>
          <w:rFonts w:cs="Times New Roman"/>
        </w:rPr>
        <w:t>my ground truth</w:t>
      </w:r>
      <w:r w:rsidR="00906E19" w:rsidRPr="00081C49">
        <w:rPr>
          <w:rFonts w:cs="Times New Roman"/>
        </w:rPr>
        <w:t xml:space="preserve"> MMR </w:t>
      </w:r>
      <w:r w:rsidR="00330E10">
        <w:rPr>
          <w:rFonts w:cs="Times New Roman"/>
        </w:rPr>
        <w:t>values</w:t>
      </w:r>
      <w:r w:rsidR="00906E19" w:rsidRPr="00081C49">
        <w:rPr>
          <w:rFonts w:cs="Times New Roman"/>
        </w:rPr>
        <w:t xml:space="preserve"> for upper-middle, lower-middle, and low-income </w:t>
      </w:r>
      <w:r w:rsidR="00330E10">
        <w:rPr>
          <w:rFonts w:cs="Times New Roman"/>
        </w:rPr>
        <w:t>countries</w:t>
      </w:r>
      <w:r w:rsidR="00906E19" w:rsidRPr="00081C49">
        <w:rPr>
          <w:rFonts w:cs="Times New Roman"/>
        </w:rPr>
        <w:t xml:space="preserve"> overlap</w:t>
      </w:r>
      <w:r w:rsidR="005C14D4" w:rsidRPr="00081C49">
        <w:rPr>
          <w:rFonts w:cs="Times New Roman"/>
        </w:rPr>
        <w:t xml:space="preserve"> [46]</w:t>
      </w:r>
      <w:r w:rsidR="00906E19" w:rsidRPr="00081C49">
        <w:rPr>
          <w:rFonts w:cs="Times New Roman"/>
        </w:rPr>
        <w:t xml:space="preserve">. </w:t>
      </w:r>
      <w:r w:rsidR="005C14D4" w:rsidRPr="00081C49">
        <w:rPr>
          <w:rFonts w:cs="Times New Roman"/>
        </w:rPr>
        <w:t xml:space="preserve">Therefore, the neighbours of </w:t>
      </w:r>
      <w:r w:rsidR="00906E19" w:rsidRPr="00081C49">
        <w:rPr>
          <w:rFonts w:cs="Times New Roman"/>
        </w:rPr>
        <w:t xml:space="preserve">low-income samples could actually be from another income level, meaning the </w:t>
      </w:r>
      <w:r w:rsidR="005C14D4" w:rsidRPr="00081C49">
        <w:rPr>
          <w:rFonts w:cs="Times New Roman"/>
        </w:rPr>
        <w:t xml:space="preserve">sample </w:t>
      </w:r>
      <w:r w:rsidR="00906E19" w:rsidRPr="00081C49">
        <w:rPr>
          <w:rFonts w:cs="Times New Roman"/>
        </w:rPr>
        <w:t xml:space="preserve">generated </w:t>
      </w:r>
      <w:r w:rsidR="005C14D4" w:rsidRPr="00081C49">
        <w:rPr>
          <w:rFonts w:cs="Times New Roman"/>
        </w:rPr>
        <w:t>from interpolat</w:t>
      </w:r>
      <w:r w:rsidR="00627E43">
        <w:rPr>
          <w:rFonts w:cs="Times New Roman"/>
        </w:rPr>
        <w:t>ion</w:t>
      </w:r>
      <w:r w:rsidR="005C14D4" w:rsidRPr="00081C49">
        <w:rPr>
          <w:rFonts w:cs="Times New Roman"/>
        </w:rPr>
        <w:t xml:space="preserve"> between </w:t>
      </w:r>
      <w:r w:rsidR="00627E43">
        <w:rPr>
          <w:rFonts w:cs="Times New Roman"/>
        </w:rPr>
        <w:t xml:space="preserve">low-income </w:t>
      </w:r>
      <w:r w:rsidR="005C14D4" w:rsidRPr="00081C49">
        <w:rPr>
          <w:rFonts w:cs="Times New Roman"/>
        </w:rPr>
        <w:t xml:space="preserve">neighbours </w:t>
      </w:r>
      <w:r w:rsidR="00627E43">
        <w:rPr>
          <w:rFonts w:cs="Times New Roman"/>
        </w:rPr>
        <w:t>may</w:t>
      </w:r>
      <w:r w:rsidR="00906E19" w:rsidRPr="00081C49">
        <w:rPr>
          <w:rFonts w:cs="Times New Roman"/>
        </w:rPr>
        <w:t xml:space="preserve"> not be representative of low-income </w:t>
      </w:r>
      <w:r w:rsidR="005C14D4" w:rsidRPr="00081C49">
        <w:rPr>
          <w:rFonts w:cs="Times New Roman"/>
        </w:rPr>
        <w:t>countries</w:t>
      </w:r>
      <w:r w:rsidR="00906E19" w:rsidRPr="00081C49">
        <w:rPr>
          <w:rFonts w:cs="Times New Roman"/>
        </w:rPr>
        <w:t>.</w:t>
      </w:r>
      <w:r w:rsidR="00B87D22" w:rsidRPr="00081C49">
        <w:rPr>
          <w:rFonts w:cs="Times New Roman"/>
        </w:rPr>
        <w:t xml:space="preserve"> </w:t>
      </w:r>
      <w:r w:rsidR="005C14D4" w:rsidRPr="00081C49">
        <w:rPr>
          <w:rFonts w:cs="Times New Roman"/>
        </w:rPr>
        <w:t>SMOTE</w:t>
      </w:r>
      <w:r w:rsidR="00B87D22" w:rsidRPr="00081C49">
        <w:rPr>
          <w:rFonts w:cs="Times New Roman"/>
        </w:rPr>
        <w:t xml:space="preserve"> </w:t>
      </w:r>
      <w:r w:rsidR="003C1D69" w:rsidRPr="00081C49">
        <w:rPr>
          <w:rFonts w:cs="Times New Roman"/>
        </w:rPr>
        <w:t>is</w:t>
      </w:r>
      <w:r w:rsidR="00B87D22" w:rsidRPr="00081C49">
        <w:rPr>
          <w:rFonts w:cs="Times New Roman"/>
        </w:rPr>
        <w:t xml:space="preserve"> </w:t>
      </w:r>
      <w:r w:rsidR="000E0B23">
        <w:rPr>
          <w:rFonts w:cs="Times New Roman"/>
        </w:rPr>
        <w:t xml:space="preserve">also limited by </w:t>
      </w:r>
      <w:r w:rsidR="003C1D69" w:rsidRPr="00081C49">
        <w:rPr>
          <w:rFonts w:cs="Times New Roman"/>
        </w:rPr>
        <w:t xml:space="preserve">its difficulty working with missing data </w:t>
      </w:r>
      <w:r w:rsidR="0060723E">
        <w:rPr>
          <w:rFonts w:cs="Times New Roman"/>
        </w:rPr>
        <w:t xml:space="preserve"> [46]. Additionally, it has been shown</w:t>
      </w:r>
      <w:r w:rsidR="00B87D22" w:rsidRPr="00081C49">
        <w:rPr>
          <w:rFonts w:cs="Times New Roman"/>
        </w:rPr>
        <w:t xml:space="preserve"> </w:t>
      </w:r>
      <w:r w:rsidR="0060723E">
        <w:rPr>
          <w:rFonts w:cs="Times New Roman"/>
        </w:rPr>
        <w:t xml:space="preserve">to produce insubstantial </w:t>
      </w:r>
      <w:r w:rsidR="00B87D22" w:rsidRPr="00081C49">
        <w:rPr>
          <w:rFonts w:cs="Times New Roman"/>
        </w:rPr>
        <w:t xml:space="preserve">performance improvement when </w:t>
      </w:r>
      <w:r w:rsidR="009B5D13" w:rsidRPr="00081C49">
        <w:rPr>
          <w:rFonts w:cs="Times New Roman"/>
        </w:rPr>
        <w:t>applied to</w:t>
      </w:r>
      <w:r w:rsidR="00B87D22" w:rsidRPr="00081C49">
        <w:rPr>
          <w:rFonts w:cs="Times New Roman"/>
        </w:rPr>
        <w:t xml:space="preserve"> high-dimensional data</w:t>
      </w:r>
      <w:r w:rsidR="009B5D13" w:rsidRPr="00081C49">
        <w:rPr>
          <w:rFonts w:cs="Times New Roman"/>
        </w:rPr>
        <w:t xml:space="preserve"> [46]. Given these limitations, the technique was not applied in my thesis. However, it would be </w:t>
      </w:r>
      <w:r w:rsidR="00087041" w:rsidRPr="00081C49">
        <w:rPr>
          <w:rFonts w:cs="Times New Roman"/>
        </w:rPr>
        <w:t xml:space="preserve">an interesting future avenue to explore to increase the availability of samples representing low-income countries. </w:t>
      </w:r>
      <w:r w:rsidR="00924597">
        <w:rPr>
          <w:rFonts w:cs="Times New Roman"/>
        </w:rPr>
        <w:t>F</w:t>
      </w:r>
      <w:r w:rsidR="009067B9" w:rsidRPr="00081C49">
        <w:rPr>
          <w:rFonts w:cs="Times New Roman"/>
        </w:rPr>
        <w:t xml:space="preserve">uture work could </w:t>
      </w:r>
      <w:r w:rsidR="00E90230">
        <w:rPr>
          <w:rFonts w:cs="Times New Roman"/>
        </w:rPr>
        <w:t>investigate</w:t>
      </w:r>
      <w:r w:rsidR="009067B9" w:rsidRPr="00081C49">
        <w:rPr>
          <w:rFonts w:cs="Times New Roman"/>
        </w:rPr>
        <w:t xml:space="preserve"> </w:t>
      </w:r>
      <w:r w:rsidR="00E41233">
        <w:rPr>
          <w:rFonts w:cs="Times New Roman"/>
        </w:rPr>
        <w:t>modifications to</w:t>
      </w:r>
      <w:r w:rsidR="00E90230">
        <w:rPr>
          <w:rFonts w:cs="Times New Roman"/>
        </w:rPr>
        <w:t xml:space="preserve"> </w:t>
      </w:r>
      <w:r w:rsidR="00087041" w:rsidRPr="00081C49">
        <w:rPr>
          <w:rFonts w:cs="Times New Roman"/>
        </w:rPr>
        <w:t xml:space="preserve">SMOTE </w:t>
      </w:r>
      <w:r w:rsidR="00E41233">
        <w:rPr>
          <w:rFonts w:cs="Times New Roman"/>
        </w:rPr>
        <w:t>that</w:t>
      </w:r>
      <w:r w:rsidR="00087041" w:rsidRPr="00081C49">
        <w:rPr>
          <w:rFonts w:cs="Times New Roman"/>
        </w:rPr>
        <w:t xml:space="preserve"> </w:t>
      </w:r>
      <w:r w:rsidR="009067B9" w:rsidRPr="00081C49">
        <w:rPr>
          <w:rFonts w:cs="Times New Roman"/>
        </w:rPr>
        <w:t xml:space="preserve">improve its </w:t>
      </w:r>
      <w:r w:rsidR="00F22995">
        <w:rPr>
          <w:rFonts w:cs="Times New Roman"/>
        </w:rPr>
        <w:t>performance</w:t>
      </w:r>
      <w:r w:rsidR="009067B9" w:rsidRPr="00081C49">
        <w:rPr>
          <w:rFonts w:cs="Times New Roman"/>
        </w:rPr>
        <w:t xml:space="preserve"> </w:t>
      </w:r>
      <w:r w:rsidR="00F22995">
        <w:rPr>
          <w:rFonts w:cs="Times New Roman"/>
        </w:rPr>
        <w:t>on</w:t>
      </w:r>
      <w:r w:rsidR="009067B9" w:rsidRPr="00081C49">
        <w:rPr>
          <w:rFonts w:cs="Times New Roman"/>
        </w:rPr>
        <w:t xml:space="preserve"> </w:t>
      </w:r>
      <w:r w:rsidR="00924597">
        <w:rPr>
          <w:rFonts w:cs="Times New Roman"/>
        </w:rPr>
        <w:t>sparse, high-dimensional</w:t>
      </w:r>
      <w:r w:rsidR="009067B9" w:rsidRPr="00081C49">
        <w:rPr>
          <w:rFonts w:cs="Times New Roman"/>
        </w:rPr>
        <w:t xml:space="preserve"> data.</w:t>
      </w:r>
      <w:r w:rsidR="00284EE6">
        <w:rPr>
          <w:rFonts w:cs="Times New Roman"/>
        </w:rPr>
        <w:t xml:space="preserve"> </w:t>
      </w:r>
      <w:r w:rsidR="0054624E">
        <w:rPr>
          <w:rFonts w:cs="Times New Roman"/>
        </w:rPr>
        <w:t>The</w:t>
      </w:r>
      <w:r w:rsidR="00284EE6">
        <w:rPr>
          <w:rFonts w:cs="Times New Roman"/>
        </w:rPr>
        <w:t xml:space="preserve"> modified version of SMOTE could then be used to generate additional low-income samples</w:t>
      </w:r>
      <w:r w:rsidR="00B42407">
        <w:rPr>
          <w:rFonts w:cs="Times New Roman"/>
        </w:rPr>
        <w:t>, which would be</w:t>
      </w:r>
      <w:r w:rsidR="00284EE6">
        <w:rPr>
          <w:rFonts w:cs="Times New Roman"/>
        </w:rPr>
        <w:t xml:space="preserve"> </w:t>
      </w:r>
      <w:r w:rsidR="00B42407">
        <w:rPr>
          <w:rFonts w:cs="Times New Roman"/>
        </w:rPr>
        <w:t>added</w:t>
      </w:r>
      <w:r w:rsidR="00284EE6">
        <w:rPr>
          <w:rFonts w:cs="Times New Roman"/>
        </w:rPr>
        <w:t xml:space="preserve"> </w:t>
      </w:r>
      <w:r w:rsidR="00B42407">
        <w:rPr>
          <w:rFonts w:cs="Times New Roman"/>
        </w:rPr>
        <w:t>to</w:t>
      </w:r>
      <w:r w:rsidR="00284EE6">
        <w:rPr>
          <w:rFonts w:cs="Times New Roman"/>
        </w:rPr>
        <w:t xml:space="preserve"> my model</w:t>
      </w:r>
      <w:r w:rsidR="00B42407">
        <w:rPr>
          <w:rFonts w:cs="Times New Roman"/>
        </w:rPr>
        <w:t xml:space="preserve">’s training </w:t>
      </w:r>
      <w:r w:rsidR="007950C9">
        <w:rPr>
          <w:rFonts w:cs="Times New Roman"/>
        </w:rPr>
        <w:t>set</w:t>
      </w:r>
      <w:r w:rsidR="0054624E">
        <w:rPr>
          <w:rFonts w:cs="Times New Roman"/>
        </w:rPr>
        <w:t>, thus improving its knowledge of trends in low-income data</w:t>
      </w:r>
      <w:r w:rsidR="0055655C">
        <w:rPr>
          <w:rFonts w:cs="Times New Roman"/>
        </w:rPr>
        <w:t xml:space="preserve"> and ability to predict the MMR of low-income countries.</w:t>
      </w:r>
    </w:p>
    <w:p w14:paraId="3F9E103B" w14:textId="77777777" w:rsidR="00E070DB" w:rsidRPr="00081C49" w:rsidRDefault="00E070DB" w:rsidP="00DA0D34">
      <w:pPr>
        <w:jc w:val="both"/>
        <w:rPr>
          <w:rFonts w:cs="Times New Roman"/>
        </w:rPr>
      </w:pPr>
    </w:p>
    <w:p w14:paraId="603EE98A" w14:textId="1FECFE9D" w:rsidR="004F0F67" w:rsidRDefault="009067B9" w:rsidP="004F0F67">
      <w:pPr>
        <w:jc w:val="both"/>
        <w:rPr>
          <w:rFonts w:cs="Times New Roman"/>
        </w:rPr>
      </w:pPr>
      <w:r w:rsidRPr="00081C49">
        <w:rPr>
          <w:rFonts w:cs="Times New Roman"/>
        </w:rPr>
        <w:t>In addition to missing MMR estimates</w:t>
      </w:r>
      <w:r w:rsidR="00CF7C73" w:rsidRPr="00081C49">
        <w:rPr>
          <w:rFonts w:cs="Times New Roman"/>
        </w:rPr>
        <w:t>, there was 80 to 9</w:t>
      </w:r>
      <w:r w:rsidR="00CD7699" w:rsidRPr="00081C49">
        <w:rPr>
          <w:rFonts w:cs="Times New Roman"/>
        </w:rPr>
        <w:t>0</w:t>
      </w:r>
      <w:r w:rsidR="005555B1" w:rsidRPr="00081C49">
        <w:rPr>
          <w:rFonts w:cs="Times New Roman"/>
        </w:rPr>
        <w:t>% missing feature data per year for the majority of year</w:t>
      </w:r>
      <w:r w:rsidR="00B466A7">
        <w:rPr>
          <w:rFonts w:cs="Times New Roman"/>
        </w:rPr>
        <w:t>s</w:t>
      </w:r>
      <w:r w:rsidR="005555B1" w:rsidRPr="00081C49">
        <w:rPr>
          <w:rFonts w:cs="Times New Roman"/>
        </w:rPr>
        <w:t xml:space="preserve"> in my input data.</w:t>
      </w:r>
      <w:r w:rsidR="00CF7C73" w:rsidRPr="00081C49">
        <w:rPr>
          <w:rFonts w:cs="Times New Roman"/>
        </w:rPr>
        <w:t xml:space="preserve"> </w:t>
      </w:r>
      <w:r w:rsidR="00144791" w:rsidRPr="00081C49">
        <w:rPr>
          <w:rFonts w:cs="Times New Roman"/>
        </w:rPr>
        <w:t xml:space="preserve">While my earlier analysis indicated that </w:t>
      </w:r>
      <w:r w:rsidR="00DE7A1B">
        <w:rPr>
          <w:rFonts w:cs="Times New Roman"/>
        </w:rPr>
        <w:t>my</w:t>
      </w:r>
      <w:r w:rsidR="00144791" w:rsidRPr="00081C49">
        <w:rPr>
          <w:rFonts w:cs="Times New Roman"/>
        </w:rPr>
        <w:t xml:space="preserve"> decision-tree based models could effectively work with this high quantity of missing data, having 80 to 90% missing feature data per year resulted in the loss of a significant amount of useful information</w:t>
      </w:r>
      <w:r w:rsidR="00DE7A1B">
        <w:rPr>
          <w:rFonts w:cs="Times New Roman"/>
        </w:rPr>
        <w:t>. If it had been recorded, this data</w:t>
      </w:r>
      <w:r w:rsidR="00144791" w:rsidRPr="00081C49">
        <w:rPr>
          <w:rFonts w:cs="Times New Roman"/>
        </w:rPr>
        <w:t xml:space="preserve"> may have </w:t>
      </w:r>
      <w:r w:rsidR="00DE4780" w:rsidRPr="00081C49">
        <w:rPr>
          <w:rFonts w:cs="Times New Roman"/>
        </w:rPr>
        <w:t xml:space="preserve">had a meaningful influence on the model’s results. </w:t>
      </w:r>
      <w:r w:rsidR="004F0F67" w:rsidRPr="00081C49">
        <w:rPr>
          <w:rFonts w:cs="Times New Roman"/>
        </w:rPr>
        <w:t xml:space="preserve">Therefore, it may be worth exploring whether imputing the missing data would improve prediction accuracy. For example, Twala (2009) found that </w:t>
      </w:r>
      <w:r w:rsidR="004D062E">
        <w:rPr>
          <w:rFonts w:cs="Times New Roman"/>
        </w:rPr>
        <w:t>training</w:t>
      </w:r>
      <w:r w:rsidR="003F1EA7">
        <w:rPr>
          <w:rFonts w:cs="Times New Roman"/>
        </w:rPr>
        <w:t xml:space="preserve"> </w:t>
      </w:r>
      <w:r w:rsidR="004D062E">
        <w:rPr>
          <w:rFonts w:cs="Times New Roman"/>
        </w:rPr>
        <w:t xml:space="preserve">a </w:t>
      </w:r>
      <w:r w:rsidR="004F0F67" w:rsidRPr="00081C49">
        <w:rPr>
          <w:rFonts w:cs="Times New Roman"/>
        </w:rPr>
        <w:t>decision tree</w:t>
      </w:r>
      <w:r w:rsidR="004D062E">
        <w:rPr>
          <w:rFonts w:cs="Times New Roman"/>
        </w:rPr>
        <w:t xml:space="preserve"> </w:t>
      </w:r>
      <w:r w:rsidR="004F0F67" w:rsidRPr="00081C49">
        <w:rPr>
          <w:rFonts w:cs="Times New Roman"/>
        </w:rPr>
        <w:t xml:space="preserve">to </w:t>
      </w:r>
      <w:r w:rsidR="004D062E">
        <w:rPr>
          <w:rFonts w:cs="Times New Roman"/>
        </w:rPr>
        <w:t>predict the</w:t>
      </w:r>
      <w:r w:rsidR="004F0F67" w:rsidRPr="00081C49">
        <w:rPr>
          <w:rFonts w:cs="Times New Roman"/>
        </w:rPr>
        <w:t xml:space="preserve"> </w:t>
      </w:r>
      <w:r w:rsidR="00BB5F2B">
        <w:rPr>
          <w:rFonts w:cs="Times New Roman"/>
        </w:rPr>
        <w:t xml:space="preserve">missing </w:t>
      </w:r>
      <w:r w:rsidR="003F1EA7">
        <w:rPr>
          <w:rFonts w:cs="Times New Roman"/>
        </w:rPr>
        <w:t xml:space="preserve">data </w:t>
      </w:r>
      <w:r w:rsidR="00712A76">
        <w:rPr>
          <w:rFonts w:cs="Times New Roman"/>
        </w:rPr>
        <w:t>of</w:t>
      </w:r>
      <w:r w:rsidR="003F1EA7">
        <w:rPr>
          <w:rFonts w:cs="Times New Roman"/>
        </w:rPr>
        <w:t xml:space="preserve"> a specific </w:t>
      </w:r>
      <w:r w:rsidR="00BB5F2B">
        <w:rPr>
          <w:rFonts w:cs="Times New Roman"/>
        </w:rPr>
        <w:t xml:space="preserve">feature </w:t>
      </w:r>
      <w:r w:rsidR="003F1EA7">
        <w:rPr>
          <w:rFonts w:cs="Times New Roman"/>
        </w:rPr>
        <w:t xml:space="preserve">using the </w:t>
      </w:r>
      <w:r w:rsidR="004D062E">
        <w:rPr>
          <w:rFonts w:cs="Times New Roman"/>
        </w:rPr>
        <w:t xml:space="preserve">rest of the input dataset </w:t>
      </w:r>
      <w:r w:rsidR="004F0F67" w:rsidRPr="00081C49">
        <w:rPr>
          <w:rFonts w:cs="Times New Roman"/>
        </w:rPr>
        <w:t xml:space="preserve">had high performance, especially when correlation between features was high [14]. While </w:t>
      </w:r>
      <w:r w:rsidR="00712A76">
        <w:rPr>
          <w:rFonts w:cs="Times New Roman"/>
        </w:rPr>
        <w:t>it</w:t>
      </w:r>
      <w:r w:rsidR="004F0F67" w:rsidRPr="00081C49">
        <w:rPr>
          <w:rFonts w:cs="Times New Roman"/>
        </w:rPr>
        <w:t xml:space="preserve"> would be computationally intensive </w:t>
      </w:r>
      <w:r w:rsidR="00712A76">
        <w:rPr>
          <w:rFonts w:cs="Times New Roman"/>
        </w:rPr>
        <w:t>to impute all 720 features in my dataset using this method</w:t>
      </w:r>
      <w:r w:rsidR="004F0F67" w:rsidRPr="00081C49">
        <w:rPr>
          <w:rFonts w:cs="Times New Roman"/>
        </w:rPr>
        <w:t xml:space="preserve">, </w:t>
      </w:r>
      <w:r w:rsidR="00712A76">
        <w:rPr>
          <w:rFonts w:cs="Times New Roman"/>
        </w:rPr>
        <w:t>it may be a</w:t>
      </w:r>
      <w:r w:rsidR="004F0F67" w:rsidRPr="00081C49">
        <w:rPr>
          <w:rFonts w:cs="Times New Roman"/>
        </w:rPr>
        <w:t xml:space="preserve"> </w:t>
      </w:r>
      <w:r w:rsidR="00712A76">
        <w:rPr>
          <w:rFonts w:cs="Times New Roman"/>
        </w:rPr>
        <w:t>worthwhile</w:t>
      </w:r>
      <w:r w:rsidR="004F0F67" w:rsidRPr="00081C49">
        <w:rPr>
          <w:rFonts w:cs="Times New Roman"/>
        </w:rPr>
        <w:t xml:space="preserve"> future extension of this thesis. However, implementation of this potential extension must be </w:t>
      </w:r>
      <w:r w:rsidR="00712A76">
        <w:rPr>
          <w:rFonts w:cs="Times New Roman"/>
        </w:rPr>
        <w:t>done carefully</w:t>
      </w:r>
      <w:r w:rsidR="004F0F67" w:rsidRPr="00081C49">
        <w:rPr>
          <w:rFonts w:cs="Times New Roman"/>
        </w:rPr>
        <w:t>, as imputing this large amount of missing data is likely to introduce bias, especially given the likelihood of the pattern of missing data being missing not at random</w:t>
      </w:r>
      <w:r w:rsidR="00F97241" w:rsidRPr="00081C49">
        <w:rPr>
          <w:rFonts w:cs="Times New Roman"/>
        </w:rPr>
        <w:t>.</w:t>
      </w:r>
      <w:r w:rsidR="004F0F67" w:rsidRPr="00081C49">
        <w:rPr>
          <w:rFonts w:cs="Times New Roman"/>
        </w:rPr>
        <w:t xml:space="preserve"> </w:t>
      </w:r>
    </w:p>
    <w:p w14:paraId="7B594060" w14:textId="77777777" w:rsidR="00E739FF" w:rsidRPr="00081C49" w:rsidRDefault="00E739FF" w:rsidP="004F0F67">
      <w:pPr>
        <w:jc w:val="both"/>
        <w:rPr>
          <w:rFonts w:cs="Times New Roman"/>
        </w:rPr>
      </w:pPr>
    </w:p>
    <w:p w14:paraId="500CD7A4" w14:textId="0231017A" w:rsidR="00F46456" w:rsidRPr="00081C49" w:rsidRDefault="00F46456" w:rsidP="00DA0D34">
      <w:pPr>
        <w:jc w:val="both"/>
        <w:rPr>
          <w:rFonts w:cs="Times New Roman"/>
        </w:rPr>
      </w:pPr>
      <w:r w:rsidRPr="00081C49">
        <w:rPr>
          <w:rFonts w:cs="Times New Roman"/>
        </w:rPr>
        <w:t xml:space="preserve">The sparse and low-quality feature data used in this thesis </w:t>
      </w:r>
      <w:r w:rsidR="00C12C16" w:rsidRPr="00081C49">
        <w:rPr>
          <w:rFonts w:cs="Times New Roman"/>
        </w:rPr>
        <w:t xml:space="preserve">also adversely affected my feature importance analysis. </w:t>
      </w:r>
      <w:r w:rsidR="00820A6A" w:rsidRPr="00081C49">
        <w:rPr>
          <w:rFonts w:cs="Times New Roman"/>
        </w:rPr>
        <w:t>T</w:t>
      </w:r>
      <w:r w:rsidR="00E719D9" w:rsidRPr="00081C49">
        <w:rPr>
          <w:rFonts w:cs="Times New Roman"/>
        </w:rPr>
        <w:t>he</w:t>
      </w:r>
      <w:r w:rsidR="003D237E" w:rsidRPr="00081C49">
        <w:rPr>
          <w:rFonts w:cs="Times New Roman"/>
        </w:rPr>
        <w:t xml:space="preserve"> high proportion of missing feature data </w:t>
      </w:r>
      <w:r w:rsidR="00E719D9" w:rsidRPr="00081C49">
        <w:rPr>
          <w:rFonts w:cs="Times New Roman"/>
        </w:rPr>
        <w:t xml:space="preserve">may have masked important relationships between features and MMR. </w:t>
      </w:r>
      <w:r w:rsidR="00C20ABC" w:rsidRPr="00081C49">
        <w:rPr>
          <w:rFonts w:cs="Times New Roman"/>
        </w:rPr>
        <w:t xml:space="preserve">This could have been particularly relevant for the Demographic and Health Survey, which did not collect information </w:t>
      </w:r>
      <w:r w:rsidR="00553C73">
        <w:rPr>
          <w:rFonts w:cs="Times New Roman"/>
        </w:rPr>
        <w:t>about</w:t>
      </w:r>
      <w:r w:rsidR="00C20ABC" w:rsidRPr="00081C49">
        <w:rPr>
          <w:rFonts w:cs="Times New Roman"/>
        </w:rPr>
        <w:t xml:space="preserve"> high-income countries</w:t>
      </w:r>
      <w:r w:rsidR="00F97241" w:rsidRPr="00081C49">
        <w:rPr>
          <w:rFonts w:cs="Times New Roman"/>
        </w:rPr>
        <w:t xml:space="preserve"> [46]</w:t>
      </w:r>
      <w:r w:rsidR="00C20ABC" w:rsidRPr="00081C49">
        <w:rPr>
          <w:rFonts w:cs="Times New Roman"/>
        </w:rPr>
        <w:t xml:space="preserve">. </w:t>
      </w:r>
      <w:r w:rsidR="00120D6C" w:rsidRPr="00081C49">
        <w:rPr>
          <w:rFonts w:cs="Times New Roman"/>
        </w:rPr>
        <w:t xml:space="preserve">Additionally, high correlation between features </w:t>
      </w:r>
      <w:r w:rsidR="00AB4EEF" w:rsidRPr="00081C49">
        <w:rPr>
          <w:rFonts w:cs="Times New Roman"/>
        </w:rPr>
        <w:t>made importance scores unstable across different instances of my model</w:t>
      </w:r>
      <w:r w:rsidR="00D939F6">
        <w:rPr>
          <w:rFonts w:cs="Times New Roman"/>
        </w:rPr>
        <w:t>,</w:t>
      </w:r>
      <w:r w:rsidR="00AB4EEF" w:rsidRPr="00081C49">
        <w:rPr>
          <w:rFonts w:cs="Times New Roman"/>
        </w:rPr>
        <w:t xml:space="preserve"> </w:t>
      </w:r>
      <w:r w:rsidR="00290404" w:rsidRPr="00081C49">
        <w:rPr>
          <w:rFonts w:cs="Times New Roman"/>
        </w:rPr>
        <w:t>reduc</w:t>
      </w:r>
      <w:r w:rsidR="00D939F6">
        <w:rPr>
          <w:rFonts w:cs="Times New Roman"/>
        </w:rPr>
        <w:t>ing</w:t>
      </w:r>
      <w:r w:rsidR="00290404" w:rsidRPr="00081C49">
        <w:rPr>
          <w:rFonts w:cs="Times New Roman"/>
        </w:rPr>
        <w:t xml:space="preserve"> the accuracy </w:t>
      </w:r>
      <w:r w:rsidR="009308AE">
        <w:rPr>
          <w:rFonts w:cs="Times New Roman"/>
        </w:rPr>
        <w:t>with which I could</w:t>
      </w:r>
      <w:r w:rsidR="00290404" w:rsidRPr="00081C49">
        <w:rPr>
          <w:rFonts w:cs="Times New Roman"/>
        </w:rPr>
        <w:t xml:space="preserve"> determin</w:t>
      </w:r>
      <w:r w:rsidR="009308AE">
        <w:rPr>
          <w:rFonts w:cs="Times New Roman"/>
        </w:rPr>
        <w:t>e</w:t>
      </w:r>
      <w:r w:rsidR="00290404" w:rsidRPr="00081C49">
        <w:rPr>
          <w:rFonts w:cs="Times New Roman"/>
        </w:rPr>
        <w:t xml:space="preserve"> the features with the highest predictive power</w:t>
      </w:r>
      <w:r w:rsidR="009308AE">
        <w:rPr>
          <w:rFonts w:cs="Times New Roman"/>
        </w:rPr>
        <w:t xml:space="preserve"> for MMR</w:t>
      </w:r>
      <w:r w:rsidR="00290404" w:rsidRPr="00081C49">
        <w:rPr>
          <w:rFonts w:cs="Times New Roman"/>
        </w:rPr>
        <w:t xml:space="preserve">. </w:t>
      </w:r>
      <w:r w:rsidR="00120D6C" w:rsidRPr="00081C49">
        <w:rPr>
          <w:rFonts w:cs="Times New Roman"/>
        </w:rPr>
        <w:t>As a final point</w:t>
      </w:r>
      <w:r w:rsidR="00E719D9" w:rsidRPr="00081C49">
        <w:rPr>
          <w:rFonts w:cs="Times New Roman"/>
        </w:rPr>
        <w:t xml:space="preserve">, due to time constraints, the features with the highest predictive </w:t>
      </w:r>
      <w:r w:rsidR="001A6DC3">
        <w:rPr>
          <w:rFonts w:cs="Times New Roman"/>
        </w:rPr>
        <w:t xml:space="preserve">power </w:t>
      </w:r>
      <w:r w:rsidR="00E719D9" w:rsidRPr="00081C49">
        <w:rPr>
          <w:rFonts w:cs="Times New Roman"/>
        </w:rPr>
        <w:t xml:space="preserve">were only </w:t>
      </w:r>
      <w:r w:rsidR="00510743" w:rsidRPr="00081C49">
        <w:rPr>
          <w:rFonts w:cs="Times New Roman"/>
        </w:rPr>
        <w:t>identified</w:t>
      </w:r>
      <w:r w:rsidR="00E719D9" w:rsidRPr="00081C49">
        <w:rPr>
          <w:rFonts w:cs="Times New Roman"/>
        </w:rPr>
        <w:t xml:space="preserve"> in a small subset of base estimators</w:t>
      </w:r>
      <w:r w:rsidR="00510743" w:rsidRPr="00081C49">
        <w:rPr>
          <w:rFonts w:cs="Times New Roman"/>
        </w:rPr>
        <w:t xml:space="preserve">. There may have been </w:t>
      </w:r>
      <w:r w:rsidR="009D71B7">
        <w:rPr>
          <w:rFonts w:cs="Times New Roman"/>
        </w:rPr>
        <w:t>meaningful</w:t>
      </w:r>
      <w:r w:rsidR="00510743" w:rsidRPr="00081C49">
        <w:rPr>
          <w:rFonts w:cs="Times New Roman"/>
        </w:rPr>
        <w:t xml:space="preserve"> differences </w:t>
      </w:r>
      <w:r w:rsidR="001A6DC3">
        <w:rPr>
          <w:rFonts w:cs="Times New Roman"/>
        </w:rPr>
        <w:t>in the most predictive features across base</w:t>
      </w:r>
      <w:r w:rsidR="00510743" w:rsidRPr="00081C49">
        <w:rPr>
          <w:rFonts w:cs="Times New Roman"/>
        </w:rPr>
        <w:t xml:space="preserve"> models, limiting my results. However, as discussed above, </w:t>
      </w:r>
      <w:r w:rsidR="00820A6A" w:rsidRPr="00081C49">
        <w:rPr>
          <w:rFonts w:cs="Times New Roman"/>
        </w:rPr>
        <w:t>the features with high predictive power identified in this study were corroborated by the literature</w:t>
      </w:r>
      <w:r w:rsidR="00290404" w:rsidRPr="00081C49">
        <w:rPr>
          <w:rFonts w:cs="Times New Roman"/>
        </w:rPr>
        <w:t xml:space="preserve"> and SHAP analysis</w:t>
      </w:r>
      <w:r w:rsidR="00820A6A" w:rsidRPr="00081C49">
        <w:rPr>
          <w:rFonts w:cs="Times New Roman"/>
        </w:rPr>
        <w:t xml:space="preserve">, indicating that these limitations only had a small effect on </w:t>
      </w:r>
      <w:r w:rsidR="009D71B7">
        <w:rPr>
          <w:rFonts w:cs="Times New Roman"/>
        </w:rPr>
        <w:t>my results’</w:t>
      </w:r>
      <w:r w:rsidR="00820A6A" w:rsidRPr="00081C49">
        <w:rPr>
          <w:rFonts w:cs="Times New Roman"/>
        </w:rPr>
        <w:t xml:space="preserve"> accuracy. </w:t>
      </w:r>
    </w:p>
    <w:p w14:paraId="2165F74E" w14:textId="77777777" w:rsidR="00F46456" w:rsidRPr="00081C49" w:rsidRDefault="00F46456" w:rsidP="00DA0D34">
      <w:pPr>
        <w:jc w:val="both"/>
        <w:rPr>
          <w:rFonts w:cs="Times New Roman"/>
        </w:rPr>
      </w:pPr>
    </w:p>
    <w:p w14:paraId="62863862" w14:textId="6D2A3E55" w:rsidR="00144791" w:rsidRPr="00081C49" w:rsidRDefault="00EC177A" w:rsidP="00DA0D34">
      <w:pPr>
        <w:jc w:val="both"/>
        <w:rPr>
          <w:rFonts w:cs="Times New Roman"/>
        </w:rPr>
      </w:pPr>
      <w:r>
        <w:rPr>
          <w:rFonts w:cs="Times New Roman"/>
        </w:rPr>
        <w:t>My</w:t>
      </w:r>
      <w:r w:rsidR="00016787" w:rsidRPr="00081C49">
        <w:rPr>
          <w:rFonts w:cs="Times New Roman"/>
        </w:rPr>
        <w:t xml:space="preserve"> thesis </w:t>
      </w:r>
      <w:r>
        <w:rPr>
          <w:rFonts w:cs="Times New Roman"/>
        </w:rPr>
        <w:t>was also</w:t>
      </w:r>
      <w:r w:rsidR="00306385">
        <w:rPr>
          <w:rFonts w:cs="Times New Roman"/>
        </w:rPr>
        <w:t xml:space="preserve"> limited by </w:t>
      </w:r>
      <w:r w:rsidR="00F831A4">
        <w:rPr>
          <w:rFonts w:cs="Times New Roman"/>
        </w:rPr>
        <w:t>having different</w:t>
      </w:r>
      <w:r w:rsidR="00117C46">
        <w:rPr>
          <w:rFonts w:cs="Times New Roman"/>
        </w:rPr>
        <w:t xml:space="preserve"> </w:t>
      </w:r>
      <w:r w:rsidR="00306385">
        <w:rPr>
          <w:rFonts w:cs="Times New Roman"/>
        </w:rPr>
        <w:t>distribution</w:t>
      </w:r>
      <w:r w:rsidR="00F831A4">
        <w:rPr>
          <w:rFonts w:cs="Times New Roman"/>
        </w:rPr>
        <w:t>s</w:t>
      </w:r>
      <w:r>
        <w:rPr>
          <w:rFonts w:cs="Times New Roman"/>
        </w:rPr>
        <w:t xml:space="preserve"> </w:t>
      </w:r>
      <w:r w:rsidR="00016787" w:rsidRPr="00081C49">
        <w:rPr>
          <w:rFonts w:cs="Times New Roman"/>
        </w:rPr>
        <w:t xml:space="preserve">of ground truth MMR values </w:t>
      </w:r>
      <w:r w:rsidR="00117C46">
        <w:rPr>
          <w:rFonts w:cs="Times New Roman"/>
        </w:rPr>
        <w:t>in</w:t>
      </w:r>
      <w:r w:rsidR="00016787" w:rsidRPr="00081C49">
        <w:rPr>
          <w:rFonts w:cs="Times New Roman"/>
        </w:rPr>
        <w:t xml:space="preserve"> </w:t>
      </w:r>
      <w:r w:rsidR="00306385">
        <w:rPr>
          <w:rFonts w:cs="Times New Roman"/>
        </w:rPr>
        <w:t>my models’</w:t>
      </w:r>
      <w:r w:rsidR="00016787" w:rsidRPr="00081C49">
        <w:rPr>
          <w:rFonts w:cs="Times New Roman"/>
        </w:rPr>
        <w:t xml:space="preserve"> train/validation and test sets</w:t>
      </w:r>
      <w:r w:rsidR="00306385">
        <w:rPr>
          <w:rFonts w:cs="Times New Roman"/>
        </w:rPr>
        <w:t xml:space="preserve">. Differences in </w:t>
      </w:r>
      <w:r w:rsidR="00766BE6">
        <w:rPr>
          <w:rFonts w:cs="Times New Roman"/>
        </w:rPr>
        <w:t>these</w:t>
      </w:r>
      <w:r w:rsidR="00306385">
        <w:rPr>
          <w:rFonts w:cs="Times New Roman"/>
        </w:rPr>
        <w:t xml:space="preserve"> distributions</w:t>
      </w:r>
      <w:r w:rsidR="00016787" w:rsidRPr="00081C49">
        <w:rPr>
          <w:rFonts w:cs="Times New Roman"/>
        </w:rPr>
        <w:t xml:space="preserve"> </w:t>
      </w:r>
      <w:r w:rsidR="00766BE6">
        <w:rPr>
          <w:rFonts w:cs="Times New Roman"/>
        </w:rPr>
        <w:t>meant</w:t>
      </w:r>
      <w:r w:rsidR="00016787" w:rsidRPr="00081C49">
        <w:rPr>
          <w:rFonts w:cs="Times New Roman"/>
        </w:rPr>
        <w:t xml:space="preserve"> </w:t>
      </w:r>
      <w:r w:rsidR="00766BE6">
        <w:rPr>
          <w:rFonts w:cs="Times New Roman"/>
        </w:rPr>
        <w:t>my</w:t>
      </w:r>
      <w:r w:rsidR="00016787" w:rsidRPr="00081C49">
        <w:rPr>
          <w:rFonts w:cs="Times New Roman"/>
        </w:rPr>
        <w:t xml:space="preserve"> model</w:t>
      </w:r>
      <w:r w:rsidR="00766BE6">
        <w:rPr>
          <w:rFonts w:cs="Times New Roman"/>
        </w:rPr>
        <w:t>s</w:t>
      </w:r>
      <w:r w:rsidR="00016787" w:rsidRPr="00081C49">
        <w:rPr>
          <w:rFonts w:cs="Times New Roman"/>
        </w:rPr>
        <w:t xml:space="preserve"> </w:t>
      </w:r>
      <w:r w:rsidR="00766BE6">
        <w:rPr>
          <w:rFonts w:cs="Times New Roman"/>
        </w:rPr>
        <w:t>were</w:t>
      </w:r>
      <w:r w:rsidR="00016787" w:rsidRPr="00081C49">
        <w:rPr>
          <w:rFonts w:cs="Times New Roman"/>
        </w:rPr>
        <w:t xml:space="preserve"> </w:t>
      </w:r>
      <w:r w:rsidR="00D757D8">
        <w:rPr>
          <w:rFonts w:cs="Times New Roman"/>
        </w:rPr>
        <w:t xml:space="preserve">not trained on data that </w:t>
      </w:r>
      <w:r w:rsidR="00801904">
        <w:rPr>
          <w:rFonts w:cs="Times New Roman"/>
        </w:rPr>
        <w:t xml:space="preserve">allowed them to learn the true range of MMR values, </w:t>
      </w:r>
      <w:r w:rsidR="00D757D8">
        <w:rPr>
          <w:rFonts w:cs="Times New Roman"/>
        </w:rPr>
        <w:t xml:space="preserve">reducing </w:t>
      </w:r>
      <w:r w:rsidR="00801904">
        <w:rPr>
          <w:rFonts w:cs="Times New Roman"/>
        </w:rPr>
        <w:t>their</w:t>
      </w:r>
      <w:r w:rsidR="00D757D8">
        <w:rPr>
          <w:rFonts w:cs="Times New Roman"/>
        </w:rPr>
        <w:t xml:space="preserve"> ability to generalise</w:t>
      </w:r>
      <w:r w:rsidR="00693814" w:rsidRPr="00081C49">
        <w:rPr>
          <w:rFonts w:cs="Times New Roman"/>
        </w:rPr>
        <w:t xml:space="preserve">. </w:t>
      </w:r>
      <w:r w:rsidR="004C0A21" w:rsidRPr="00081C49">
        <w:rPr>
          <w:rFonts w:cs="Times New Roman"/>
        </w:rPr>
        <w:t xml:space="preserve">In the future, this could be addressed by implementing additional checks after splitting the data into train and test sets. Additionally, the train/test split could be increased to 75:25 to improve the probability of the test set </w:t>
      </w:r>
      <w:r w:rsidR="00235FC3" w:rsidRPr="00081C49">
        <w:rPr>
          <w:rFonts w:cs="Times New Roman"/>
        </w:rPr>
        <w:t xml:space="preserve">better representing the train set. </w:t>
      </w:r>
      <w:r w:rsidR="004D4B62">
        <w:rPr>
          <w:rFonts w:cs="Times New Roman"/>
        </w:rPr>
        <w:t>The</w:t>
      </w:r>
      <w:r w:rsidR="00235FC3" w:rsidRPr="00081C49">
        <w:rPr>
          <w:rFonts w:cs="Times New Roman"/>
        </w:rPr>
        <w:t xml:space="preserve"> techniques discussed </w:t>
      </w:r>
      <w:r w:rsidR="004D4B62">
        <w:rPr>
          <w:rFonts w:cs="Times New Roman"/>
        </w:rPr>
        <w:t>above</w:t>
      </w:r>
      <w:r w:rsidR="00235FC3" w:rsidRPr="00081C49">
        <w:rPr>
          <w:rFonts w:cs="Times New Roman"/>
        </w:rPr>
        <w:t xml:space="preserve"> could also help address this limitation</w:t>
      </w:r>
      <w:r w:rsidR="004B49E2" w:rsidRPr="00081C49">
        <w:rPr>
          <w:rFonts w:cs="Times New Roman"/>
        </w:rPr>
        <w:t xml:space="preserve">. </w:t>
      </w:r>
      <w:r w:rsidR="004D4B62">
        <w:rPr>
          <w:rFonts w:cs="Times New Roman"/>
        </w:rPr>
        <w:t>For example, i</w:t>
      </w:r>
      <w:r w:rsidR="00235FC3" w:rsidRPr="00081C49">
        <w:rPr>
          <w:rFonts w:cs="Times New Roman"/>
        </w:rPr>
        <w:t xml:space="preserve">ncreasing the number of </w:t>
      </w:r>
      <w:r w:rsidR="004B49E2" w:rsidRPr="00081C49">
        <w:rPr>
          <w:rFonts w:cs="Times New Roman"/>
        </w:rPr>
        <w:t>samples</w:t>
      </w:r>
      <w:r w:rsidR="00235FC3" w:rsidRPr="00081C49">
        <w:rPr>
          <w:rFonts w:cs="Times New Roman"/>
        </w:rPr>
        <w:t xml:space="preserve"> </w:t>
      </w:r>
      <w:r w:rsidR="004B49E2" w:rsidRPr="00081C49">
        <w:rPr>
          <w:rFonts w:cs="Times New Roman"/>
        </w:rPr>
        <w:t xml:space="preserve">in the input data, especially of low-income countries, would </w:t>
      </w:r>
      <w:r w:rsidR="00AD7507">
        <w:rPr>
          <w:rFonts w:cs="Times New Roman"/>
        </w:rPr>
        <w:t xml:space="preserve">mean that </w:t>
      </w:r>
      <w:r w:rsidR="000D4F94">
        <w:rPr>
          <w:rFonts w:cs="Times New Roman"/>
        </w:rPr>
        <w:t>the extremes</w:t>
      </w:r>
      <w:r w:rsidR="007D1D72">
        <w:rPr>
          <w:rFonts w:cs="Times New Roman"/>
        </w:rPr>
        <w:t xml:space="preserve"> of the MMR distribution would be </w:t>
      </w:r>
      <w:r w:rsidR="006005AB">
        <w:rPr>
          <w:rFonts w:cs="Times New Roman"/>
        </w:rPr>
        <w:t>r</w:t>
      </w:r>
      <w:r w:rsidR="007D1D72">
        <w:rPr>
          <w:rFonts w:cs="Times New Roman"/>
        </w:rPr>
        <w:t>epresented by a</w:t>
      </w:r>
      <w:r w:rsidR="00AD7507">
        <w:rPr>
          <w:rFonts w:cs="Times New Roman"/>
        </w:rPr>
        <w:t xml:space="preserve"> greater</w:t>
      </w:r>
      <w:r w:rsidR="004B49E2" w:rsidRPr="00081C49">
        <w:rPr>
          <w:rFonts w:cs="Times New Roman"/>
        </w:rPr>
        <w:t xml:space="preserve"> number of datapoints</w:t>
      </w:r>
      <w:r w:rsidR="00AD7507">
        <w:rPr>
          <w:rFonts w:cs="Times New Roman"/>
        </w:rPr>
        <w:t xml:space="preserve">. </w:t>
      </w:r>
      <w:r w:rsidR="000D4F94">
        <w:rPr>
          <w:rFonts w:cs="Times New Roman"/>
        </w:rPr>
        <w:t>Thus,</w:t>
      </w:r>
      <w:r w:rsidR="003D0208" w:rsidRPr="00081C49">
        <w:rPr>
          <w:rFonts w:cs="Times New Roman"/>
        </w:rPr>
        <w:t xml:space="preserve"> </w:t>
      </w:r>
      <w:r w:rsidR="006005AB">
        <w:rPr>
          <w:rFonts w:cs="Times New Roman"/>
        </w:rPr>
        <w:t xml:space="preserve">there would be sufficient samples representing the extremes of the MMR range to be present in </w:t>
      </w:r>
      <w:r w:rsidR="003D0208" w:rsidRPr="00081C49">
        <w:rPr>
          <w:rFonts w:cs="Times New Roman"/>
        </w:rPr>
        <w:t>both the train and test sets.</w:t>
      </w:r>
    </w:p>
    <w:p w14:paraId="639A1389" w14:textId="77777777" w:rsidR="00235FC3" w:rsidRPr="00081C49" w:rsidRDefault="00235FC3" w:rsidP="00DA0D34">
      <w:pPr>
        <w:jc w:val="both"/>
        <w:rPr>
          <w:rFonts w:cs="Times New Roman"/>
        </w:rPr>
      </w:pPr>
    </w:p>
    <w:p w14:paraId="69140988" w14:textId="48C3DABA" w:rsidR="00212BFF" w:rsidRPr="00081C49" w:rsidRDefault="00290404" w:rsidP="0073581D">
      <w:pPr>
        <w:jc w:val="both"/>
        <w:rPr>
          <w:rFonts w:cs="Times New Roman"/>
        </w:rPr>
      </w:pPr>
      <w:r w:rsidRPr="00081C49">
        <w:rPr>
          <w:rFonts w:cs="Times New Roman"/>
        </w:rPr>
        <w:t xml:space="preserve">A further limitation of my </w:t>
      </w:r>
      <w:r w:rsidR="0073581D" w:rsidRPr="00081C49">
        <w:rPr>
          <w:rFonts w:cs="Times New Roman"/>
        </w:rPr>
        <w:t>methodology</w:t>
      </w:r>
      <w:r w:rsidRPr="00081C49">
        <w:rPr>
          <w:rFonts w:cs="Times New Roman"/>
        </w:rPr>
        <w:t xml:space="preserve"> was </w:t>
      </w:r>
      <w:r w:rsidR="0073581D" w:rsidRPr="00081C49">
        <w:rPr>
          <w:rFonts w:cs="Times New Roman"/>
        </w:rPr>
        <w:t xml:space="preserve">its </w:t>
      </w:r>
      <w:r w:rsidR="009A2CEA">
        <w:rPr>
          <w:rFonts w:cs="Times New Roman"/>
        </w:rPr>
        <w:t>lack of</w:t>
      </w:r>
      <w:r w:rsidR="0073581D" w:rsidRPr="00081C49">
        <w:rPr>
          <w:rFonts w:cs="Times New Roman"/>
        </w:rPr>
        <w:t xml:space="preserve"> characteris</w:t>
      </w:r>
      <w:r w:rsidR="009A2CEA">
        <w:rPr>
          <w:rFonts w:cs="Times New Roman"/>
        </w:rPr>
        <w:t>ation of</w:t>
      </w:r>
      <w:r w:rsidR="0073581D" w:rsidRPr="00081C49">
        <w:rPr>
          <w:rFonts w:cs="Times New Roman"/>
        </w:rPr>
        <w:t xml:space="preserve"> uncertainty in its estimates, unlike the BMat, CODEm, and GMatH models [20, 23, </w:t>
      </w:r>
      <w:r w:rsidR="00A824C0" w:rsidRPr="00081C49">
        <w:rPr>
          <w:rFonts w:cs="Times New Roman"/>
        </w:rPr>
        <w:t>24</w:t>
      </w:r>
      <w:r w:rsidR="0073581D" w:rsidRPr="00081C49">
        <w:rPr>
          <w:rFonts w:cs="Times New Roman"/>
        </w:rPr>
        <w:t xml:space="preserve">]. </w:t>
      </w:r>
      <w:r w:rsidR="009A2CEA">
        <w:rPr>
          <w:rFonts w:cs="Times New Roman"/>
        </w:rPr>
        <w:t xml:space="preserve">This uncertainty could have been </w:t>
      </w:r>
      <w:r w:rsidR="00732025">
        <w:rPr>
          <w:rFonts w:cs="Times New Roman"/>
        </w:rPr>
        <w:t>calculated</w:t>
      </w:r>
      <w:r w:rsidR="009A2CEA">
        <w:rPr>
          <w:rFonts w:cs="Times New Roman"/>
        </w:rPr>
        <w:t xml:space="preserve"> by retraining t</w:t>
      </w:r>
      <w:r w:rsidR="00D30BE4" w:rsidRPr="00081C49">
        <w:rPr>
          <w:rFonts w:cs="Times New Roman"/>
        </w:rPr>
        <w:t>he</w:t>
      </w:r>
      <w:r w:rsidR="00EF5820" w:rsidRPr="00081C49">
        <w:rPr>
          <w:rFonts w:cs="Times New Roman"/>
        </w:rPr>
        <w:t xml:space="preserve"> Random Forest Stacking Ensembles </w:t>
      </w:r>
      <w:r w:rsidR="00D30BE4" w:rsidRPr="00081C49">
        <w:rPr>
          <w:rFonts w:cs="Times New Roman"/>
        </w:rPr>
        <w:t>1,000 times</w:t>
      </w:r>
      <w:r w:rsidR="00732025">
        <w:rPr>
          <w:rFonts w:cs="Times New Roman"/>
        </w:rPr>
        <w:t xml:space="preserve"> and measuring</w:t>
      </w:r>
      <w:r w:rsidR="000E2AA9">
        <w:rPr>
          <w:rFonts w:cs="Times New Roman"/>
        </w:rPr>
        <w:t xml:space="preserve"> </w:t>
      </w:r>
      <w:r w:rsidR="00D30BE4" w:rsidRPr="00081C49">
        <w:rPr>
          <w:rFonts w:cs="Times New Roman"/>
        </w:rPr>
        <w:t xml:space="preserve">differences across their predictions. While this method could not be implemented in my thesis due to limited computation resources, it could be an interesting future extension. Alternatively, future </w:t>
      </w:r>
      <w:r w:rsidR="00B93AB4">
        <w:rPr>
          <w:rFonts w:cs="Times New Roman"/>
        </w:rPr>
        <w:t>work</w:t>
      </w:r>
      <w:r w:rsidR="00D30BE4" w:rsidRPr="00081C49">
        <w:rPr>
          <w:rFonts w:cs="Times New Roman"/>
        </w:rPr>
        <w:t xml:space="preserve"> could conduct a thorough literature review to identify a robust method for determining uncertainty in the estimates produced by decision-tree based models</w:t>
      </w:r>
      <w:r w:rsidR="00D240FB" w:rsidRPr="00081C49">
        <w:rPr>
          <w:rFonts w:cs="Times New Roman"/>
        </w:rPr>
        <w:t xml:space="preserve">. </w:t>
      </w:r>
    </w:p>
    <w:p w14:paraId="149C1D1C" w14:textId="77777777" w:rsidR="002D5895" w:rsidRPr="00081C49" w:rsidRDefault="002D5895" w:rsidP="0073581D">
      <w:pPr>
        <w:jc w:val="both"/>
        <w:rPr>
          <w:rFonts w:cs="Times New Roman"/>
        </w:rPr>
      </w:pPr>
    </w:p>
    <w:p w14:paraId="07D20A7E" w14:textId="1C09E024" w:rsidR="002D5895" w:rsidRPr="00081C49" w:rsidRDefault="006924E5" w:rsidP="0073581D">
      <w:pPr>
        <w:jc w:val="both"/>
        <w:rPr>
          <w:rFonts w:cs="Times New Roman"/>
        </w:rPr>
      </w:pPr>
      <w:r w:rsidRPr="00081C49">
        <w:rPr>
          <w:rFonts w:cs="Times New Roman"/>
        </w:rPr>
        <w:t>Another</w:t>
      </w:r>
      <w:r w:rsidR="002D5895" w:rsidRPr="00081C49">
        <w:rPr>
          <w:rFonts w:cs="Times New Roman"/>
        </w:rPr>
        <w:t xml:space="preserve"> extension of this thesis is to </w:t>
      </w:r>
      <w:r w:rsidR="00A94DA0">
        <w:rPr>
          <w:rFonts w:cs="Times New Roman"/>
        </w:rPr>
        <w:t>use</w:t>
      </w:r>
      <w:r w:rsidR="002D5895" w:rsidRPr="00081C49">
        <w:rPr>
          <w:rFonts w:cs="Times New Roman"/>
        </w:rPr>
        <w:t xml:space="preserve"> its </w:t>
      </w:r>
      <w:r w:rsidR="00A94DA0">
        <w:rPr>
          <w:rFonts w:cs="Times New Roman"/>
        </w:rPr>
        <w:t>models</w:t>
      </w:r>
      <w:r w:rsidR="002D5895" w:rsidRPr="00081C49">
        <w:rPr>
          <w:rFonts w:cs="Times New Roman"/>
        </w:rPr>
        <w:t xml:space="preserve"> to predict sub-national MMR values. </w:t>
      </w:r>
      <w:r w:rsidR="00F164D2">
        <w:rPr>
          <w:rFonts w:cs="Times New Roman"/>
        </w:rPr>
        <w:t xml:space="preserve">The </w:t>
      </w:r>
      <w:r w:rsidR="00CA6F5D" w:rsidRPr="00081C49">
        <w:rPr>
          <w:rFonts w:cs="Times New Roman"/>
        </w:rPr>
        <w:t>widely used BMat model only provides country-level data at its finest granularity</w:t>
      </w:r>
      <w:r w:rsidR="004E3F71">
        <w:rPr>
          <w:rFonts w:cs="Times New Roman"/>
        </w:rPr>
        <w:t>, preventing monitoring of</w:t>
      </w:r>
      <w:r w:rsidR="00F164D2">
        <w:rPr>
          <w:rFonts w:cs="Times New Roman"/>
        </w:rPr>
        <w:t xml:space="preserve"> </w:t>
      </w:r>
      <w:r w:rsidR="00CA6F5D" w:rsidRPr="00081C49">
        <w:rPr>
          <w:rFonts w:cs="Times New Roman"/>
        </w:rPr>
        <w:t>sub-national heterogeneity</w:t>
      </w:r>
      <w:r w:rsidR="004E3F71">
        <w:rPr>
          <w:rFonts w:cs="Times New Roman"/>
        </w:rPr>
        <w:t xml:space="preserve"> in MMR</w:t>
      </w:r>
      <w:r w:rsidR="00CA6F5D" w:rsidRPr="00081C49">
        <w:rPr>
          <w:rFonts w:cs="Times New Roman"/>
        </w:rPr>
        <w:t>. The ability of my model</w:t>
      </w:r>
      <w:r w:rsidR="00A94DA0">
        <w:rPr>
          <w:rFonts w:cs="Times New Roman"/>
        </w:rPr>
        <w:t>s</w:t>
      </w:r>
      <w:r w:rsidR="00CA6F5D" w:rsidRPr="00081C49">
        <w:rPr>
          <w:rFonts w:cs="Times New Roman"/>
        </w:rPr>
        <w:t xml:space="preserve"> to estimate sub-national MMR values could be tested by </w:t>
      </w:r>
      <w:r w:rsidRPr="00081C49">
        <w:rPr>
          <w:rFonts w:cs="Times New Roman"/>
        </w:rPr>
        <w:t xml:space="preserve">altering feature data to represent specific sub-national geographic areas or </w:t>
      </w:r>
      <w:r w:rsidR="00E424CB" w:rsidRPr="00081C49">
        <w:rPr>
          <w:rFonts w:cs="Times New Roman"/>
        </w:rPr>
        <w:t>demographic</w:t>
      </w:r>
      <w:r w:rsidRPr="00081C49">
        <w:rPr>
          <w:rFonts w:cs="Times New Roman"/>
        </w:rPr>
        <w:t xml:space="preserve"> subgroups. </w:t>
      </w:r>
      <w:r w:rsidR="00E424CB" w:rsidRPr="00081C49">
        <w:rPr>
          <w:rFonts w:cs="Times New Roman"/>
        </w:rPr>
        <w:t xml:space="preserve"> </w:t>
      </w:r>
    </w:p>
    <w:p w14:paraId="78D319A8" w14:textId="77777777" w:rsidR="00150CB3" w:rsidRPr="00081C49" w:rsidRDefault="00150CB3" w:rsidP="0073581D">
      <w:pPr>
        <w:jc w:val="both"/>
        <w:rPr>
          <w:rFonts w:cs="Times New Roman"/>
        </w:rPr>
      </w:pPr>
    </w:p>
    <w:p w14:paraId="78B24903" w14:textId="6856FA9B" w:rsidR="00813490" w:rsidRDefault="00150CB3" w:rsidP="004E3F71">
      <w:pPr>
        <w:jc w:val="both"/>
        <w:rPr>
          <w:rFonts w:cs="Times New Roman"/>
        </w:rPr>
      </w:pPr>
      <w:r w:rsidRPr="00081C49">
        <w:rPr>
          <w:rFonts w:cs="Times New Roman"/>
        </w:rPr>
        <w:t xml:space="preserve">Similarly, specific values for my model’s feature variables could be modified to simulate the effects of different candidate health policies. My model’s ability to </w:t>
      </w:r>
      <w:r w:rsidR="0052210E">
        <w:rPr>
          <w:rFonts w:cs="Times New Roman"/>
        </w:rPr>
        <w:t>estimate</w:t>
      </w:r>
      <w:r w:rsidRPr="00081C49">
        <w:rPr>
          <w:rFonts w:cs="Times New Roman"/>
        </w:rPr>
        <w:t xml:space="preserve"> </w:t>
      </w:r>
      <w:r w:rsidR="0052210E">
        <w:rPr>
          <w:rFonts w:cs="Times New Roman"/>
        </w:rPr>
        <w:t>the impact of different policies on MMR</w:t>
      </w:r>
      <w:r w:rsidRPr="00081C49">
        <w:rPr>
          <w:rFonts w:cs="Times New Roman"/>
        </w:rPr>
        <w:t xml:space="preserve"> could be measured by comparing its </w:t>
      </w:r>
      <w:r w:rsidR="0052210E">
        <w:rPr>
          <w:rFonts w:cs="Times New Roman"/>
        </w:rPr>
        <w:t>predictions</w:t>
      </w:r>
      <w:r w:rsidRPr="00081C49">
        <w:rPr>
          <w:rFonts w:cs="Times New Roman"/>
        </w:rPr>
        <w:t xml:space="preserve"> to </w:t>
      </w:r>
      <w:proofErr w:type="spellStart"/>
      <w:r w:rsidRPr="00081C49">
        <w:rPr>
          <w:rFonts w:cs="Times New Roman"/>
        </w:rPr>
        <w:t>GMatH</w:t>
      </w:r>
      <w:r w:rsidR="0052210E">
        <w:rPr>
          <w:rFonts w:cs="Times New Roman"/>
        </w:rPr>
        <w:t>’s</w:t>
      </w:r>
      <w:proofErr w:type="spellEnd"/>
      <w:r w:rsidRPr="00081C49">
        <w:rPr>
          <w:rFonts w:cs="Times New Roman"/>
        </w:rPr>
        <w:t xml:space="preserve"> </w:t>
      </w:r>
      <w:r w:rsidR="006924E5" w:rsidRPr="00081C49">
        <w:rPr>
          <w:rFonts w:cs="Times New Roman"/>
        </w:rPr>
        <w:t xml:space="preserve">simulated outcomes, as </w:t>
      </w:r>
      <w:r w:rsidR="0052210E">
        <w:rPr>
          <w:rFonts w:cs="Times New Roman"/>
        </w:rPr>
        <w:t>GMatH</w:t>
      </w:r>
      <w:r w:rsidR="006924E5" w:rsidRPr="00081C49">
        <w:rPr>
          <w:rFonts w:cs="Times New Roman"/>
        </w:rPr>
        <w:t xml:space="preserve"> </w:t>
      </w:r>
      <w:r w:rsidR="0052210E">
        <w:rPr>
          <w:rFonts w:cs="Times New Roman"/>
        </w:rPr>
        <w:t>has</w:t>
      </w:r>
      <w:r w:rsidR="006924E5" w:rsidRPr="00081C49">
        <w:rPr>
          <w:rFonts w:cs="Times New Roman"/>
        </w:rPr>
        <w:t xml:space="preserve"> also </w:t>
      </w:r>
      <w:r w:rsidR="0052210E">
        <w:rPr>
          <w:rFonts w:cs="Times New Roman"/>
        </w:rPr>
        <w:t xml:space="preserve">been </w:t>
      </w:r>
      <w:r w:rsidR="006924E5" w:rsidRPr="00081C49">
        <w:rPr>
          <w:rFonts w:cs="Times New Roman"/>
        </w:rPr>
        <w:t>used to evaluate potential policies [</w:t>
      </w:r>
      <w:r w:rsidR="00172DD8" w:rsidRPr="00081C49">
        <w:rPr>
          <w:rFonts w:cs="Times New Roman"/>
        </w:rPr>
        <w:t>2</w:t>
      </w:r>
      <w:r w:rsidR="006924E5" w:rsidRPr="00081C49">
        <w:rPr>
          <w:rFonts w:cs="Times New Roman"/>
        </w:rPr>
        <w:t>].</w:t>
      </w:r>
      <w:r w:rsidR="00A101F8">
        <w:rPr>
          <w:rFonts w:cs="Times New Roman"/>
        </w:rPr>
        <w:t xml:space="preserve"> This would be a particularly useful extension for </w:t>
      </w:r>
      <w:r w:rsidR="00813490">
        <w:rPr>
          <w:rFonts w:cs="Times New Roman"/>
        </w:rPr>
        <w:t>policymakers</w:t>
      </w:r>
      <w:r w:rsidR="00A101F8">
        <w:rPr>
          <w:rFonts w:cs="Times New Roman"/>
        </w:rPr>
        <w:t xml:space="preserve">. </w:t>
      </w:r>
    </w:p>
    <w:p w14:paraId="11B068DA" w14:textId="5DBF0469" w:rsidR="00D27EF4" w:rsidRDefault="00D27EF4" w:rsidP="00D27EF4">
      <w:pPr>
        <w:pStyle w:val="Heading2"/>
      </w:pPr>
      <w:r>
        <w:t>7. Concluding Remarks</w:t>
      </w:r>
    </w:p>
    <w:p w14:paraId="46D8EAA8" w14:textId="09A72C7D" w:rsidR="007F6F70" w:rsidRPr="00081C49" w:rsidRDefault="005049D8" w:rsidP="00EF2323">
      <w:pPr>
        <w:jc w:val="both"/>
        <w:rPr>
          <w:rFonts w:ascii="Aptos" w:hAnsi="Aptos" w:cs="Times New Roman"/>
        </w:rPr>
      </w:pPr>
      <w:r w:rsidRPr="77DFC48D">
        <w:rPr>
          <w:rFonts w:ascii="Aptos" w:hAnsi="Aptos" w:cs="Times New Roman"/>
        </w:rPr>
        <w:t xml:space="preserve">In this thesis, I have proposed and developed interpretable machine learning </w:t>
      </w:r>
      <w:r w:rsidR="0002509E" w:rsidRPr="77DFC48D">
        <w:rPr>
          <w:rFonts w:ascii="Aptos" w:hAnsi="Aptos" w:cs="Times New Roman"/>
        </w:rPr>
        <w:t>model</w:t>
      </w:r>
      <w:r w:rsidR="007A2AE1" w:rsidRPr="77DFC48D">
        <w:rPr>
          <w:rFonts w:ascii="Aptos" w:hAnsi="Aptos" w:cs="Times New Roman"/>
        </w:rPr>
        <w:t>s</w:t>
      </w:r>
      <w:r w:rsidR="00EF2323" w:rsidRPr="77DFC48D">
        <w:rPr>
          <w:rFonts w:ascii="Aptos" w:hAnsi="Aptos" w:cs="Times New Roman"/>
        </w:rPr>
        <w:t xml:space="preserve"> to</w:t>
      </w:r>
      <w:r w:rsidR="0002509E" w:rsidRPr="77DFC48D">
        <w:rPr>
          <w:rFonts w:ascii="Aptos" w:hAnsi="Aptos" w:cs="Times New Roman"/>
        </w:rPr>
        <w:t xml:space="preserve"> predict the maternal mortality ratio of </w:t>
      </w:r>
      <w:r w:rsidR="00F842AF" w:rsidRPr="77DFC48D">
        <w:rPr>
          <w:rFonts w:ascii="Aptos" w:hAnsi="Aptos" w:cs="Times New Roman"/>
        </w:rPr>
        <w:t>172 countries between 1985 and 2018</w:t>
      </w:r>
      <w:r w:rsidR="002F2FD3" w:rsidRPr="77DFC48D">
        <w:rPr>
          <w:rFonts w:ascii="Aptos" w:hAnsi="Aptos" w:cs="Times New Roman"/>
        </w:rPr>
        <w:t>. I</w:t>
      </w:r>
      <w:r w:rsidR="00E56E9C" w:rsidRPr="77DFC48D">
        <w:rPr>
          <w:rFonts w:ascii="Aptos" w:hAnsi="Aptos" w:cs="Times New Roman"/>
        </w:rPr>
        <w:t xml:space="preserve"> us</w:t>
      </w:r>
      <w:r w:rsidR="002F2FD3" w:rsidRPr="77DFC48D">
        <w:rPr>
          <w:rFonts w:ascii="Aptos" w:hAnsi="Aptos" w:cs="Times New Roman"/>
        </w:rPr>
        <w:t>ed</w:t>
      </w:r>
      <w:r w:rsidR="00E56E9C" w:rsidRPr="77DFC48D">
        <w:rPr>
          <w:rFonts w:ascii="Aptos" w:hAnsi="Aptos" w:cs="Times New Roman"/>
        </w:rPr>
        <w:t xml:space="preserve"> a wide variety of socio-economic and health-related indicators sourced from the World Health Organisation and World Bank</w:t>
      </w:r>
      <w:r w:rsidR="00F842AF" w:rsidRPr="77DFC48D">
        <w:rPr>
          <w:rFonts w:ascii="Aptos" w:hAnsi="Aptos" w:cs="Times New Roman"/>
        </w:rPr>
        <w:t xml:space="preserve">. </w:t>
      </w:r>
      <w:r w:rsidR="00CA0721" w:rsidRPr="77DFC48D">
        <w:rPr>
          <w:rFonts w:ascii="Aptos" w:hAnsi="Aptos" w:cs="Times New Roman"/>
        </w:rPr>
        <w:t>A</w:t>
      </w:r>
      <w:r w:rsidR="004F56C0" w:rsidRPr="77DFC48D">
        <w:rPr>
          <w:rFonts w:ascii="Aptos" w:hAnsi="Aptos" w:cs="Times New Roman"/>
        </w:rPr>
        <w:t xml:space="preserve"> comprehensive literature review found that</w:t>
      </w:r>
      <w:r w:rsidR="00CA0721" w:rsidRPr="77DFC48D">
        <w:rPr>
          <w:rFonts w:ascii="Aptos" w:hAnsi="Aptos" w:cs="Times New Roman"/>
        </w:rPr>
        <w:t>, in contrast,</w:t>
      </w:r>
      <w:r w:rsidR="004F56C0" w:rsidRPr="77DFC48D">
        <w:rPr>
          <w:rFonts w:ascii="Aptos" w:hAnsi="Aptos" w:cs="Times New Roman"/>
        </w:rPr>
        <w:t xml:space="preserve"> </w:t>
      </w:r>
      <w:r w:rsidR="007F6F70" w:rsidRPr="77DFC48D">
        <w:rPr>
          <w:rFonts w:ascii="Aptos" w:hAnsi="Aptos" w:cs="Times New Roman"/>
        </w:rPr>
        <w:t xml:space="preserve">the most widely used MMR modelling approaches </w:t>
      </w:r>
      <w:r w:rsidR="00F1159D" w:rsidRPr="77DFC48D">
        <w:rPr>
          <w:rFonts w:ascii="Aptos" w:hAnsi="Aptos" w:cs="Times New Roman"/>
        </w:rPr>
        <w:t>used Bayesian hierarchical regression models and classic</w:t>
      </w:r>
      <w:r w:rsidR="00CA0721" w:rsidRPr="77DFC48D">
        <w:rPr>
          <w:rFonts w:ascii="Aptos" w:hAnsi="Aptos" w:cs="Times New Roman"/>
        </w:rPr>
        <w:t>al</w:t>
      </w:r>
      <w:r w:rsidR="00F1159D" w:rsidRPr="77DFC48D">
        <w:rPr>
          <w:rFonts w:ascii="Aptos" w:hAnsi="Aptos" w:cs="Times New Roman"/>
        </w:rPr>
        <w:t xml:space="preserve"> machine learning techniques</w:t>
      </w:r>
      <w:r w:rsidR="000F6800" w:rsidRPr="77DFC48D">
        <w:rPr>
          <w:rFonts w:ascii="Aptos" w:hAnsi="Aptos" w:cs="Times New Roman"/>
        </w:rPr>
        <w:t xml:space="preserve"> with </w:t>
      </w:r>
      <w:ins w:id="47" w:author="Nhung Nghiem" w:date="2025-10-19T06:10:00Z">
        <w:r w:rsidR="162A4D08" w:rsidRPr="77DFC48D">
          <w:rPr>
            <w:rFonts w:ascii="Aptos" w:hAnsi="Aptos" w:cs="Times New Roman"/>
          </w:rPr>
          <w:t xml:space="preserve">substantial </w:t>
        </w:r>
      </w:ins>
      <w:r w:rsidR="000F6800" w:rsidRPr="77DFC48D">
        <w:rPr>
          <w:rFonts w:ascii="Aptos" w:hAnsi="Aptos" w:cs="Times New Roman"/>
        </w:rPr>
        <w:t>smaller feature subsets</w:t>
      </w:r>
      <w:ins w:id="48" w:author="Nhung Nghiem" w:date="2025-10-19T06:10:00Z">
        <w:r w:rsidR="6FE208B1" w:rsidRPr="77DFC48D">
          <w:rPr>
            <w:rFonts w:ascii="Aptos" w:hAnsi="Aptos" w:cs="Times New Roman"/>
          </w:rPr>
          <w:t xml:space="preserve"> (i.e., xx features)</w:t>
        </w:r>
      </w:ins>
      <w:r w:rsidR="00EC207B" w:rsidRPr="77DFC48D">
        <w:rPr>
          <w:rFonts w:ascii="Aptos" w:hAnsi="Aptos" w:cs="Times New Roman"/>
        </w:rPr>
        <w:t xml:space="preserve">. </w:t>
      </w:r>
    </w:p>
    <w:p w14:paraId="69DC6733" w14:textId="77777777" w:rsidR="008A4B04" w:rsidRPr="00081C49" w:rsidRDefault="008A4B04" w:rsidP="00EF2323">
      <w:pPr>
        <w:jc w:val="both"/>
        <w:rPr>
          <w:rFonts w:ascii="Aptos" w:hAnsi="Aptos" w:cs="Times New Roman"/>
        </w:rPr>
      </w:pPr>
    </w:p>
    <w:p w14:paraId="3C369423" w14:textId="51511317" w:rsidR="006E4DFE" w:rsidRPr="00081C49" w:rsidRDefault="000511A0" w:rsidP="00EF2323">
      <w:pPr>
        <w:jc w:val="both"/>
        <w:rPr>
          <w:rFonts w:ascii="Aptos" w:hAnsi="Aptos" w:cs="Times New Roman"/>
        </w:rPr>
      </w:pPr>
      <w:r w:rsidRPr="77DFC48D">
        <w:rPr>
          <w:rFonts w:ascii="Aptos" w:hAnsi="Aptos" w:cs="Times New Roman"/>
        </w:rPr>
        <w:t>The best-performing model architecture evaluated in this research was the Random Forest Stacking Ensemble</w:t>
      </w:r>
      <w:r w:rsidR="00920D31" w:rsidRPr="77DFC48D">
        <w:rPr>
          <w:rFonts w:ascii="Aptos" w:hAnsi="Aptos" w:cs="Times New Roman"/>
        </w:rPr>
        <w:t xml:space="preserve"> (RFSE)</w:t>
      </w:r>
      <w:r w:rsidRPr="77DFC48D">
        <w:rPr>
          <w:rFonts w:ascii="Aptos" w:hAnsi="Aptos" w:cs="Times New Roman"/>
        </w:rPr>
        <w:t xml:space="preserve">, which used the Random Forest bagging </w:t>
      </w:r>
      <w:r w:rsidR="00920D31" w:rsidRPr="77DFC48D">
        <w:rPr>
          <w:rFonts w:ascii="Aptos" w:hAnsi="Aptos" w:cs="Times New Roman"/>
        </w:rPr>
        <w:t>algorithm to combine 300 predictions from component Random Forest, XGBoost, and LightGBM base estimators. The highest performing RFSE trained for country-level prediction</w:t>
      </w:r>
      <w:r w:rsidR="00472655" w:rsidRPr="77DFC48D">
        <w:rPr>
          <w:rFonts w:ascii="Aptos" w:hAnsi="Aptos" w:cs="Times New Roman"/>
        </w:rPr>
        <w:t xml:space="preserve"> achieved a test mean relative error of 0.07</w:t>
      </w:r>
      <w:r w:rsidR="00451A1F" w:rsidRPr="77DFC48D">
        <w:rPr>
          <w:rFonts w:ascii="Aptos" w:hAnsi="Aptos" w:cs="Times New Roman"/>
        </w:rPr>
        <w:t xml:space="preserve">. It </w:t>
      </w:r>
      <w:r w:rsidR="00472655" w:rsidRPr="77DFC48D">
        <w:rPr>
          <w:rFonts w:ascii="Aptos" w:hAnsi="Aptos" w:cs="Times New Roman"/>
        </w:rPr>
        <w:t xml:space="preserve">can be used to </w:t>
      </w:r>
      <w:r w:rsidR="00BB2853" w:rsidRPr="77DFC48D">
        <w:rPr>
          <w:rFonts w:ascii="Aptos" w:hAnsi="Aptos" w:cs="Times New Roman"/>
        </w:rPr>
        <w:t xml:space="preserve">monitor global and national trends in MMR, particularly in data sparse areas. </w:t>
      </w:r>
      <w:r w:rsidR="00E26C08" w:rsidRPr="77DFC48D">
        <w:rPr>
          <w:rFonts w:ascii="Aptos" w:hAnsi="Aptos" w:cs="Times New Roman"/>
        </w:rPr>
        <w:t>In contrast, the</w:t>
      </w:r>
      <w:r w:rsidR="00BB2853" w:rsidRPr="77DFC48D">
        <w:rPr>
          <w:rFonts w:ascii="Aptos" w:hAnsi="Aptos" w:cs="Times New Roman"/>
        </w:rPr>
        <w:t xml:space="preserve"> high</w:t>
      </w:r>
      <w:r w:rsidR="00E26C08" w:rsidRPr="77DFC48D">
        <w:rPr>
          <w:rFonts w:ascii="Aptos" w:hAnsi="Aptos" w:cs="Times New Roman"/>
        </w:rPr>
        <w:t xml:space="preserve">est performing RFSE trained to perform forecasting incurred a test mean relative error of 0.37. This model can be used to predict future MMR values and simulate the effects of candidate policies. </w:t>
      </w:r>
      <w:r w:rsidR="00D74C0E" w:rsidRPr="77DFC48D">
        <w:rPr>
          <w:rFonts w:ascii="Aptos" w:hAnsi="Aptos" w:cs="Times New Roman"/>
        </w:rPr>
        <w:t xml:space="preserve">Despite </w:t>
      </w:r>
      <w:r w:rsidR="00454F67" w:rsidRPr="77DFC48D">
        <w:rPr>
          <w:rFonts w:ascii="Aptos" w:hAnsi="Aptos" w:cs="Times New Roman"/>
        </w:rPr>
        <w:t xml:space="preserve">model development </w:t>
      </w:r>
      <w:r w:rsidR="00120113" w:rsidRPr="77DFC48D">
        <w:rPr>
          <w:rFonts w:ascii="Aptos" w:hAnsi="Aptos" w:cs="Times New Roman"/>
        </w:rPr>
        <w:t xml:space="preserve">being limited by </w:t>
      </w:r>
      <w:r w:rsidR="00D74C0E" w:rsidRPr="77DFC48D">
        <w:rPr>
          <w:rFonts w:ascii="Aptos" w:hAnsi="Aptos" w:cs="Times New Roman"/>
        </w:rPr>
        <w:t>low-quality and sparse input data, t</w:t>
      </w:r>
      <w:r w:rsidR="006E7D1F" w:rsidRPr="77DFC48D">
        <w:rPr>
          <w:rFonts w:ascii="Aptos" w:hAnsi="Aptos" w:cs="Times New Roman"/>
        </w:rPr>
        <w:t xml:space="preserve">he MMR estimates produced by both models were similar to those generated by the </w:t>
      </w:r>
      <w:ins w:id="49" w:author="Nhung Nghiem" w:date="2025-10-19T06:11:00Z">
        <w:r w:rsidR="584E10D0" w:rsidRPr="77DFC48D">
          <w:rPr>
            <w:rFonts w:ascii="Aptos" w:hAnsi="Aptos" w:cs="Times New Roman"/>
          </w:rPr>
          <w:t xml:space="preserve">regression or </w:t>
        </w:r>
      </w:ins>
      <w:ins w:id="50" w:author="Nhung Nghiem" w:date="2025-10-19T06:12:00Z">
        <w:r w:rsidR="584E10D0" w:rsidRPr="77DFC48D">
          <w:rPr>
            <w:rFonts w:ascii="Aptos" w:hAnsi="Aptos" w:cs="Times New Roman"/>
          </w:rPr>
          <w:t>simulation models in the literature (</w:t>
        </w:r>
      </w:ins>
      <w:r w:rsidR="006E7D1F" w:rsidRPr="77DFC48D">
        <w:rPr>
          <w:rFonts w:ascii="Aptos" w:hAnsi="Aptos" w:cs="Times New Roman"/>
        </w:rPr>
        <w:t>BMat</w:t>
      </w:r>
      <w:r w:rsidR="00F11040" w:rsidRPr="77DFC48D">
        <w:rPr>
          <w:rFonts w:ascii="Aptos" w:hAnsi="Aptos" w:cs="Times New Roman"/>
        </w:rPr>
        <w:t xml:space="preserve">, </w:t>
      </w:r>
      <w:r w:rsidR="006E7D1F" w:rsidRPr="77DFC48D">
        <w:rPr>
          <w:rFonts w:ascii="Aptos" w:hAnsi="Aptos" w:cs="Times New Roman"/>
        </w:rPr>
        <w:t>CODEm</w:t>
      </w:r>
      <w:r w:rsidR="00F11040" w:rsidRPr="77DFC48D">
        <w:rPr>
          <w:rFonts w:ascii="Aptos" w:hAnsi="Aptos" w:cs="Times New Roman"/>
        </w:rPr>
        <w:t>, and GMatH</w:t>
      </w:r>
      <w:r w:rsidR="006E7D1F" w:rsidRPr="77DFC48D">
        <w:rPr>
          <w:rFonts w:ascii="Aptos" w:hAnsi="Aptos" w:cs="Times New Roman"/>
        </w:rPr>
        <w:t xml:space="preserve"> models</w:t>
      </w:r>
      <w:ins w:id="51" w:author="Nhung Nghiem" w:date="2025-10-19T06:12:00Z">
        <w:r w:rsidR="2DEBC612" w:rsidRPr="77DFC48D">
          <w:rPr>
            <w:rFonts w:ascii="Aptos" w:hAnsi="Aptos" w:cs="Times New Roman"/>
          </w:rPr>
          <w:t>)</w:t>
        </w:r>
      </w:ins>
      <w:r w:rsidR="006E7D1F" w:rsidRPr="77DFC48D">
        <w:rPr>
          <w:rFonts w:ascii="Aptos" w:hAnsi="Aptos" w:cs="Times New Roman"/>
        </w:rPr>
        <w:t>,</w:t>
      </w:r>
      <w:r w:rsidR="00F11040" w:rsidRPr="77DFC48D">
        <w:rPr>
          <w:rFonts w:ascii="Aptos" w:hAnsi="Aptos" w:cs="Times New Roman"/>
        </w:rPr>
        <w:t xml:space="preserve"> with this similarity validating </w:t>
      </w:r>
      <w:r w:rsidR="00F36F51" w:rsidRPr="77DFC48D">
        <w:rPr>
          <w:rFonts w:ascii="Aptos" w:hAnsi="Aptos" w:cs="Times New Roman"/>
        </w:rPr>
        <w:t>the accuracy of my model</w:t>
      </w:r>
      <w:r w:rsidR="00454F67" w:rsidRPr="77DFC48D">
        <w:rPr>
          <w:rFonts w:ascii="Aptos" w:hAnsi="Aptos" w:cs="Times New Roman"/>
        </w:rPr>
        <w:t>s</w:t>
      </w:r>
      <w:r w:rsidR="00F36F51" w:rsidRPr="77DFC48D">
        <w:rPr>
          <w:rFonts w:ascii="Aptos" w:hAnsi="Aptos" w:cs="Times New Roman"/>
        </w:rPr>
        <w:t>.</w:t>
      </w:r>
      <w:r w:rsidR="009B4504" w:rsidRPr="77DFC48D">
        <w:rPr>
          <w:rFonts w:ascii="Aptos" w:hAnsi="Aptos" w:cs="Times New Roman"/>
        </w:rPr>
        <w:t xml:space="preserve"> </w:t>
      </w:r>
      <w:r w:rsidR="00F20BEA" w:rsidRPr="77DFC48D">
        <w:rPr>
          <w:rFonts w:ascii="Aptos" w:hAnsi="Aptos" w:cs="Times New Roman"/>
        </w:rPr>
        <w:t xml:space="preserve">However, my model </w:t>
      </w:r>
      <w:r w:rsidR="00454F67" w:rsidRPr="77DFC48D">
        <w:rPr>
          <w:rFonts w:ascii="Aptos" w:hAnsi="Aptos" w:cs="Times New Roman"/>
        </w:rPr>
        <w:t>predictions</w:t>
      </w:r>
      <w:r w:rsidR="00F20BEA" w:rsidRPr="77DFC48D">
        <w:rPr>
          <w:rFonts w:ascii="Aptos" w:hAnsi="Aptos" w:cs="Times New Roman"/>
        </w:rPr>
        <w:t xml:space="preserve"> were generally smaller</w:t>
      </w:r>
      <w:r w:rsidR="00454F67" w:rsidRPr="77DFC48D">
        <w:rPr>
          <w:rFonts w:ascii="Aptos" w:hAnsi="Aptos" w:cs="Times New Roman"/>
        </w:rPr>
        <w:t xml:space="preserve"> than the literature’s estimates</w:t>
      </w:r>
      <w:r w:rsidR="00F20BEA" w:rsidRPr="77DFC48D">
        <w:rPr>
          <w:rFonts w:ascii="Aptos" w:hAnsi="Aptos" w:cs="Times New Roman"/>
        </w:rPr>
        <w:t xml:space="preserve"> when predicting the MMR values of high-income countries, potentially due to underestimation of MMR in my ground truth dataset. </w:t>
      </w:r>
      <w:r w:rsidR="00F36F51" w:rsidRPr="77DFC48D">
        <w:rPr>
          <w:rFonts w:ascii="Aptos" w:hAnsi="Aptos" w:cs="Times New Roman"/>
        </w:rPr>
        <w:t>D</w:t>
      </w:r>
      <w:r w:rsidR="009B4504" w:rsidRPr="77DFC48D">
        <w:rPr>
          <w:rFonts w:ascii="Aptos" w:hAnsi="Aptos" w:cs="Times New Roman"/>
        </w:rPr>
        <w:t xml:space="preserve">ifferences </w:t>
      </w:r>
      <w:r w:rsidR="00F36F51" w:rsidRPr="77DFC48D">
        <w:rPr>
          <w:rFonts w:ascii="Aptos" w:hAnsi="Aptos" w:cs="Times New Roman"/>
        </w:rPr>
        <w:t xml:space="preserve">between </w:t>
      </w:r>
      <w:r w:rsidR="00F62238" w:rsidRPr="77DFC48D">
        <w:rPr>
          <w:rFonts w:ascii="Aptos" w:hAnsi="Aptos" w:cs="Times New Roman"/>
        </w:rPr>
        <w:t>the</w:t>
      </w:r>
      <w:r w:rsidR="00F36F51" w:rsidRPr="77DFC48D">
        <w:rPr>
          <w:rFonts w:ascii="Aptos" w:hAnsi="Aptos" w:cs="Times New Roman"/>
        </w:rPr>
        <w:t xml:space="preserve"> </w:t>
      </w:r>
      <w:r w:rsidR="00F62238" w:rsidRPr="77DFC48D">
        <w:rPr>
          <w:rFonts w:ascii="Aptos" w:hAnsi="Aptos" w:cs="Times New Roman"/>
        </w:rPr>
        <w:t>literature models’</w:t>
      </w:r>
      <w:r w:rsidR="00F36F51" w:rsidRPr="77DFC48D">
        <w:rPr>
          <w:rFonts w:ascii="Aptos" w:hAnsi="Aptos" w:cs="Times New Roman"/>
        </w:rPr>
        <w:t xml:space="preserve"> </w:t>
      </w:r>
      <w:r w:rsidR="00F62238" w:rsidRPr="77DFC48D">
        <w:rPr>
          <w:rFonts w:ascii="Aptos" w:hAnsi="Aptos" w:cs="Times New Roman"/>
        </w:rPr>
        <w:t>predictions</w:t>
      </w:r>
      <w:r w:rsidR="00F36F51" w:rsidRPr="77DFC48D">
        <w:rPr>
          <w:rFonts w:ascii="Aptos" w:hAnsi="Aptos" w:cs="Times New Roman"/>
        </w:rPr>
        <w:t xml:space="preserve"> and </w:t>
      </w:r>
      <w:r w:rsidR="00354017" w:rsidRPr="77DFC48D">
        <w:rPr>
          <w:rFonts w:ascii="Aptos" w:hAnsi="Aptos" w:cs="Times New Roman"/>
        </w:rPr>
        <w:t>my</w:t>
      </w:r>
      <w:r w:rsidR="00F36F51" w:rsidRPr="77DFC48D">
        <w:rPr>
          <w:rFonts w:ascii="Aptos" w:hAnsi="Aptos" w:cs="Times New Roman"/>
        </w:rPr>
        <w:t xml:space="preserve"> MMR estimates </w:t>
      </w:r>
      <w:r w:rsidR="009B4504" w:rsidRPr="77DFC48D">
        <w:rPr>
          <w:rFonts w:ascii="Aptos" w:hAnsi="Aptos" w:cs="Times New Roman"/>
        </w:rPr>
        <w:t xml:space="preserve">were </w:t>
      </w:r>
      <w:r w:rsidR="00F20BEA" w:rsidRPr="77DFC48D">
        <w:rPr>
          <w:rFonts w:ascii="Aptos" w:hAnsi="Aptos" w:cs="Times New Roman"/>
        </w:rPr>
        <w:t xml:space="preserve">also </w:t>
      </w:r>
      <w:r w:rsidR="009B4504" w:rsidRPr="77DFC48D">
        <w:rPr>
          <w:rFonts w:ascii="Aptos" w:hAnsi="Aptos" w:cs="Times New Roman"/>
        </w:rPr>
        <w:t xml:space="preserve">attributed to </w:t>
      </w:r>
      <w:r w:rsidR="00354017" w:rsidRPr="77DFC48D">
        <w:rPr>
          <w:rFonts w:ascii="Aptos" w:hAnsi="Aptos" w:cs="Times New Roman"/>
        </w:rPr>
        <w:t xml:space="preserve">variation </w:t>
      </w:r>
      <w:commentRangeStart w:id="52"/>
      <w:r w:rsidR="00354017" w:rsidRPr="77DFC48D">
        <w:rPr>
          <w:rFonts w:ascii="Aptos" w:hAnsi="Aptos" w:cs="Times New Roman"/>
        </w:rPr>
        <w:t xml:space="preserve">in the </w:t>
      </w:r>
      <w:del w:id="53" w:author="Nhung Nghiem" w:date="2025-10-19T06:14:00Z">
        <w:r w:rsidRPr="77DFC48D" w:rsidDel="00354017">
          <w:rPr>
            <w:rFonts w:ascii="Aptos" w:hAnsi="Aptos" w:cs="Times New Roman"/>
          </w:rPr>
          <w:delText>4</w:delText>
        </w:r>
      </w:del>
      <w:commentRangeEnd w:id="52"/>
      <w:r>
        <w:rPr>
          <w:rStyle w:val="CommentReference"/>
        </w:rPr>
        <w:commentReference w:id="52"/>
      </w:r>
      <w:r w:rsidR="00354017" w:rsidRPr="77DFC48D">
        <w:rPr>
          <w:rFonts w:ascii="Aptos" w:hAnsi="Aptos" w:cs="Times New Roman"/>
        </w:rPr>
        <w:t xml:space="preserve"> </w:t>
      </w:r>
      <w:r w:rsidR="00F11040" w:rsidRPr="77DFC48D">
        <w:rPr>
          <w:rFonts w:ascii="Aptos" w:hAnsi="Aptos" w:cs="Times New Roman"/>
        </w:rPr>
        <w:t>models</w:t>
      </w:r>
      <w:r w:rsidR="00F36F51" w:rsidRPr="77DFC48D">
        <w:rPr>
          <w:rFonts w:ascii="Aptos" w:hAnsi="Aptos" w:cs="Times New Roman"/>
        </w:rPr>
        <w:t xml:space="preserve">’ </w:t>
      </w:r>
      <w:r w:rsidR="00354017" w:rsidRPr="77DFC48D">
        <w:rPr>
          <w:rFonts w:ascii="Aptos" w:hAnsi="Aptos" w:cs="Times New Roman"/>
        </w:rPr>
        <w:t xml:space="preserve">choice of </w:t>
      </w:r>
      <w:r w:rsidR="00F36F51" w:rsidRPr="77DFC48D">
        <w:rPr>
          <w:rFonts w:ascii="Aptos" w:hAnsi="Aptos" w:cs="Times New Roman"/>
        </w:rPr>
        <w:t>covariates and feature</w:t>
      </w:r>
      <w:r w:rsidR="00B924A3" w:rsidRPr="77DFC48D">
        <w:rPr>
          <w:rFonts w:ascii="Aptos" w:hAnsi="Aptos" w:cs="Times New Roman"/>
        </w:rPr>
        <w:t>s</w:t>
      </w:r>
      <w:r w:rsidR="005F2979" w:rsidRPr="77DFC48D">
        <w:rPr>
          <w:rFonts w:ascii="Aptos" w:hAnsi="Aptos" w:cs="Times New Roman"/>
        </w:rPr>
        <w:t xml:space="preserve">, </w:t>
      </w:r>
      <w:r w:rsidR="00B924A3" w:rsidRPr="77DFC48D">
        <w:rPr>
          <w:rFonts w:ascii="Aptos" w:hAnsi="Aptos" w:cs="Times New Roman"/>
        </w:rPr>
        <w:t>treatment of missing data, and</w:t>
      </w:r>
      <w:r w:rsidR="005F2979" w:rsidRPr="77DFC48D">
        <w:rPr>
          <w:rFonts w:ascii="Aptos" w:hAnsi="Aptos" w:cs="Times New Roman"/>
        </w:rPr>
        <w:t xml:space="preserve"> </w:t>
      </w:r>
      <w:r w:rsidR="007D792F" w:rsidRPr="77DFC48D">
        <w:rPr>
          <w:rFonts w:ascii="Aptos" w:hAnsi="Aptos" w:cs="Times New Roman"/>
        </w:rPr>
        <w:t>assumptions about the underlying data distribution</w:t>
      </w:r>
      <w:r w:rsidR="00F20BEA" w:rsidRPr="77DFC48D">
        <w:rPr>
          <w:rFonts w:ascii="Aptos" w:hAnsi="Aptos" w:cs="Times New Roman"/>
        </w:rPr>
        <w:t xml:space="preserve">. </w:t>
      </w:r>
    </w:p>
    <w:p w14:paraId="679C6308" w14:textId="77777777" w:rsidR="00AF7660" w:rsidRPr="00081C49" w:rsidRDefault="00AF7660" w:rsidP="00EF2323">
      <w:pPr>
        <w:jc w:val="both"/>
        <w:rPr>
          <w:rFonts w:ascii="Aptos" w:hAnsi="Aptos" w:cs="Times New Roman"/>
        </w:rPr>
      </w:pPr>
    </w:p>
    <w:p w14:paraId="76DDDE4A" w14:textId="6171BA2A" w:rsidR="006C4D47" w:rsidRPr="00AD27DD" w:rsidRDefault="00AF7660" w:rsidP="00AD27DD">
      <w:pPr>
        <w:jc w:val="both"/>
        <w:rPr>
          <w:rFonts w:ascii="Aptos" w:hAnsi="Aptos" w:cs="Times New Roman"/>
        </w:rPr>
      </w:pPr>
      <w:r w:rsidRPr="00081C49">
        <w:rPr>
          <w:rFonts w:ascii="Aptos" w:hAnsi="Aptos" w:cs="Times New Roman"/>
        </w:rPr>
        <w:t>I used my model</w:t>
      </w:r>
      <w:r w:rsidR="008A4B04" w:rsidRPr="00081C49">
        <w:rPr>
          <w:rFonts w:ascii="Aptos" w:hAnsi="Aptos" w:cs="Times New Roman"/>
        </w:rPr>
        <w:t>s</w:t>
      </w:r>
      <w:r w:rsidRPr="00081C49">
        <w:rPr>
          <w:rFonts w:ascii="Aptos" w:hAnsi="Aptos" w:cs="Times New Roman"/>
        </w:rPr>
        <w:t xml:space="preserve"> to determine </w:t>
      </w:r>
      <w:r w:rsidR="001221E6" w:rsidRPr="00081C49">
        <w:rPr>
          <w:rFonts w:ascii="Aptos" w:hAnsi="Aptos" w:cs="Times New Roman"/>
        </w:rPr>
        <w:t>that</w:t>
      </w:r>
      <w:r w:rsidR="000077ED" w:rsidRPr="00081C49">
        <w:rPr>
          <w:rFonts w:ascii="Aptos" w:hAnsi="Aptos" w:cs="Times New Roman"/>
        </w:rPr>
        <w:t xml:space="preserve"> </w:t>
      </w:r>
      <w:r w:rsidR="00BA3DBA" w:rsidRPr="00081C49">
        <w:rPr>
          <w:rFonts w:ascii="Aptos" w:hAnsi="Aptos" w:cs="Times New Roman"/>
        </w:rPr>
        <w:t>the</w:t>
      </w:r>
      <w:r w:rsidR="000077ED" w:rsidRPr="00081C49">
        <w:rPr>
          <w:rFonts w:ascii="Aptos" w:hAnsi="Aptos" w:cs="Times New Roman"/>
        </w:rPr>
        <w:t xml:space="preserve"> level and type of women’s employment, women’s knowledge of contraceptive options, </w:t>
      </w:r>
      <w:r w:rsidR="00245D13">
        <w:rPr>
          <w:rFonts w:ascii="Aptos" w:hAnsi="Aptos" w:cs="Times New Roman"/>
        </w:rPr>
        <w:t xml:space="preserve">and a country’s income level </w:t>
      </w:r>
      <w:r w:rsidR="00496D70" w:rsidRPr="00081C49">
        <w:rPr>
          <w:rFonts w:ascii="Aptos" w:hAnsi="Aptos" w:cs="Times New Roman"/>
        </w:rPr>
        <w:t>were socio-economic variables with</w:t>
      </w:r>
      <w:r w:rsidR="00345CAA" w:rsidRPr="00081C49">
        <w:rPr>
          <w:rFonts w:ascii="Aptos" w:hAnsi="Aptos" w:cs="Times New Roman"/>
        </w:rPr>
        <w:t xml:space="preserve"> high predictive power for maternal mortality. Features </w:t>
      </w:r>
      <w:r w:rsidR="00496D70" w:rsidRPr="00081C49">
        <w:rPr>
          <w:rFonts w:ascii="Aptos" w:hAnsi="Aptos" w:cs="Times New Roman"/>
        </w:rPr>
        <w:t xml:space="preserve">that benchmarked the country’s </w:t>
      </w:r>
      <w:r w:rsidR="009233A3" w:rsidRPr="00081C49">
        <w:rPr>
          <w:rFonts w:ascii="Aptos" w:hAnsi="Aptos" w:cs="Times New Roman"/>
        </w:rPr>
        <w:t>fertility rates</w:t>
      </w:r>
      <w:r w:rsidR="00EC03F7" w:rsidRPr="00081C49">
        <w:rPr>
          <w:rFonts w:ascii="Aptos" w:hAnsi="Aptos" w:cs="Times New Roman"/>
        </w:rPr>
        <w:t xml:space="preserve"> and</w:t>
      </w:r>
      <w:r w:rsidR="009233A3" w:rsidRPr="00081C49">
        <w:rPr>
          <w:rFonts w:ascii="Aptos" w:hAnsi="Aptos" w:cs="Times New Roman"/>
        </w:rPr>
        <w:t xml:space="preserve"> national life expectancy</w:t>
      </w:r>
      <w:r w:rsidR="00274672" w:rsidRPr="00081C49">
        <w:rPr>
          <w:rFonts w:ascii="Aptos" w:hAnsi="Aptos" w:cs="Times New Roman"/>
        </w:rPr>
        <w:t xml:space="preserve">, </w:t>
      </w:r>
      <w:r w:rsidR="002041CE">
        <w:rPr>
          <w:rFonts w:ascii="Aptos" w:hAnsi="Aptos" w:cs="Times New Roman"/>
        </w:rPr>
        <w:t xml:space="preserve">as well as </w:t>
      </w:r>
      <w:r w:rsidR="00245D13">
        <w:rPr>
          <w:rFonts w:ascii="Aptos" w:hAnsi="Aptos" w:cs="Times New Roman"/>
        </w:rPr>
        <w:t xml:space="preserve">and medical outcomes related to </w:t>
      </w:r>
      <w:r w:rsidR="00245D13" w:rsidRPr="00081C49">
        <w:rPr>
          <w:rFonts w:ascii="Aptos" w:hAnsi="Aptos" w:cs="Times New Roman"/>
        </w:rPr>
        <w:t>women’s nutritional status</w:t>
      </w:r>
      <w:r w:rsidR="00245D13">
        <w:rPr>
          <w:rFonts w:ascii="Aptos" w:hAnsi="Aptos" w:cs="Times New Roman"/>
        </w:rPr>
        <w:t xml:space="preserve"> </w:t>
      </w:r>
      <w:r w:rsidR="006B7C15">
        <w:rPr>
          <w:rFonts w:ascii="Aptos" w:hAnsi="Aptos" w:cs="Times New Roman"/>
        </w:rPr>
        <w:t xml:space="preserve">and </w:t>
      </w:r>
      <w:r w:rsidR="006B7C15" w:rsidRPr="00081C49">
        <w:rPr>
          <w:rFonts w:ascii="Aptos" w:hAnsi="Aptos" w:cs="Times New Roman"/>
        </w:rPr>
        <w:t xml:space="preserve">the proportion of births attended by a skilled medical practitioner </w:t>
      </w:r>
      <w:r w:rsidR="00EC03F7" w:rsidRPr="00081C49">
        <w:rPr>
          <w:rFonts w:ascii="Aptos" w:hAnsi="Aptos" w:cs="Times New Roman"/>
        </w:rPr>
        <w:t>also had high predictive power.</w:t>
      </w:r>
      <w:r w:rsidR="0064323B" w:rsidRPr="00081C49">
        <w:rPr>
          <w:rFonts w:ascii="Aptos" w:hAnsi="Aptos" w:cs="Times New Roman"/>
        </w:rPr>
        <w:t xml:space="preserve"> These </w:t>
      </w:r>
      <w:r w:rsidR="003C6186" w:rsidRPr="00081C49">
        <w:rPr>
          <w:rFonts w:ascii="Aptos" w:hAnsi="Aptos" w:cs="Times New Roman"/>
        </w:rPr>
        <w:t>were existing, known risk factors for maternal mortality</w:t>
      </w:r>
      <w:r w:rsidR="0027438C">
        <w:rPr>
          <w:rFonts w:ascii="Aptos" w:hAnsi="Aptos" w:cs="Times New Roman"/>
        </w:rPr>
        <w:t xml:space="preserve"> with identified causal relationships to MMR in the literature</w:t>
      </w:r>
      <w:r w:rsidR="002A7581">
        <w:rPr>
          <w:rFonts w:ascii="Aptos" w:hAnsi="Aptos" w:cs="Times New Roman"/>
        </w:rPr>
        <w:t>, emphasising the accuracy of this feature analysis</w:t>
      </w:r>
      <w:r w:rsidR="003C6186" w:rsidRPr="00081C49">
        <w:rPr>
          <w:rFonts w:ascii="Aptos" w:hAnsi="Aptos" w:cs="Times New Roman"/>
        </w:rPr>
        <w:t xml:space="preserve">. </w:t>
      </w:r>
      <w:r w:rsidR="002A5D32">
        <w:rPr>
          <w:rFonts w:ascii="Aptos" w:hAnsi="Aptos" w:cs="Times New Roman"/>
        </w:rPr>
        <w:t xml:space="preserve">My results </w:t>
      </w:r>
      <w:r w:rsidR="0064323B" w:rsidRPr="00081C49">
        <w:rPr>
          <w:rFonts w:ascii="Aptos" w:hAnsi="Aptos" w:cs="Times New Roman"/>
        </w:rPr>
        <w:t xml:space="preserve">highlighted the importance of </w:t>
      </w:r>
      <w:r w:rsidR="002A5D32">
        <w:rPr>
          <w:rFonts w:ascii="Aptos" w:hAnsi="Aptos" w:cs="Times New Roman"/>
        </w:rPr>
        <w:t xml:space="preserve">addressing the </w:t>
      </w:r>
      <w:r w:rsidR="0064323B" w:rsidRPr="00081C49">
        <w:rPr>
          <w:rFonts w:ascii="Aptos" w:hAnsi="Aptos" w:cs="Times New Roman"/>
        </w:rPr>
        <w:t xml:space="preserve">socio-economic trends driving </w:t>
      </w:r>
      <w:r w:rsidR="003C6186" w:rsidRPr="00081C49">
        <w:rPr>
          <w:rFonts w:ascii="Aptos" w:hAnsi="Aptos" w:cs="Times New Roman"/>
        </w:rPr>
        <w:t>MMR.</w:t>
      </w:r>
      <w:r w:rsidR="0064323B" w:rsidRPr="00081C49">
        <w:rPr>
          <w:rFonts w:ascii="Aptos" w:hAnsi="Aptos" w:cs="Times New Roman"/>
        </w:rPr>
        <w:t xml:space="preserve"> Consequently, I </w:t>
      </w:r>
      <w:r w:rsidR="00102D6D" w:rsidRPr="00081C49">
        <w:rPr>
          <w:rFonts w:ascii="Aptos" w:hAnsi="Aptos" w:cs="Times New Roman"/>
        </w:rPr>
        <w:t>suggest that investment in women’s education</w:t>
      </w:r>
      <w:r w:rsidR="00035D3A" w:rsidRPr="00081C49">
        <w:rPr>
          <w:rFonts w:ascii="Aptos" w:hAnsi="Aptos" w:cs="Times New Roman"/>
        </w:rPr>
        <w:t xml:space="preserve">, </w:t>
      </w:r>
      <w:r w:rsidR="00877105" w:rsidRPr="00081C49">
        <w:rPr>
          <w:rFonts w:ascii="Aptos" w:hAnsi="Aptos" w:cs="Times New Roman"/>
        </w:rPr>
        <w:t>which influences their employment prospects</w:t>
      </w:r>
      <w:r w:rsidR="002A5D32">
        <w:rPr>
          <w:rFonts w:ascii="Aptos" w:hAnsi="Aptos" w:cs="Times New Roman"/>
        </w:rPr>
        <w:t>,</w:t>
      </w:r>
      <w:r w:rsidR="00494BE5" w:rsidRPr="00081C49">
        <w:rPr>
          <w:rFonts w:ascii="Aptos" w:hAnsi="Aptos" w:cs="Times New Roman"/>
        </w:rPr>
        <w:t xml:space="preserve"> </w:t>
      </w:r>
      <w:r w:rsidR="00035D3A" w:rsidRPr="00081C49">
        <w:rPr>
          <w:rFonts w:ascii="Aptos" w:hAnsi="Aptos" w:cs="Times New Roman"/>
        </w:rPr>
        <w:t xml:space="preserve">incentives for skilled medical personnel to practice in more remote areas </w:t>
      </w:r>
      <w:r w:rsidR="00346535" w:rsidRPr="00081C49">
        <w:rPr>
          <w:rFonts w:ascii="Aptos" w:hAnsi="Aptos" w:cs="Times New Roman"/>
        </w:rPr>
        <w:t>and provision of family planning services</w:t>
      </w:r>
      <w:r w:rsidR="00035D3A" w:rsidRPr="00081C49">
        <w:rPr>
          <w:rFonts w:ascii="Aptos" w:hAnsi="Aptos" w:cs="Times New Roman"/>
        </w:rPr>
        <w:t xml:space="preserve"> </w:t>
      </w:r>
      <w:r w:rsidR="00346535" w:rsidRPr="00081C49">
        <w:rPr>
          <w:rFonts w:ascii="Aptos" w:hAnsi="Aptos" w:cs="Times New Roman"/>
        </w:rPr>
        <w:t>would reduce MMR by targeting important drivers of maternal mortality.</w:t>
      </w:r>
    </w:p>
    <w:p w14:paraId="35E224E5" w14:textId="77777777" w:rsidR="009D71B7" w:rsidRDefault="009D71B7">
      <w:pPr>
        <w:rPr>
          <w:rFonts w:ascii="Times New Roman" w:hAnsi="Times New Roman" w:cs="Times New Roman"/>
          <w:u w:val="single"/>
        </w:rPr>
      </w:pPr>
      <w:r>
        <w:rPr>
          <w:rFonts w:ascii="Times New Roman" w:hAnsi="Times New Roman" w:cs="Times New Roman"/>
          <w:u w:val="single"/>
        </w:rPr>
        <w:br w:type="page"/>
      </w:r>
    </w:p>
    <w:p w14:paraId="09892A86" w14:textId="2D12660F" w:rsidR="009F2F2B" w:rsidRPr="009F2F2B" w:rsidRDefault="009F2F2B" w:rsidP="009F2F2B">
      <w:pPr>
        <w:jc w:val="both"/>
        <w:rPr>
          <w:rFonts w:ascii="Times New Roman" w:hAnsi="Times New Roman" w:cs="Times New Roman"/>
          <w:u w:val="single"/>
        </w:rPr>
      </w:pPr>
      <w:r w:rsidRPr="009F2F2B">
        <w:rPr>
          <w:rFonts w:ascii="Times New Roman" w:hAnsi="Times New Roman" w:cs="Times New Roman"/>
          <w:u w:val="single"/>
        </w:rPr>
        <w:t>Citations:</w:t>
      </w:r>
    </w:p>
    <w:p w14:paraId="6E311AA3" w14:textId="77777777" w:rsidR="009F2F2B" w:rsidRDefault="009F2F2B" w:rsidP="007A0952">
      <w:pPr>
        <w:pStyle w:val="ListParagraph"/>
        <w:numPr>
          <w:ilvl w:val="0"/>
          <w:numId w:val="1"/>
        </w:numPr>
      </w:pPr>
      <w:hyperlink r:id="rId9" w:history="1">
        <w:r w:rsidRPr="00610F4A">
          <w:rPr>
            <w:rStyle w:val="Hyperlink"/>
          </w:rPr>
          <w:t>https://obgyn.onlinelibrary.wiley.com/doi/epdf/10.1111/1471-0528.12735</w:t>
        </w:r>
      </w:hyperlink>
    </w:p>
    <w:p w14:paraId="6CD7D5C0" w14:textId="77777777" w:rsidR="009F2F2B" w:rsidRDefault="009F2F2B" w:rsidP="007A0952">
      <w:pPr>
        <w:pStyle w:val="ListParagraph"/>
        <w:numPr>
          <w:ilvl w:val="1"/>
          <w:numId w:val="1"/>
        </w:numPr>
      </w:pPr>
      <w:r>
        <w:t xml:space="preserve">Obstetrics – maternal and perinatal morbidity </w:t>
      </w:r>
    </w:p>
    <w:p w14:paraId="2F300E3A" w14:textId="77777777" w:rsidR="009F2F2B" w:rsidRDefault="009F2F2B" w:rsidP="007A0952">
      <w:pPr>
        <w:pStyle w:val="ListParagraph"/>
        <w:numPr>
          <w:ilvl w:val="0"/>
          <w:numId w:val="1"/>
        </w:numPr>
        <w:rPr>
          <w:b/>
          <w:bCs/>
        </w:rPr>
      </w:pPr>
      <w:hyperlink r:id="rId10" w:history="1">
        <w:r w:rsidRPr="00610F4A">
          <w:rPr>
            <w:rStyle w:val="Hyperlink"/>
            <w:b/>
            <w:bCs/>
          </w:rPr>
          <w:t>https://www.sciencedirect.com/science/article/pii/S2589537024002323</w:t>
        </w:r>
      </w:hyperlink>
    </w:p>
    <w:p w14:paraId="619E9B10" w14:textId="77777777" w:rsidR="009F2F2B" w:rsidRDefault="009F2F2B" w:rsidP="007A0952">
      <w:pPr>
        <w:pStyle w:val="ListParagraph"/>
        <w:numPr>
          <w:ilvl w:val="1"/>
          <w:numId w:val="1"/>
        </w:numPr>
      </w:pPr>
      <w:r>
        <w:t xml:space="preserve">Microsimulation to explore effects of education and geographic location on MMR </w:t>
      </w:r>
    </w:p>
    <w:p w14:paraId="1CAFA668" w14:textId="77777777" w:rsidR="009F2F2B" w:rsidRPr="00263A2B" w:rsidRDefault="009F2F2B" w:rsidP="007A0952">
      <w:pPr>
        <w:pStyle w:val="ListParagraph"/>
        <w:numPr>
          <w:ilvl w:val="0"/>
          <w:numId w:val="1"/>
        </w:numPr>
        <w:rPr>
          <w:b/>
          <w:bCs/>
        </w:rPr>
      </w:pPr>
      <w:hyperlink r:id="rId11" w:history="1">
        <w:r w:rsidRPr="00610F4A">
          <w:rPr>
            <w:rStyle w:val="Hyperlink"/>
            <w:b/>
            <w:bCs/>
          </w:rPr>
          <w:t>https://www.thelancet.com/action/showPdf?pii=S2214-109X%2823%2900468-0</w:t>
        </w:r>
      </w:hyperlink>
    </w:p>
    <w:p w14:paraId="198FA559" w14:textId="77777777" w:rsidR="009F2F2B" w:rsidRPr="00BB038D" w:rsidRDefault="009F2F2B" w:rsidP="007A0952">
      <w:pPr>
        <w:pStyle w:val="ListParagraph"/>
        <w:numPr>
          <w:ilvl w:val="1"/>
          <w:numId w:val="1"/>
        </w:numPr>
        <w:rPr>
          <w:b/>
          <w:bCs/>
        </w:rPr>
      </w:pPr>
      <w:r>
        <w:t>Global determinants of maternal mortality</w:t>
      </w:r>
    </w:p>
    <w:p w14:paraId="36C6F856" w14:textId="77777777" w:rsidR="009F2F2B" w:rsidRDefault="009F2F2B" w:rsidP="007A0952">
      <w:pPr>
        <w:pStyle w:val="ListParagraph"/>
        <w:numPr>
          <w:ilvl w:val="0"/>
          <w:numId w:val="1"/>
        </w:numPr>
        <w:rPr>
          <w:b/>
          <w:bCs/>
        </w:rPr>
      </w:pPr>
      <w:hyperlink r:id="rId12" w:history="1">
        <w:r w:rsidRPr="00877FE4">
          <w:rPr>
            <w:rStyle w:val="Hyperlink"/>
            <w:b/>
            <w:bCs/>
          </w:rPr>
          <w:t>https://www.thelancet.com/journals/langlo/article/PIIS2214-109X(24)00560-6/fulltext</w:t>
        </w:r>
      </w:hyperlink>
    </w:p>
    <w:p w14:paraId="0A31CD24" w14:textId="77777777" w:rsidR="009F2F2B" w:rsidRPr="008240B0" w:rsidRDefault="009F2F2B" w:rsidP="007A0952">
      <w:pPr>
        <w:pStyle w:val="ListParagraph"/>
        <w:numPr>
          <w:ilvl w:val="1"/>
          <w:numId w:val="1"/>
        </w:numPr>
        <w:rPr>
          <w:b/>
          <w:bCs/>
        </w:rPr>
      </w:pPr>
      <w:r>
        <w:t>Global and regional maternal mortality causes</w:t>
      </w:r>
    </w:p>
    <w:p w14:paraId="3397A603" w14:textId="77777777" w:rsidR="009F2F2B" w:rsidRPr="008240B0" w:rsidRDefault="009F2F2B" w:rsidP="007A0952">
      <w:pPr>
        <w:pStyle w:val="ListParagraph"/>
        <w:numPr>
          <w:ilvl w:val="0"/>
          <w:numId w:val="1"/>
        </w:numPr>
        <w:rPr>
          <w:b/>
          <w:bCs/>
        </w:rPr>
      </w:pPr>
      <w:hyperlink r:id="rId13" w:tgtFrame="_blank" w:history="1">
        <w:r>
          <w:rPr>
            <w:rStyle w:val="Hyperlink"/>
            <w:rFonts w:ascii="Nunito" w:hAnsi="Nunito"/>
            <w:color w:val="075290"/>
            <w:sz w:val="27"/>
            <w:szCs w:val="27"/>
            <w:shd w:val="clear" w:color="auto" w:fill="C0E9FF"/>
          </w:rPr>
          <w:t>http://dx.doi.org/10.15585/mmwr.mm6835a3</w:t>
        </w:r>
      </w:hyperlink>
    </w:p>
    <w:p w14:paraId="5BC882F3" w14:textId="77777777" w:rsidR="009F2F2B" w:rsidRPr="00FF57D2" w:rsidRDefault="009F2F2B" w:rsidP="007A0952">
      <w:pPr>
        <w:pStyle w:val="ListParagraph"/>
        <w:numPr>
          <w:ilvl w:val="1"/>
          <w:numId w:val="1"/>
        </w:numPr>
        <w:rPr>
          <w:b/>
          <w:bCs/>
        </w:rPr>
      </w:pPr>
      <w:r>
        <w:t>Health care disparities by race</w:t>
      </w:r>
    </w:p>
    <w:p w14:paraId="36549785" w14:textId="77777777" w:rsidR="009F2F2B" w:rsidRDefault="009F2F2B" w:rsidP="007A0952">
      <w:pPr>
        <w:pStyle w:val="ListParagraph"/>
        <w:numPr>
          <w:ilvl w:val="0"/>
          <w:numId w:val="1"/>
        </w:numPr>
        <w:rPr>
          <w:b/>
          <w:bCs/>
        </w:rPr>
      </w:pPr>
      <w:hyperlink r:id="rId14" w:history="1">
        <w:r w:rsidRPr="00877FE4">
          <w:rPr>
            <w:rStyle w:val="Hyperlink"/>
            <w:b/>
            <w:bCs/>
          </w:rPr>
          <w:t>https://www.thelancet.com/journals/lancet/article/PIIS0140-6736(16)31333-2/fulltext</w:t>
        </w:r>
      </w:hyperlink>
    </w:p>
    <w:p w14:paraId="66458ABA" w14:textId="77777777" w:rsidR="009F2F2B" w:rsidRPr="00A65479" w:rsidRDefault="009F2F2B" w:rsidP="007A0952">
      <w:pPr>
        <w:pStyle w:val="ListParagraph"/>
        <w:numPr>
          <w:ilvl w:val="1"/>
          <w:numId w:val="1"/>
        </w:numPr>
        <w:rPr>
          <w:b/>
          <w:bCs/>
        </w:rPr>
      </w:pPr>
      <w:r>
        <w:t xml:space="preserve">Financial </w:t>
      </w:r>
    </w:p>
    <w:p w14:paraId="14E7F15E" w14:textId="77777777" w:rsidR="009F2F2B" w:rsidRDefault="009F2F2B" w:rsidP="007A0952">
      <w:pPr>
        <w:pStyle w:val="ListParagraph"/>
        <w:numPr>
          <w:ilvl w:val="0"/>
          <w:numId w:val="1"/>
        </w:numPr>
      </w:pPr>
      <w:hyperlink r:id="rId15" w:history="1">
        <w:r w:rsidRPr="00610F4A">
          <w:rPr>
            <w:rStyle w:val="Hyperlink"/>
          </w:rPr>
          <w:t>https://pmc.ncbi.nlm.nih.gov/articles/PMC3886639/</w:t>
        </w:r>
      </w:hyperlink>
      <w:r>
        <w:t xml:space="preserve"> </w:t>
      </w:r>
    </w:p>
    <w:p w14:paraId="212356ED" w14:textId="77777777" w:rsidR="009F2F2B" w:rsidRPr="00DF17AA" w:rsidRDefault="009F2F2B" w:rsidP="007A0952">
      <w:pPr>
        <w:pStyle w:val="ListParagraph"/>
        <w:numPr>
          <w:ilvl w:val="1"/>
          <w:numId w:val="1"/>
        </w:numPr>
        <w:rPr>
          <w:b/>
          <w:bCs/>
        </w:rPr>
      </w:pPr>
      <w:proofErr w:type="spellStart"/>
      <w:r>
        <w:t>Bmat</w:t>
      </w:r>
      <w:proofErr w:type="spellEnd"/>
      <w:r>
        <w:t xml:space="preserve"> 2014 paper</w:t>
      </w:r>
    </w:p>
    <w:p w14:paraId="69109D76" w14:textId="77777777" w:rsidR="00DF17AA" w:rsidRDefault="00DF17AA" w:rsidP="007A0952">
      <w:pPr>
        <w:pStyle w:val="ListParagraph"/>
        <w:numPr>
          <w:ilvl w:val="0"/>
          <w:numId w:val="1"/>
        </w:numPr>
      </w:pPr>
      <w:hyperlink r:id="rId16" w:history="1">
        <w:r w:rsidRPr="008071A3">
          <w:rPr>
            <w:rStyle w:val="Hyperlink"/>
          </w:rPr>
          <w:t>https://www.thelancet.com/cms/10.1016/S0140-6736(24)00367-2/attachment/b7b1d025-a598-408a-b62e-025ebc1f08d1/mmc1.pdf</w:t>
        </w:r>
      </w:hyperlink>
      <w:r>
        <w:t xml:space="preserve"> </w:t>
      </w:r>
    </w:p>
    <w:p w14:paraId="3D759441" w14:textId="77777777" w:rsidR="00DF17AA" w:rsidRPr="004748D3" w:rsidRDefault="00DF17AA" w:rsidP="007A0952">
      <w:pPr>
        <w:pStyle w:val="ListParagraph"/>
        <w:numPr>
          <w:ilvl w:val="1"/>
          <w:numId w:val="1"/>
        </w:numPr>
      </w:pPr>
      <w:r>
        <w:t>Supplement to: GBD 2021 Causes of Death Collaborators. Global burden of 288 causes of death and life expectancy decomposition in 204 countries and territories and 811 subnational locations, 1990–2021: a systematic analysis for the Global Burden of Disease Study 2021. Lancet 2024; published online April 3. https://doi.org/10.1016/ S0140-6736(24)00367-2.</w:t>
      </w:r>
    </w:p>
    <w:p w14:paraId="385C562A" w14:textId="77777777" w:rsidR="003A3A8F" w:rsidRDefault="00991AEC" w:rsidP="007A0952">
      <w:pPr>
        <w:pStyle w:val="ListParagraph"/>
        <w:numPr>
          <w:ilvl w:val="0"/>
          <w:numId w:val="1"/>
        </w:numPr>
      </w:pPr>
      <w:r>
        <w:t>Trends in maternal mortality estimates 2000 to 2023: estimates by WHO, UNICEF, UNFPA, World Bank Group and UNDESA/Population Division. Geneva: World Health Organization; 2025. Licence: CC BY-NC-SA 3.0 IGO</w:t>
      </w:r>
    </w:p>
    <w:p w14:paraId="7D94310A" w14:textId="470E7C4E" w:rsidR="003A3A8F" w:rsidRDefault="003A3A8F" w:rsidP="007A0952">
      <w:pPr>
        <w:pStyle w:val="ListParagraph"/>
        <w:numPr>
          <w:ilvl w:val="0"/>
          <w:numId w:val="1"/>
        </w:numPr>
      </w:pPr>
      <w:hyperlink r:id="rId17" w:history="1">
        <w:r w:rsidRPr="00877FE4">
          <w:rPr>
            <w:rStyle w:val="Hyperlink"/>
          </w:rPr>
          <w:t>https://link.springer.com/article/10.1007/s42979-022-01249-z</w:t>
        </w:r>
      </w:hyperlink>
    </w:p>
    <w:p w14:paraId="392A5899" w14:textId="77777777" w:rsidR="003A3A8F" w:rsidRDefault="003A3A8F" w:rsidP="007A0952">
      <w:pPr>
        <w:pStyle w:val="ListParagraph"/>
        <w:numPr>
          <w:ilvl w:val="0"/>
          <w:numId w:val="3"/>
        </w:numPr>
      </w:pPr>
      <w:hyperlink r:id="rId18" w:history="1">
        <w:r w:rsidRPr="00877FE4">
          <w:rPr>
            <w:rStyle w:val="Hyperlink"/>
          </w:rPr>
          <w:t>https://academic.oup.com/bmb/article/121/1/121/2926155</w:t>
        </w:r>
      </w:hyperlink>
      <w:r>
        <w:t xml:space="preserve"> </w:t>
      </w:r>
    </w:p>
    <w:p w14:paraId="2895CB1D" w14:textId="77777777" w:rsidR="003A3A8F" w:rsidRDefault="003A3A8F" w:rsidP="007A0952">
      <w:pPr>
        <w:pStyle w:val="ListParagraph"/>
        <w:numPr>
          <w:ilvl w:val="1"/>
          <w:numId w:val="2"/>
        </w:numPr>
      </w:pPr>
      <w:r>
        <w:t xml:space="preserve">Recording MMR methods </w:t>
      </w:r>
    </w:p>
    <w:p w14:paraId="159DCFBC" w14:textId="77777777" w:rsidR="003A3A8F" w:rsidRDefault="003A3A8F" w:rsidP="007A0952">
      <w:pPr>
        <w:pStyle w:val="ListParagraph"/>
        <w:numPr>
          <w:ilvl w:val="0"/>
          <w:numId w:val="3"/>
        </w:numPr>
      </w:pPr>
      <w:hyperlink r:id="rId19" w:history="1">
        <w:r w:rsidRPr="00877FE4">
          <w:rPr>
            <w:rStyle w:val="Hyperlink"/>
          </w:rPr>
          <w:t>https://link.springer.com/article/10.1007/s10462-019-09709-4</w:t>
        </w:r>
      </w:hyperlink>
      <w:r>
        <w:t xml:space="preserve"> </w:t>
      </w:r>
    </w:p>
    <w:p w14:paraId="62371B9D" w14:textId="77777777" w:rsidR="003A3A8F" w:rsidRDefault="003A3A8F" w:rsidP="007A0952">
      <w:pPr>
        <w:pStyle w:val="ListParagraph"/>
        <w:numPr>
          <w:ilvl w:val="1"/>
          <w:numId w:val="3"/>
        </w:numPr>
      </w:pPr>
      <w:r>
        <w:t>Missing value imputation review</w:t>
      </w:r>
    </w:p>
    <w:p w14:paraId="772B3857" w14:textId="77777777" w:rsidR="003A3A8F" w:rsidRDefault="003A3A8F" w:rsidP="007A0952">
      <w:pPr>
        <w:pStyle w:val="ListParagraph"/>
        <w:numPr>
          <w:ilvl w:val="0"/>
          <w:numId w:val="3"/>
        </w:numPr>
      </w:pPr>
      <w:hyperlink r:id="rId20" w:history="1">
        <w:r w:rsidRPr="00877FE4">
          <w:rPr>
            <w:rStyle w:val="Hyperlink"/>
          </w:rPr>
          <w:t>https://www.jclinepi.com/article/S0895-4356(18)30871-0/fulltext</w:t>
        </w:r>
      </w:hyperlink>
    </w:p>
    <w:p w14:paraId="501D476F" w14:textId="77777777" w:rsidR="003A3A8F" w:rsidRDefault="003A3A8F" w:rsidP="007A0952">
      <w:pPr>
        <w:pStyle w:val="ListParagraph"/>
        <w:numPr>
          <w:ilvl w:val="1"/>
          <w:numId w:val="3"/>
        </w:numPr>
      </w:pPr>
      <w:r>
        <w:t xml:space="preserve">Auxiliary variables and missing info </w:t>
      </w:r>
    </w:p>
    <w:p w14:paraId="0E4A4179" w14:textId="77777777" w:rsidR="003A3A8F" w:rsidRPr="007878A8" w:rsidRDefault="003A3A8F" w:rsidP="007A0952">
      <w:pPr>
        <w:pStyle w:val="ListParagraph"/>
        <w:numPr>
          <w:ilvl w:val="0"/>
          <w:numId w:val="3"/>
        </w:numPr>
      </w:pPr>
      <w:hyperlink r:id="rId21" w:history="1">
        <w:r w:rsidRPr="00877FE4">
          <w:rPr>
            <w:rStyle w:val="Hyperlink"/>
            <w:rFonts w:ascii="Times New Roman" w:hAnsi="Times New Roman" w:cs="Times New Roman"/>
          </w:rPr>
          <w:t>https://www.tandfonline.com/doi/epdf/10.1080/08839510902872223?needAccess=true</w:t>
        </w:r>
      </w:hyperlink>
    </w:p>
    <w:p w14:paraId="51BE71C2" w14:textId="77777777" w:rsidR="003A3A8F" w:rsidRPr="003C6112" w:rsidRDefault="003A3A8F" w:rsidP="007A0952">
      <w:pPr>
        <w:pStyle w:val="ListParagraph"/>
        <w:numPr>
          <w:ilvl w:val="1"/>
          <w:numId w:val="3"/>
        </w:numPr>
      </w:pPr>
      <w:r>
        <w:rPr>
          <w:rFonts w:ascii="Times New Roman" w:hAnsi="Times New Roman" w:cs="Times New Roman"/>
        </w:rPr>
        <w:t xml:space="preserve">Imputation analysis with surrogate variable splitting </w:t>
      </w:r>
    </w:p>
    <w:p w14:paraId="121EFF2A" w14:textId="77777777" w:rsidR="003A3A8F" w:rsidRDefault="003A3A8F" w:rsidP="007A0952">
      <w:pPr>
        <w:pStyle w:val="ListParagraph"/>
        <w:numPr>
          <w:ilvl w:val="0"/>
          <w:numId w:val="3"/>
        </w:numPr>
      </w:pPr>
      <w:hyperlink r:id="rId22" w:history="1">
        <w:r w:rsidRPr="00877FE4">
          <w:rPr>
            <w:rStyle w:val="Hyperlink"/>
          </w:rPr>
          <w:t>https://link.springer.com/article/10.1186/s40537-021-00516-9</w:t>
        </w:r>
      </w:hyperlink>
    </w:p>
    <w:p w14:paraId="5F500E42" w14:textId="2B1016C0" w:rsidR="00D27EF4" w:rsidRDefault="003A3A8F" w:rsidP="007A0952">
      <w:pPr>
        <w:pStyle w:val="ListParagraph"/>
        <w:numPr>
          <w:ilvl w:val="1"/>
          <w:numId w:val="3"/>
        </w:numPr>
      </w:pPr>
      <w:r>
        <w:t>Survey of missing data in ML</w:t>
      </w:r>
    </w:p>
    <w:p w14:paraId="410ED7C7" w14:textId="0B0726ED" w:rsidR="003A3A8F" w:rsidRDefault="007B7A6B" w:rsidP="007A0952">
      <w:pPr>
        <w:pStyle w:val="ListParagraph"/>
        <w:numPr>
          <w:ilvl w:val="0"/>
          <w:numId w:val="3"/>
        </w:numPr>
      </w:pPr>
      <w:hyperlink r:id="rId23" w:history="1">
        <w:r w:rsidRPr="00877FE4">
          <w:rPr>
            <w:rStyle w:val="Hyperlink"/>
          </w:rPr>
          <w:t>https://link.springer.com/article/10.1007/s10462-020-09896-5</w:t>
        </w:r>
      </w:hyperlink>
      <w:r w:rsidRPr="007B7A6B">
        <w:t>?</w:t>
      </w:r>
    </w:p>
    <w:p w14:paraId="67AC0DCC" w14:textId="640FBEB1" w:rsidR="007B7A6B" w:rsidRDefault="007B7A6B" w:rsidP="007A0952">
      <w:pPr>
        <w:pStyle w:val="ListParagraph"/>
        <w:numPr>
          <w:ilvl w:val="1"/>
          <w:numId w:val="3"/>
        </w:numPr>
      </w:pPr>
      <w:r>
        <w:t xml:space="preserve">Gradient boosting algorithm review </w:t>
      </w:r>
    </w:p>
    <w:p w14:paraId="04A4554A" w14:textId="77777777" w:rsidR="004E7DC4" w:rsidRDefault="004E7DC4" w:rsidP="007A0952">
      <w:pPr>
        <w:pStyle w:val="ListParagraph"/>
        <w:numPr>
          <w:ilvl w:val="0"/>
          <w:numId w:val="3"/>
        </w:numPr>
      </w:pPr>
      <w:hyperlink r:id="rId24" w:history="1">
        <w:r w:rsidRPr="00610F4A">
          <w:rPr>
            <w:rStyle w:val="Hyperlink"/>
          </w:rPr>
          <w:t>https://pmc.ncbi.nlm.nih.gov/articles/PMC10298658/</w:t>
        </w:r>
      </w:hyperlink>
      <w:r>
        <w:t xml:space="preserve"> </w:t>
      </w:r>
    </w:p>
    <w:p w14:paraId="2F689EEC" w14:textId="77777777" w:rsidR="004E7DC4" w:rsidRDefault="004E7DC4" w:rsidP="007A0952">
      <w:pPr>
        <w:pStyle w:val="ListParagraph"/>
        <w:numPr>
          <w:ilvl w:val="1"/>
          <w:numId w:val="3"/>
        </w:numPr>
      </w:pPr>
      <w:r>
        <w:t>Ensemble review</w:t>
      </w:r>
    </w:p>
    <w:p w14:paraId="531E5062" w14:textId="77777777" w:rsidR="007B4883" w:rsidRDefault="007B4883" w:rsidP="007A0952">
      <w:pPr>
        <w:pStyle w:val="ListParagraph"/>
        <w:numPr>
          <w:ilvl w:val="0"/>
          <w:numId w:val="3"/>
        </w:numPr>
        <w:jc w:val="both"/>
      </w:pPr>
      <w:hyperlink r:id="rId25" w:history="1">
        <w:r w:rsidRPr="00610F4A">
          <w:rPr>
            <w:rStyle w:val="Hyperlink"/>
          </w:rPr>
          <w:t>https://www.mdpi.com/2227-7390/10/8/1283</w:t>
        </w:r>
      </w:hyperlink>
    </w:p>
    <w:p w14:paraId="4CFEAAAC" w14:textId="77777777" w:rsidR="007B4883" w:rsidRDefault="007B4883" w:rsidP="007A0952">
      <w:pPr>
        <w:pStyle w:val="ListParagraph"/>
        <w:numPr>
          <w:ilvl w:val="1"/>
          <w:numId w:val="3"/>
        </w:numPr>
        <w:jc w:val="both"/>
      </w:pPr>
      <w:r>
        <w:t xml:space="preserve">Multicollinearity </w:t>
      </w:r>
    </w:p>
    <w:p w14:paraId="5FF885CA" w14:textId="77777777" w:rsidR="00AA58E8" w:rsidRDefault="00AA58E8" w:rsidP="007A0952">
      <w:pPr>
        <w:pStyle w:val="paragraph"/>
        <w:numPr>
          <w:ilvl w:val="0"/>
          <w:numId w:val="3"/>
        </w:numPr>
        <w:spacing w:before="0" w:beforeAutospacing="0" w:after="0" w:afterAutospacing="0"/>
        <w:textAlignment w:val="baseline"/>
        <w:rPr>
          <w:rFonts w:ascii="Aptos" w:hAnsi="Aptos"/>
        </w:rPr>
      </w:pPr>
      <w:hyperlink r:id="rId26" w:tgtFrame="_blank" w:history="1">
        <w:r>
          <w:rPr>
            <w:rStyle w:val="normaltextrun"/>
            <w:rFonts w:ascii="Aptos" w:eastAsiaTheme="majorEastAsia" w:hAnsi="Aptos"/>
            <w:color w:val="467886"/>
            <w:u w:val="single"/>
          </w:rPr>
          <w:t>https://obgyn.onlinelibrary.wiley.com/doi/epdf/10.1111/1471-0528.12735</w:t>
        </w:r>
      </w:hyperlink>
      <w:r>
        <w:rPr>
          <w:rStyle w:val="eop"/>
          <w:rFonts w:ascii="Aptos" w:eastAsiaTheme="majorEastAsia" w:hAnsi="Aptos"/>
        </w:rPr>
        <w:t> </w:t>
      </w:r>
    </w:p>
    <w:p w14:paraId="5C3173AB" w14:textId="77777777" w:rsidR="00AA58E8" w:rsidRDefault="00AA58E8" w:rsidP="007A0952">
      <w:pPr>
        <w:pStyle w:val="paragraph"/>
        <w:numPr>
          <w:ilvl w:val="1"/>
          <w:numId w:val="3"/>
        </w:numPr>
        <w:spacing w:before="0" w:beforeAutospacing="0" w:after="0" w:afterAutospacing="0"/>
        <w:textAlignment w:val="baseline"/>
        <w:rPr>
          <w:rFonts w:ascii="Aptos" w:hAnsi="Aptos"/>
        </w:rPr>
      </w:pPr>
      <w:r>
        <w:rPr>
          <w:rStyle w:val="normaltextrun"/>
          <w:rFonts w:ascii="Aptos" w:eastAsiaTheme="majorEastAsia" w:hAnsi="Aptos"/>
        </w:rPr>
        <w:t>Obstetrics – maternal and perinatal morbidity </w:t>
      </w:r>
      <w:r>
        <w:rPr>
          <w:rStyle w:val="eop"/>
          <w:rFonts w:ascii="Aptos" w:eastAsiaTheme="majorEastAsia" w:hAnsi="Aptos"/>
        </w:rPr>
        <w:t> </w:t>
      </w:r>
    </w:p>
    <w:p w14:paraId="31639949" w14:textId="77777777" w:rsidR="00366207" w:rsidRDefault="00366207" w:rsidP="007A0952">
      <w:pPr>
        <w:pStyle w:val="ListParagraph"/>
        <w:numPr>
          <w:ilvl w:val="0"/>
          <w:numId w:val="3"/>
        </w:numPr>
      </w:pPr>
      <w:r>
        <w:t xml:space="preserve">Trends in maternal mortality estimates 2000 to 2023: estimates by WHO, UNICEF, UNFPA, World Bank Group and UNDESA/Population Division. Geneva: World Health Organization; 2025. Licence: CC BY-NC-SA 3.0 IGO </w:t>
      </w:r>
    </w:p>
    <w:p w14:paraId="54FC4BF4" w14:textId="77777777" w:rsidR="00366207" w:rsidRDefault="00366207" w:rsidP="007A0952">
      <w:pPr>
        <w:pStyle w:val="ListParagraph"/>
        <w:numPr>
          <w:ilvl w:val="0"/>
          <w:numId w:val="3"/>
        </w:numPr>
      </w:pPr>
      <w:r>
        <w:t>The Annals of Applied Statistics 2017, Vol. 11, No. 3, 1245–1274 DOI: 10.1214/16-AOAS1014 © Institute of Mathematical Statistics, 2017</w:t>
      </w:r>
    </w:p>
    <w:p w14:paraId="6DFA9F96" w14:textId="77777777" w:rsidR="00366207" w:rsidRDefault="00366207" w:rsidP="007A0952">
      <w:pPr>
        <w:pStyle w:val="ListParagraph"/>
        <w:numPr>
          <w:ilvl w:val="1"/>
          <w:numId w:val="3"/>
        </w:numPr>
      </w:pPr>
      <w:r>
        <w:t xml:space="preserve">2017 un </w:t>
      </w:r>
      <w:proofErr w:type="spellStart"/>
      <w:r>
        <w:t>mmeig</w:t>
      </w:r>
      <w:proofErr w:type="spellEnd"/>
      <w:r>
        <w:t xml:space="preserve"> estimates </w:t>
      </w:r>
    </w:p>
    <w:p w14:paraId="42C9366D" w14:textId="77777777" w:rsidR="00366207" w:rsidRDefault="00366207" w:rsidP="007A0952">
      <w:pPr>
        <w:pStyle w:val="ListParagraph"/>
        <w:numPr>
          <w:ilvl w:val="0"/>
          <w:numId w:val="3"/>
        </w:numPr>
      </w:pPr>
      <w:hyperlink r:id="rId27" w:anchor="abstract" w:history="1">
        <w:r w:rsidRPr="008071A3">
          <w:rPr>
            <w:rStyle w:val="Hyperlink"/>
          </w:rPr>
          <w:t>https://www.tandfonline.com/doi/full/10.1080/2330443X.2023.2286313#abstract</w:t>
        </w:r>
      </w:hyperlink>
      <w:r>
        <w:t xml:space="preserve"> </w:t>
      </w:r>
    </w:p>
    <w:p w14:paraId="3C39D3E2" w14:textId="77777777" w:rsidR="00366207" w:rsidRDefault="00366207" w:rsidP="007A0952">
      <w:pPr>
        <w:pStyle w:val="ListParagraph"/>
        <w:numPr>
          <w:ilvl w:val="1"/>
          <w:numId w:val="3"/>
        </w:numPr>
      </w:pPr>
      <w:proofErr w:type="spellStart"/>
      <w:r>
        <w:t>Bmis</w:t>
      </w:r>
      <w:proofErr w:type="spellEnd"/>
      <w:r>
        <w:t xml:space="preserve"> model information</w:t>
      </w:r>
    </w:p>
    <w:p w14:paraId="1182483E" w14:textId="77777777" w:rsidR="00366207" w:rsidRDefault="00366207" w:rsidP="007A0952">
      <w:pPr>
        <w:pStyle w:val="ListParagraph"/>
        <w:numPr>
          <w:ilvl w:val="0"/>
          <w:numId w:val="3"/>
        </w:numPr>
      </w:pPr>
      <w:hyperlink r:id="rId28" w:history="1">
        <w:r w:rsidRPr="008071A3">
          <w:rPr>
            <w:rStyle w:val="Hyperlink"/>
          </w:rPr>
          <w:t>https://www.thelancet.com/cms/10.1016/S0140-6736(24)00367-2/attachment/b7b1d025-a598-408a-b62e-025ebc1f08d1/mmc1.pdf</w:t>
        </w:r>
      </w:hyperlink>
      <w:r>
        <w:t xml:space="preserve"> </w:t>
      </w:r>
    </w:p>
    <w:p w14:paraId="4E1A1C68" w14:textId="77777777" w:rsidR="00366207" w:rsidRPr="004748D3" w:rsidRDefault="00366207" w:rsidP="007A0952">
      <w:pPr>
        <w:pStyle w:val="ListParagraph"/>
        <w:numPr>
          <w:ilvl w:val="1"/>
          <w:numId w:val="3"/>
        </w:numPr>
      </w:pPr>
      <w:r>
        <w:t>Supplement to: GBD 2021 Causes of Death Collaborators. Global burden of 288 causes of death and life expectancy decomposition in 204 countries and territories and 811 subnational locations, 1990–2021: a systematic analysis for the Global Burden of Disease Study 2021. Lancet 2024; published online April 3. https://doi.org/10.1016/ S0140-6736(24)00367-2.</w:t>
      </w:r>
    </w:p>
    <w:p w14:paraId="4873D1E9" w14:textId="77777777" w:rsidR="009F6C50" w:rsidRDefault="009F6C50" w:rsidP="007A0952">
      <w:pPr>
        <w:pStyle w:val="ListParagraph"/>
        <w:numPr>
          <w:ilvl w:val="0"/>
          <w:numId w:val="3"/>
        </w:numPr>
      </w:pPr>
      <w:hyperlink r:id="rId29" w:history="1">
        <w:r w:rsidRPr="008071A3">
          <w:rPr>
            <w:rStyle w:val="Hyperlink"/>
          </w:rPr>
          <w:t>https://www.nature.com/articles/s41591-023-02310-x</w:t>
        </w:r>
      </w:hyperlink>
      <w:r>
        <w:t xml:space="preserve"> </w:t>
      </w:r>
    </w:p>
    <w:p w14:paraId="1E48A3B3" w14:textId="77777777" w:rsidR="009F6C50" w:rsidRPr="00B93019" w:rsidRDefault="009F6C50" w:rsidP="007A0952">
      <w:pPr>
        <w:pStyle w:val="ListParagraph"/>
        <w:numPr>
          <w:ilvl w:val="1"/>
          <w:numId w:val="3"/>
        </w:numPr>
      </w:pPr>
      <w:r>
        <w:rPr>
          <w:rFonts w:ascii="Segoe UI" w:hAnsi="Segoe UI" w:cs="Segoe UI"/>
          <w:color w:val="222222"/>
          <w:shd w:val="clear" w:color="auto" w:fill="FFFFFF"/>
        </w:rPr>
        <w:t>Ward, Z.J., Atun, R., King, G. </w:t>
      </w:r>
      <w:r>
        <w:rPr>
          <w:rFonts w:ascii="Segoe UI" w:hAnsi="Segoe UI" w:cs="Segoe UI"/>
          <w:i/>
          <w:iCs/>
          <w:color w:val="222222"/>
          <w:shd w:val="clear" w:color="auto" w:fill="FFFFFF"/>
        </w:rPr>
        <w:t>et al.</w:t>
      </w:r>
      <w:r>
        <w:rPr>
          <w:rFonts w:ascii="Segoe UI" w:hAnsi="Segoe UI" w:cs="Segoe UI"/>
          <w:color w:val="222222"/>
          <w:shd w:val="clear" w:color="auto" w:fill="FFFFFF"/>
        </w:rPr>
        <w:t> Simulation-based estimates and projections of global, regional and country-level maternal mortality by cause, 1990–2050. </w:t>
      </w:r>
      <w:r>
        <w:rPr>
          <w:rFonts w:ascii="Segoe UI" w:hAnsi="Segoe UI" w:cs="Segoe UI"/>
          <w:i/>
          <w:iCs/>
          <w:color w:val="222222"/>
          <w:shd w:val="clear" w:color="auto" w:fill="FFFFFF"/>
        </w:rPr>
        <w:t>Nat Med</w:t>
      </w:r>
      <w:r>
        <w:rPr>
          <w:rFonts w:ascii="Segoe UI" w:hAnsi="Segoe UI" w:cs="Segoe UI"/>
          <w:color w:val="222222"/>
          <w:shd w:val="clear" w:color="auto" w:fill="FFFFFF"/>
        </w:rPr>
        <w:t> </w:t>
      </w:r>
      <w:r>
        <w:rPr>
          <w:rFonts w:ascii="Segoe UI" w:hAnsi="Segoe UI" w:cs="Segoe UI"/>
          <w:b/>
          <w:bCs/>
          <w:color w:val="222222"/>
          <w:shd w:val="clear" w:color="auto" w:fill="FFFFFF"/>
        </w:rPr>
        <w:t>29</w:t>
      </w:r>
      <w:r>
        <w:rPr>
          <w:rFonts w:ascii="Segoe UI" w:hAnsi="Segoe UI" w:cs="Segoe UI"/>
          <w:color w:val="222222"/>
          <w:shd w:val="clear" w:color="auto" w:fill="FFFFFF"/>
        </w:rPr>
        <w:t xml:space="preserve">, 1253–1261 (2023). </w:t>
      </w:r>
      <w:hyperlink r:id="rId30" w:history="1">
        <w:r w:rsidRPr="008071A3">
          <w:rPr>
            <w:rStyle w:val="Hyperlink"/>
            <w:rFonts w:ascii="Segoe UI" w:hAnsi="Segoe UI" w:cs="Segoe UI"/>
            <w:shd w:val="clear" w:color="auto" w:fill="FFFFFF"/>
          </w:rPr>
          <w:t>https://doi.org/10.1038/s41591-023-02310-x</w:t>
        </w:r>
      </w:hyperlink>
    </w:p>
    <w:p w14:paraId="63BCCB83" w14:textId="77777777" w:rsidR="009F6C50" w:rsidRPr="00E35BA6" w:rsidRDefault="009F6C50" w:rsidP="007A0952">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hyperlink r:id="rId31" w:history="1">
        <w:r w:rsidRPr="00610F4A">
          <w:rPr>
            <w:rStyle w:val="Hyperlink"/>
          </w:rPr>
          <w:t>https://link.springer.com/article/10.1007/s00103-018-2793-0</w:t>
        </w:r>
      </w:hyperlink>
      <w:r>
        <w:t xml:space="preserve"> </w:t>
      </w:r>
    </w:p>
    <w:p w14:paraId="5CD8575A" w14:textId="77777777" w:rsidR="009F6C50" w:rsidRPr="00E35BA6" w:rsidRDefault="009F6C50" w:rsidP="007A0952">
      <w:pPr>
        <w:pStyle w:val="ListParagraph"/>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lang w:val="en-GB"/>
        </w:rPr>
      </w:pPr>
      <w:r>
        <w:t xml:space="preserve">Germany </w:t>
      </w:r>
      <w:proofErr w:type="spellStart"/>
      <w:r>
        <w:t>gbd</w:t>
      </w:r>
      <w:proofErr w:type="spellEnd"/>
      <w:r>
        <w:t xml:space="preserve"> </w:t>
      </w:r>
    </w:p>
    <w:p w14:paraId="729BEDB6" w14:textId="77777777" w:rsidR="009F6C50" w:rsidRDefault="009F6C50" w:rsidP="007A0952">
      <w:pPr>
        <w:pStyle w:val="ListParagraph"/>
        <w:numPr>
          <w:ilvl w:val="0"/>
          <w:numId w:val="3"/>
        </w:numPr>
      </w:pPr>
      <w:hyperlink r:id="rId32" w:history="1">
        <w:r w:rsidRPr="00610F4A">
          <w:rPr>
            <w:rStyle w:val="Hyperlink"/>
          </w:rPr>
          <w:t>https://static-content.springer.com/esm/art%3A10.1038%2Fs41591-023-02310-x/MediaObjects/41591_2023_2310_MOESM1_ESM.pdf</w:t>
        </w:r>
      </w:hyperlink>
      <w:r>
        <w:t xml:space="preserve"> </w:t>
      </w:r>
    </w:p>
    <w:p w14:paraId="626647B9" w14:textId="2E0F856C" w:rsidR="009C152C" w:rsidRPr="009C152C" w:rsidRDefault="009F6C50" w:rsidP="007A0952">
      <w:pPr>
        <w:pStyle w:val="ListParagraph"/>
        <w:numPr>
          <w:ilvl w:val="1"/>
          <w:numId w:val="3"/>
        </w:numPr>
      </w:pPr>
      <w:proofErr w:type="spellStart"/>
      <w:r>
        <w:t>Gmath</w:t>
      </w:r>
      <w:proofErr w:type="spellEnd"/>
      <w:r>
        <w:t xml:space="preserve"> methods</w:t>
      </w:r>
    </w:p>
    <w:p w14:paraId="0DFF4A07" w14:textId="77777777" w:rsidR="009C152C" w:rsidRDefault="009C152C" w:rsidP="007A0952">
      <w:pPr>
        <w:pStyle w:val="ListParagraph"/>
        <w:numPr>
          <w:ilvl w:val="0"/>
          <w:numId w:val="5"/>
        </w:numPr>
        <w:jc w:val="both"/>
        <w:rPr>
          <w:rFonts w:ascii="Times New Roman" w:hAnsi="Times New Roman" w:cs="Times New Roman"/>
        </w:rPr>
      </w:pPr>
      <w:r w:rsidRPr="009C1F60">
        <w:rPr>
          <w:rFonts w:ascii="Times New Roman" w:hAnsi="Times New Roman" w:cs="Times New Roman"/>
        </w:rPr>
        <w:t>https://genderdata.worldbank.org/en/indicator/sh-sta-mmrt?estimate=National</w:t>
      </w:r>
      <w:r>
        <w:rPr>
          <w:rFonts w:ascii="Times New Roman" w:hAnsi="Times New Roman" w:cs="Times New Roman"/>
        </w:rPr>
        <w:t xml:space="preserve"> </w:t>
      </w:r>
    </w:p>
    <w:p w14:paraId="15C7ABEA" w14:textId="76E71010" w:rsidR="009C152C" w:rsidRDefault="009C152C" w:rsidP="007A0952">
      <w:pPr>
        <w:pStyle w:val="ListParagraph"/>
        <w:numPr>
          <w:ilvl w:val="0"/>
          <w:numId w:val="5"/>
        </w:numPr>
        <w:jc w:val="both"/>
        <w:rPr>
          <w:rFonts w:ascii="Times New Roman" w:hAnsi="Times New Roman" w:cs="Times New Roman"/>
        </w:rPr>
      </w:pPr>
      <w:r w:rsidRPr="006601AB">
        <w:rPr>
          <w:rFonts w:ascii="Times New Roman" w:hAnsi="Times New Roman" w:cs="Times New Roman"/>
        </w:rPr>
        <w:t>https://bmcpregnancychildbirth.biomedcentral.com/articles/10.1186/s12884-023-06077-4</w:t>
      </w:r>
      <w:r w:rsidR="007A040D">
        <w:rPr>
          <w:rFonts w:ascii="Times New Roman" w:hAnsi="Times New Roman" w:cs="Times New Roman"/>
        </w:rPr>
        <w:t xml:space="preserve"> </w:t>
      </w:r>
    </w:p>
    <w:p w14:paraId="281ADA6B" w14:textId="77777777" w:rsidR="009C152C" w:rsidRDefault="009C152C" w:rsidP="007A0952">
      <w:pPr>
        <w:pStyle w:val="ListParagraph"/>
        <w:numPr>
          <w:ilvl w:val="0"/>
          <w:numId w:val="5"/>
        </w:numPr>
        <w:jc w:val="both"/>
        <w:rPr>
          <w:rFonts w:ascii="Times New Roman" w:hAnsi="Times New Roman" w:cs="Times New Roman"/>
        </w:rPr>
      </w:pPr>
      <w:r w:rsidRPr="000279E0">
        <w:rPr>
          <w:rFonts w:ascii="Times New Roman" w:hAnsi="Times New Roman" w:cs="Times New Roman"/>
        </w:rPr>
        <w:t>https://academic.oup.com/bmb/article/121/1/121/2926155?login=true</w:t>
      </w:r>
    </w:p>
    <w:p w14:paraId="1E06BAF4" w14:textId="293A0D5E" w:rsidR="00CD6464" w:rsidRDefault="009C152C" w:rsidP="007A0952">
      <w:pPr>
        <w:pStyle w:val="ListParagraph"/>
        <w:numPr>
          <w:ilvl w:val="0"/>
          <w:numId w:val="3"/>
        </w:numPr>
      </w:pPr>
      <w:hyperlink r:id="rId33" w:history="1">
        <w:r w:rsidRPr="00610F4A">
          <w:rPr>
            <w:rStyle w:val="Hyperlink"/>
          </w:rPr>
          <w:t>https://journals-sagepub-com.virtual.anu.edu.au/doi/epdf/10.1177/0894439310370085</w:t>
        </w:r>
      </w:hyperlink>
    </w:p>
    <w:p w14:paraId="73784CBD" w14:textId="4740193A" w:rsidR="00A61827" w:rsidRDefault="00A61827" w:rsidP="007A0952">
      <w:pPr>
        <w:pStyle w:val="ListParagraph"/>
        <w:numPr>
          <w:ilvl w:val="0"/>
          <w:numId w:val="3"/>
        </w:numPr>
      </w:pPr>
      <w:r w:rsidRPr="00A61827">
        <w:t>https://dl.acm.org/doi/pdf/10.5555/3295222.3295230</w:t>
      </w:r>
    </w:p>
    <w:p w14:paraId="696A1C29" w14:textId="26164285" w:rsidR="00FD51DB" w:rsidRPr="00FD51DB" w:rsidRDefault="00FD51DB" w:rsidP="007A0952">
      <w:pPr>
        <w:pStyle w:val="ListParagraph"/>
        <w:numPr>
          <w:ilvl w:val="0"/>
          <w:numId w:val="3"/>
        </w:numPr>
        <w:jc w:val="both"/>
        <w:rPr>
          <w:rFonts w:ascii="Times New Roman" w:hAnsi="Times New Roman" w:cs="Times New Roman"/>
        </w:rPr>
      </w:pPr>
      <w:r w:rsidRPr="00FD51DB">
        <w:rPr>
          <w:rFonts w:ascii="Times New Roman" w:hAnsi="Times New Roman" w:cs="Times New Roman"/>
        </w:rPr>
        <w:t>https://bmcpublichealth.biomedcentral.com/articles/10.1186/s12889-025-22007-9</w:t>
      </w:r>
      <w:r>
        <w:rPr>
          <w:rFonts w:ascii="Times New Roman" w:hAnsi="Times New Roman" w:cs="Times New Roman"/>
        </w:rPr>
        <w:t xml:space="preserve"> </w:t>
      </w:r>
    </w:p>
    <w:p w14:paraId="3C7BE6B4" w14:textId="2E9EF149" w:rsidR="00D34188" w:rsidRDefault="00D34188" w:rsidP="007A0952">
      <w:pPr>
        <w:pStyle w:val="ListParagraph"/>
        <w:numPr>
          <w:ilvl w:val="0"/>
          <w:numId w:val="3"/>
        </w:numPr>
      </w:pPr>
      <w:r w:rsidRPr="006E3734">
        <w:t>https://obgyn.onlinelibrary.wiley.com/doi/10.1111/1471-0528.12634</w:t>
      </w:r>
    </w:p>
    <w:p w14:paraId="784E6892" w14:textId="5B29E308" w:rsidR="00D34188" w:rsidRDefault="00D34188" w:rsidP="007A0952">
      <w:pPr>
        <w:pStyle w:val="ListParagraph"/>
        <w:numPr>
          <w:ilvl w:val="0"/>
          <w:numId w:val="3"/>
        </w:numPr>
      </w:pPr>
      <w:r w:rsidRPr="00044159">
        <w:t>https://www.thelancet.com/action/showPdf?pii=S2589-5370%2823%2900441-8</w:t>
      </w:r>
      <w:r>
        <w:t xml:space="preserve">  </w:t>
      </w:r>
    </w:p>
    <w:p w14:paraId="1220FC7C" w14:textId="5A7263D3" w:rsidR="00D34188" w:rsidRDefault="00D34188" w:rsidP="007A0952">
      <w:pPr>
        <w:pStyle w:val="ListParagraph"/>
        <w:numPr>
          <w:ilvl w:val="0"/>
          <w:numId w:val="3"/>
        </w:numPr>
      </w:pPr>
      <w:r w:rsidRPr="00C471C3">
        <w:t>https://www.bmj.com/content/351/bmj.h4255#:~:text=Doris%20Chou%2C%20medical%20officer1,EPMM)%20working%20groups%20Author%20affiliations</w:t>
      </w:r>
      <w:r>
        <w:t xml:space="preserve"> </w:t>
      </w:r>
    </w:p>
    <w:p w14:paraId="1682EDB4" w14:textId="37932BAE" w:rsidR="00D34188" w:rsidRPr="009C4F30" w:rsidRDefault="00D34188" w:rsidP="007A0952">
      <w:pPr>
        <w:pStyle w:val="ListParagraph"/>
        <w:numPr>
          <w:ilvl w:val="0"/>
          <w:numId w:val="3"/>
        </w:numPr>
      </w:pPr>
      <w:hyperlink r:id="rId34" w:history="1">
        <w:r w:rsidRPr="00877FE4">
          <w:rPr>
            <w:rStyle w:val="Hyperlink"/>
          </w:rPr>
          <w:t>https://cdn.who.int/media/docs/default-source/mca-documents/maternal-nb/ending-preventable-maternal-mortality_epmm_brief-230921.pdf?sfvrsn=f5dcf35e_5</w:t>
        </w:r>
      </w:hyperlink>
      <w:r>
        <w:t xml:space="preserve"> </w:t>
      </w:r>
    </w:p>
    <w:p w14:paraId="37E5BEE6" w14:textId="2A82DDD3" w:rsidR="00D34188" w:rsidRPr="009C4F30" w:rsidRDefault="00D34188" w:rsidP="007A0952">
      <w:pPr>
        <w:pStyle w:val="ListParagraph"/>
        <w:numPr>
          <w:ilvl w:val="0"/>
          <w:numId w:val="3"/>
        </w:numPr>
      </w:pPr>
      <w:r w:rsidRPr="00D32761">
        <w:t>https://pophealthmetrics.biomedcentral.com/articles/10.1186/s12963-020-00245-w</w:t>
      </w:r>
    </w:p>
    <w:p w14:paraId="03D9535A" w14:textId="736E0411" w:rsidR="00D34188" w:rsidRDefault="00D34188" w:rsidP="007A0952">
      <w:pPr>
        <w:pStyle w:val="ListParagraph"/>
        <w:numPr>
          <w:ilvl w:val="0"/>
          <w:numId w:val="3"/>
        </w:numPr>
      </w:pPr>
      <w:r w:rsidRPr="00A265C0">
        <w:t>https://onlinelibrary.wiley.com/doi/epdf/10.1111/j.1728-4465.2013.00365.</w:t>
      </w:r>
      <w:r>
        <w:t xml:space="preserve"> </w:t>
      </w:r>
    </w:p>
    <w:p w14:paraId="0607B37C" w14:textId="77777777" w:rsidR="00F15261" w:rsidRDefault="00F15261" w:rsidP="007A0952">
      <w:pPr>
        <w:pStyle w:val="ListParagraph"/>
        <w:numPr>
          <w:ilvl w:val="0"/>
          <w:numId w:val="3"/>
        </w:numPr>
      </w:pPr>
      <w:hyperlink r:id="rId35" w:history="1">
        <w:r w:rsidRPr="008071A3">
          <w:rPr>
            <w:rStyle w:val="Hyperlink"/>
          </w:rPr>
          <w:t>https://www.nature.com/articles/s41591-022-01990-1</w:t>
        </w:r>
      </w:hyperlink>
      <w:r>
        <w:t xml:space="preserve"> </w:t>
      </w:r>
    </w:p>
    <w:p w14:paraId="7B55EEFC" w14:textId="377063F3" w:rsidR="00D561B8" w:rsidRDefault="00F15261" w:rsidP="007A0952">
      <w:pPr>
        <w:pStyle w:val="ListParagraph"/>
        <w:numPr>
          <w:ilvl w:val="1"/>
          <w:numId w:val="3"/>
        </w:numPr>
      </w:pPr>
      <w:proofErr w:type="spellStart"/>
      <w:r>
        <w:t>Gbd</w:t>
      </w:r>
      <w:proofErr w:type="spellEnd"/>
      <w:r>
        <w:t xml:space="preserve"> at 30 years </w:t>
      </w:r>
    </w:p>
    <w:p w14:paraId="16B99A88" w14:textId="28A0485E" w:rsidR="00FD51DB" w:rsidRDefault="00D561B8" w:rsidP="007A0952">
      <w:pPr>
        <w:pStyle w:val="ListParagraph"/>
        <w:numPr>
          <w:ilvl w:val="0"/>
          <w:numId w:val="3"/>
        </w:numPr>
      </w:pPr>
      <w:r w:rsidRPr="00D561B8">
        <w:t>https://www.sciencedirect.com/science/article/pii/S2589537025004389</w:t>
      </w:r>
    </w:p>
    <w:p w14:paraId="715A823F" w14:textId="77777777" w:rsidR="008F2FAF" w:rsidRDefault="008F2FAF" w:rsidP="007A0952">
      <w:pPr>
        <w:pStyle w:val="ListParagraph"/>
        <w:numPr>
          <w:ilvl w:val="0"/>
          <w:numId w:val="3"/>
        </w:numPr>
      </w:pPr>
      <w:hyperlink r:id="rId36" w:history="1">
        <w:r w:rsidRPr="00610F4A">
          <w:rPr>
            <w:rStyle w:val="Hyperlink"/>
          </w:rPr>
          <w:t>https://genderdata.worldbank.org/en/indicator/sh-sta-mmrt?estimate=National</w:t>
        </w:r>
      </w:hyperlink>
      <w:r>
        <w:t xml:space="preserve"> </w:t>
      </w:r>
    </w:p>
    <w:p w14:paraId="384391EA" w14:textId="77777777" w:rsidR="008F2FAF" w:rsidRDefault="008F2FAF" w:rsidP="007A0952">
      <w:pPr>
        <w:pStyle w:val="ListParagraph"/>
        <w:numPr>
          <w:ilvl w:val="1"/>
          <w:numId w:val="3"/>
        </w:numPr>
      </w:pPr>
      <w:proofErr w:type="spellStart"/>
      <w:r>
        <w:t>Mmr</w:t>
      </w:r>
      <w:proofErr w:type="spellEnd"/>
      <w:r>
        <w:t xml:space="preserve"> data </w:t>
      </w:r>
    </w:p>
    <w:p w14:paraId="7073CBC4" w14:textId="77777777" w:rsidR="00D34918" w:rsidRDefault="00D34918" w:rsidP="007A0952">
      <w:pPr>
        <w:pStyle w:val="ListParagraph"/>
        <w:numPr>
          <w:ilvl w:val="0"/>
          <w:numId w:val="3"/>
        </w:numPr>
      </w:pPr>
      <w:hyperlink r:id="rId37" w:anchor="idAllIndicators" w:history="1">
        <w:r w:rsidRPr="00D75DB9">
          <w:rPr>
            <w:rStyle w:val="Hyperlink"/>
          </w:rPr>
          <w:t>https://genderdata.worldbank.org/en/topics/health#idAllIndicators</w:t>
        </w:r>
      </w:hyperlink>
      <w:r>
        <w:t xml:space="preserve"> </w:t>
      </w:r>
    </w:p>
    <w:p w14:paraId="255D1710" w14:textId="77777777" w:rsidR="00D34918" w:rsidRDefault="00D34918" w:rsidP="007A0952">
      <w:pPr>
        <w:pStyle w:val="ListParagraph"/>
        <w:numPr>
          <w:ilvl w:val="1"/>
          <w:numId w:val="3"/>
        </w:numPr>
      </w:pPr>
      <w:r>
        <w:t>World bank data</w:t>
      </w:r>
    </w:p>
    <w:p w14:paraId="7F4A9A33" w14:textId="77777777" w:rsidR="00D34918" w:rsidRDefault="00D34918" w:rsidP="007A0952">
      <w:pPr>
        <w:pStyle w:val="ListParagraph"/>
        <w:numPr>
          <w:ilvl w:val="0"/>
          <w:numId w:val="3"/>
        </w:numPr>
      </w:pPr>
      <w:hyperlink r:id="rId38" w:anchor="swper" w:history="1">
        <w:r w:rsidRPr="00610F4A">
          <w:rPr>
            <w:rStyle w:val="Hyperlink"/>
          </w:rPr>
          <w:t>https://www.who.int/data/sets/health-inequality-monitor-dataset#swper</w:t>
        </w:r>
      </w:hyperlink>
      <w:r>
        <w:t xml:space="preserve"> </w:t>
      </w:r>
    </w:p>
    <w:p w14:paraId="6C0A8B1D" w14:textId="77777777" w:rsidR="00D34918" w:rsidRDefault="00D34918" w:rsidP="007A0952">
      <w:pPr>
        <w:pStyle w:val="ListParagraph"/>
        <w:numPr>
          <w:ilvl w:val="1"/>
          <w:numId w:val="3"/>
        </w:numPr>
      </w:pPr>
      <w:r>
        <w:t>Empowerment data</w:t>
      </w:r>
    </w:p>
    <w:p w14:paraId="6B87C9A6" w14:textId="77777777" w:rsidR="00D34918" w:rsidRDefault="00D34918" w:rsidP="007A0952">
      <w:pPr>
        <w:pStyle w:val="ListParagraph"/>
        <w:numPr>
          <w:ilvl w:val="0"/>
          <w:numId w:val="3"/>
        </w:numPr>
      </w:pPr>
      <w:hyperlink r:id="rId39" w:anchor="wb" w:history="1">
        <w:r w:rsidRPr="00610F4A">
          <w:rPr>
            <w:rStyle w:val="Hyperlink"/>
          </w:rPr>
          <w:t>https://www.who.int/data/sets/health-inequality-monitor-dataset#wb</w:t>
        </w:r>
      </w:hyperlink>
    </w:p>
    <w:p w14:paraId="534FD7B8" w14:textId="77777777" w:rsidR="00D34918" w:rsidRDefault="00D34918" w:rsidP="007A0952">
      <w:pPr>
        <w:pStyle w:val="ListParagraph"/>
        <w:numPr>
          <w:ilvl w:val="1"/>
          <w:numId w:val="3"/>
        </w:numPr>
      </w:pPr>
      <w:r>
        <w:t>Health determinants data (mostly economic)</w:t>
      </w:r>
    </w:p>
    <w:p w14:paraId="391395C5" w14:textId="77777777" w:rsidR="00D34918" w:rsidRDefault="00D34918" w:rsidP="007A0952">
      <w:pPr>
        <w:pStyle w:val="ListParagraph"/>
        <w:numPr>
          <w:ilvl w:val="0"/>
          <w:numId w:val="3"/>
        </w:numPr>
      </w:pPr>
      <w:hyperlink r:id="rId40" w:anchor="ihme-gbd" w:history="1">
        <w:r w:rsidRPr="00610F4A">
          <w:rPr>
            <w:rStyle w:val="Hyperlink"/>
          </w:rPr>
          <w:t>https://www.who.int/data/sets/health-inequality-monitor-dataset#ihme-gbd</w:t>
        </w:r>
      </w:hyperlink>
    </w:p>
    <w:p w14:paraId="3F657DEF" w14:textId="77777777" w:rsidR="00D34918" w:rsidRDefault="00D34918" w:rsidP="007A0952">
      <w:pPr>
        <w:pStyle w:val="ListParagraph"/>
        <w:numPr>
          <w:ilvl w:val="1"/>
          <w:numId w:val="3"/>
        </w:numPr>
      </w:pPr>
      <w:r>
        <w:t>Illness prevalence data</w:t>
      </w:r>
    </w:p>
    <w:p w14:paraId="339D0BB9" w14:textId="77777777" w:rsidR="00D34918" w:rsidRPr="00203B5A" w:rsidRDefault="00D34918" w:rsidP="007A0952">
      <w:pPr>
        <w:pStyle w:val="ListParagraph"/>
        <w:numPr>
          <w:ilvl w:val="0"/>
          <w:numId w:val="3"/>
        </w:numPr>
        <w:shd w:val="clear" w:color="auto" w:fill="FFFFFF"/>
        <w:spacing w:line="270" w:lineRule="atLeast"/>
        <w:rPr>
          <w:rFonts w:ascii="Menlo" w:hAnsi="Menlo" w:cs="Menlo"/>
          <w:color w:val="000000"/>
          <w:sz w:val="18"/>
          <w:szCs w:val="18"/>
        </w:rPr>
      </w:pPr>
      <w:hyperlink r:id="rId41" w:anchor="gho" w:history="1">
        <w:r w:rsidRPr="00610F4A">
          <w:rPr>
            <w:rStyle w:val="Hyperlink"/>
            <w:rFonts w:ascii="Menlo" w:hAnsi="Menlo" w:cs="Menlo"/>
            <w:sz w:val="18"/>
            <w:szCs w:val="18"/>
          </w:rPr>
          <w:t>https://www.who.int/data/sets/health-inequality-monitor-dataset#gho</w:t>
        </w:r>
      </w:hyperlink>
      <w:r>
        <w:rPr>
          <w:rFonts w:ascii="Menlo" w:hAnsi="Menlo" w:cs="Menlo"/>
          <w:color w:val="008000"/>
          <w:sz w:val="18"/>
          <w:szCs w:val="18"/>
        </w:rPr>
        <w:t xml:space="preserve"> </w:t>
      </w:r>
    </w:p>
    <w:p w14:paraId="2AD78024" w14:textId="77777777" w:rsidR="00D34918" w:rsidRDefault="00D34918" w:rsidP="007A0952">
      <w:pPr>
        <w:pStyle w:val="ListParagraph"/>
        <w:numPr>
          <w:ilvl w:val="1"/>
          <w:numId w:val="3"/>
        </w:numPr>
      </w:pPr>
      <w:r>
        <w:t>Income level data</w:t>
      </w:r>
    </w:p>
    <w:p w14:paraId="7B4FB7BD" w14:textId="77777777" w:rsidR="004B7250" w:rsidRDefault="004B7250" w:rsidP="007A0952">
      <w:pPr>
        <w:pStyle w:val="ListParagraph"/>
        <w:numPr>
          <w:ilvl w:val="0"/>
          <w:numId w:val="3"/>
        </w:numPr>
      </w:pPr>
      <w:hyperlink r:id="rId42" w:history="1">
        <w:r w:rsidRPr="00877FE4">
          <w:rPr>
            <w:rStyle w:val="Hyperlink"/>
          </w:rPr>
          <w:t>https://alz-journals.onlinelibrary.wiley.com/doi/epdf/10.1002/alz.13441?getft_integrator=scopus&amp;src=getftr&amp;utm_source=scopus</w:t>
        </w:r>
      </w:hyperlink>
      <w:r>
        <w:t xml:space="preserve"> </w:t>
      </w:r>
    </w:p>
    <w:p w14:paraId="24DB3EF1" w14:textId="3BF58F1A" w:rsidR="00A452CB" w:rsidRDefault="00A452CB" w:rsidP="007A0952">
      <w:pPr>
        <w:pStyle w:val="ListParagraph"/>
        <w:numPr>
          <w:ilvl w:val="1"/>
          <w:numId w:val="3"/>
        </w:numPr>
      </w:pPr>
      <w:r>
        <w:t>Semi-supervised methods 1</w:t>
      </w:r>
    </w:p>
    <w:p w14:paraId="3CF5D970" w14:textId="77777777" w:rsidR="00A452CB" w:rsidRDefault="00A452CB" w:rsidP="007A0952">
      <w:pPr>
        <w:pStyle w:val="ListParagraph"/>
        <w:numPr>
          <w:ilvl w:val="0"/>
          <w:numId w:val="3"/>
        </w:numPr>
      </w:pPr>
      <w:hyperlink r:id="rId43" w:history="1">
        <w:r w:rsidRPr="00877FE4">
          <w:rPr>
            <w:rStyle w:val="Hyperlink"/>
          </w:rPr>
          <w:t>https://www.tandfonline.com/doi/epdf/10.1080/1744666X.2024.2359019?src=getftr&amp;utm_source=scopus&amp;getft_integrator=scopus</w:t>
        </w:r>
      </w:hyperlink>
      <w:r>
        <w:t xml:space="preserve"> </w:t>
      </w:r>
    </w:p>
    <w:p w14:paraId="361C7069" w14:textId="001CD3F2" w:rsidR="00A452CB" w:rsidRDefault="00A452CB" w:rsidP="007A0952">
      <w:pPr>
        <w:pStyle w:val="ListParagraph"/>
        <w:numPr>
          <w:ilvl w:val="1"/>
          <w:numId w:val="3"/>
        </w:numPr>
      </w:pPr>
      <w:r>
        <w:t>Semi-supervised methods 2</w:t>
      </w:r>
    </w:p>
    <w:p w14:paraId="6CA5F7B3" w14:textId="0769D03D" w:rsidR="00A452CB" w:rsidRDefault="00F97241" w:rsidP="007A0952">
      <w:pPr>
        <w:pStyle w:val="ListParagraph"/>
        <w:numPr>
          <w:ilvl w:val="0"/>
          <w:numId w:val="3"/>
        </w:numPr>
      </w:pPr>
      <w:r w:rsidRPr="00F97241">
        <w:t>https://dhsprogram.com/Countries/</w:t>
      </w:r>
    </w:p>
    <w:p w14:paraId="442296D0" w14:textId="77777777" w:rsidR="00D238EF" w:rsidRDefault="00D238EF" w:rsidP="00D238EF">
      <w:pPr>
        <w:pStyle w:val="ListParagraph"/>
        <w:numPr>
          <w:ilvl w:val="0"/>
          <w:numId w:val="3"/>
        </w:numPr>
      </w:pPr>
      <w:hyperlink r:id="rId44" w:history="1">
        <w:r w:rsidRPr="00610F4A">
          <w:rPr>
            <w:rStyle w:val="Hyperlink"/>
          </w:rPr>
          <w:t>https://onlinelibrary.wiley.com/doi/10.5694/mja2.52452</w:t>
        </w:r>
      </w:hyperlink>
      <w:r>
        <w:t xml:space="preserve"> </w:t>
      </w:r>
    </w:p>
    <w:p w14:paraId="7E008592" w14:textId="77777777" w:rsidR="00D238EF" w:rsidRDefault="00D238EF" w:rsidP="00D238EF">
      <w:pPr>
        <w:pStyle w:val="ListParagraph"/>
        <w:numPr>
          <w:ilvl w:val="1"/>
          <w:numId w:val="3"/>
        </w:numPr>
      </w:pPr>
      <w:r>
        <w:t>Non-communicable disease and pregnancy</w:t>
      </w:r>
    </w:p>
    <w:p w14:paraId="75113456" w14:textId="77777777" w:rsidR="00D238EF" w:rsidRDefault="00D238EF" w:rsidP="00D238EF">
      <w:pPr>
        <w:pStyle w:val="ListParagraph"/>
        <w:numPr>
          <w:ilvl w:val="1"/>
          <w:numId w:val="3"/>
        </w:numPr>
      </w:pPr>
      <w:r>
        <w:t>Ramson et al., 2024</w:t>
      </w:r>
    </w:p>
    <w:p w14:paraId="5C65B020" w14:textId="718E71A2" w:rsidR="00D238EF" w:rsidRDefault="00595A34" w:rsidP="007A0952">
      <w:pPr>
        <w:pStyle w:val="ListParagraph"/>
        <w:numPr>
          <w:ilvl w:val="0"/>
          <w:numId w:val="3"/>
        </w:numPr>
      </w:pPr>
      <w:r w:rsidRPr="00595A34">
        <w:t>https://dl.acm.org/doi/10.1145/3686397.3686403</w:t>
      </w:r>
    </w:p>
    <w:p w14:paraId="20959833" w14:textId="24978408" w:rsidR="00595A34" w:rsidRDefault="00595A34" w:rsidP="00595A34">
      <w:pPr>
        <w:pStyle w:val="ListParagraph"/>
        <w:numPr>
          <w:ilvl w:val="1"/>
          <w:numId w:val="3"/>
        </w:numPr>
      </w:pPr>
      <w:proofErr w:type="spellStart"/>
      <w:r>
        <w:t>xgboost</w:t>
      </w:r>
      <w:proofErr w:type="spellEnd"/>
      <w:r>
        <w:t xml:space="preserve"> missing data </w:t>
      </w:r>
    </w:p>
    <w:p w14:paraId="2C5EEF57" w14:textId="77777777" w:rsidR="00DB5624" w:rsidRDefault="00DB5624" w:rsidP="00DB5624">
      <w:pPr>
        <w:pStyle w:val="ListParagraph"/>
        <w:numPr>
          <w:ilvl w:val="0"/>
          <w:numId w:val="3"/>
        </w:numPr>
      </w:pPr>
      <w:hyperlink r:id="rId45" w:history="1">
        <w:r w:rsidRPr="00610F4A">
          <w:rPr>
            <w:rStyle w:val="Hyperlink"/>
          </w:rPr>
          <w:t>https://academic.oup.com/jrsssb/article/67/2/301/7109482</w:t>
        </w:r>
      </w:hyperlink>
    </w:p>
    <w:p w14:paraId="1CB76A34" w14:textId="5896BFB4" w:rsidR="000D2A03" w:rsidRDefault="00DB5624" w:rsidP="00A452CB">
      <w:pPr>
        <w:pStyle w:val="ListParagraph"/>
        <w:numPr>
          <w:ilvl w:val="1"/>
          <w:numId w:val="3"/>
        </w:numPr>
      </w:pPr>
      <w:r>
        <w:t xml:space="preserve">Elastic net </w:t>
      </w:r>
    </w:p>
    <w:p w14:paraId="2057C652" w14:textId="77777777" w:rsidR="00DD1109" w:rsidRPr="009D3537" w:rsidRDefault="00DD1109" w:rsidP="00DD1109">
      <w:pPr>
        <w:pStyle w:val="ListParagraph"/>
        <w:numPr>
          <w:ilvl w:val="0"/>
          <w:numId w:val="3"/>
        </w:numPr>
        <w:rPr>
          <w:b/>
          <w:bCs/>
        </w:rPr>
      </w:pPr>
      <w:hyperlink r:id="rId46" w:history="1">
        <w:r w:rsidRPr="00610F4A">
          <w:rPr>
            <w:rStyle w:val="Hyperlink"/>
            <w:b/>
            <w:bCs/>
          </w:rPr>
          <w:t>https://pubmed.ncbi.nlm.nih.gov/27642018/</w:t>
        </w:r>
      </w:hyperlink>
    </w:p>
    <w:p w14:paraId="30A40B71" w14:textId="77777777" w:rsidR="00DD1109" w:rsidRPr="003A3A8F" w:rsidRDefault="00DD1109" w:rsidP="00DD1109">
      <w:pPr>
        <w:pStyle w:val="ListParagraph"/>
        <w:numPr>
          <w:ilvl w:val="0"/>
          <w:numId w:val="3"/>
        </w:numPr>
      </w:pPr>
    </w:p>
    <w:sectPr w:rsidR="00DD1109" w:rsidRPr="003A3A8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hung Nghiem" w:date="2025-10-14T10:20:00Z" w:initials="NN">
    <w:p w14:paraId="3AEF8C9F" w14:textId="0016293E" w:rsidR="00F41157" w:rsidRDefault="00F41157">
      <w:r>
        <w:rPr>
          <w:rStyle w:val="CommentReference"/>
        </w:rPr>
        <w:annotationRef/>
      </w:r>
      <w:r w:rsidRPr="01E8D26C">
        <w:t>I usually have this section after strengths and limitations - but it's totally up to you.</w:t>
      </w:r>
    </w:p>
  </w:comment>
  <w:comment w:id="1" w:author="Nhung Nghiem" w:date="2025-10-14T10:23:00Z" w:initials="NN">
    <w:p w14:paraId="6C852AEF" w14:textId="0A665070" w:rsidR="00F41157" w:rsidRDefault="00F41157">
      <w:r>
        <w:rPr>
          <w:rStyle w:val="CommentReference"/>
        </w:rPr>
        <w:annotationRef/>
      </w:r>
      <w:r w:rsidRPr="2D1FB594">
        <w:t>I would put a brief summary of the results before this section. For example, what was the best model and its performance matrix, and the features of importance.</w:t>
      </w:r>
    </w:p>
  </w:comment>
  <w:comment w:id="2" w:author="Nhung Nghiem" w:date="2025-10-14T10:24:00Z" w:initials="NN">
    <w:p w14:paraId="33E22E72" w14:textId="20B054C6" w:rsidR="00F41157" w:rsidRDefault="00F41157">
      <w:r>
        <w:rPr>
          <w:rStyle w:val="CommentReference"/>
        </w:rPr>
        <w:annotationRef/>
      </w:r>
      <w:r w:rsidRPr="17510B9C">
        <w:t>and also explain what it means.</w:t>
      </w:r>
    </w:p>
  </w:comment>
  <w:comment w:id="3" w:author="Minh Bui" w:date="2025-10-17T13:21:00Z" w:initials="MB">
    <w:p w14:paraId="010923C9" w14:textId="77777777" w:rsidR="007A1BFB" w:rsidRDefault="007A1BFB" w:rsidP="007A1BFB">
      <w:r>
        <w:rPr>
          <w:rStyle w:val="CommentReference"/>
        </w:rPr>
        <w:annotationRef/>
      </w:r>
      <w:r>
        <w:rPr>
          <w:color w:val="000000"/>
          <w:sz w:val="20"/>
          <w:szCs w:val="20"/>
        </w:rPr>
        <w:t>agreed</w:t>
      </w:r>
    </w:p>
  </w:comment>
  <w:comment w:id="11" w:author="Nhung Nghiem" w:date="2025-10-19T16:06:00Z" w:initials="NN">
    <w:p w14:paraId="641C4A38" w14:textId="3161A770" w:rsidR="00B11122" w:rsidRDefault="00B11122">
      <w:pPr>
        <w:pStyle w:val="CommentText"/>
      </w:pPr>
      <w:r>
        <w:rPr>
          <w:rStyle w:val="CommentReference"/>
        </w:rPr>
        <w:annotationRef/>
      </w:r>
      <w:r w:rsidRPr="4BB4BD98">
        <w:t>Can this be changed to well-know risk factors?</w:t>
      </w:r>
    </w:p>
  </w:comment>
  <w:comment w:id="13" w:author="Nhung Nghiem" w:date="2025-10-19T16:10:00Z" w:initials="NN">
    <w:p w14:paraId="36E943E0" w14:textId="254837F1" w:rsidR="00B11122" w:rsidRDefault="00B11122">
      <w:pPr>
        <w:pStyle w:val="CommentText"/>
      </w:pPr>
      <w:r>
        <w:rPr>
          <w:rStyle w:val="CommentReference"/>
        </w:rPr>
        <w:annotationRef/>
      </w:r>
      <w:r w:rsidRPr="7FD7947F">
        <w:t>I think it would be clearer to put an unit for MMR here, but I am not sure whether deaths or deaths per 100,000 live births or MMR would help with easy interpretation.</w:t>
      </w:r>
    </w:p>
  </w:comment>
  <w:comment w:id="15" w:author="Nhung Nghiem" w:date="2025-10-19T16:12:00Z" w:initials="NN">
    <w:p w14:paraId="25531349" w14:textId="2DD78E06" w:rsidR="00B11122" w:rsidRDefault="00B11122">
      <w:pPr>
        <w:pStyle w:val="CommentText"/>
      </w:pPr>
      <w:r>
        <w:rPr>
          <w:rStyle w:val="CommentReference"/>
        </w:rPr>
        <w:annotationRef/>
      </w:r>
      <w:r w:rsidRPr="38AABB4C">
        <w:t>In case you haven't put this in the future research, this result suggests the importance of causal research in low- and middle-income countries for disease burden prediction (and therefore management).</w:t>
      </w:r>
    </w:p>
  </w:comment>
  <w:comment w:id="16" w:author="Nhung Nghiem" w:date="2025-10-19T16:19:00Z" w:initials="NN">
    <w:p w14:paraId="0D5F21C1" w14:textId="013A4931" w:rsidR="00B11122" w:rsidRDefault="00B11122">
      <w:pPr>
        <w:pStyle w:val="CommentText"/>
      </w:pPr>
      <w:r>
        <w:rPr>
          <w:rStyle w:val="CommentReference"/>
        </w:rPr>
        <w:annotationRef/>
      </w:r>
      <w:r w:rsidRPr="08454BBA">
        <w:t>Potentially, the 'Correlation 0.6' can point causal research to a smaller set of features rather than the 'all features' model (with both having similar performance). Thus, your research also contributes to the literature in this way? [Just to note here in case you want to discuss it in the contribution or policy implication section.]</w:t>
      </w:r>
    </w:p>
  </w:comment>
  <w:comment w:id="17" w:author="Nhung Nghiem" w:date="2025-10-19T16:21:00Z" w:initials="NN">
    <w:p w14:paraId="1A04A70C" w14:textId="68AA0C02" w:rsidR="00B11122" w:rsidRDefault="00B11122">
      <w:pPr>
        <w:pStyle w:val="CommentText"/>
      </w:pPr>
      <w:r>
        <w:rPr>
          <w:rStyle w:val="CommentReference"/>
        </w:rPr>
        <w:annotationRef/>
      </w:r>
      <w:r w:rsidRPr="40F377E3">
        <w:t>what the other nine features?</w:t>
      </w:r>
    </w:p>
  </w:comment>
  <w:comment w:id="18" w:author="Nhung Nghiem" w:date="2025-10-19T16:25:00Z" w:initials="NN">
    <w:p w14:paraId="0F71DB97" w14:textId="1F1DDA73" w:rsidR="00B11122" w:rsidRDefault="00B11122">
      <w:pPr>
        <w:pStyle w:val="CommentText"/>
      </w:pPr>
      <w:r>
        <w:rPr>
          <w:rStyle w:val="CommentReference"/>
        </w:rPr>
        <w:annotationRef/>
      </w:r>
      <w:r w:rsidRPr="75839A5B">
        <w:t>It reminds the reader the lower the score, the better.</w:t>
      </w:r>
    </w:p>
  </w:comment>
  <w:comment w:id="21" w:author="Nhung Nghiem" w:date="2025-10-19T16:28:00Z" w:initials="NN">
    <w:p w14:paraId="769747F9" w14:textId="0147742C" w:rsidR="00B11122" w:rsidRDefault="00B11122">
      <w:pPr>
        <w:pStyle w:val="CommentText"/>
      </w:pPr>
      <w:r>
        <w:rPr>
          <w:rStyle w:val="CommentReference"/>
        </w:rPr>
        <w:annotationRef/>
      </w:r>
      <w:r w:rsidRPr="27D01555">
        <w:t>If this term was used only a couple of time, I would not use abbreviations.</w:t>
      </w:r>
    </w:p>
  </w:comment>
  <w:comment w:id="22" w:author="Nhung Nghiem" w:date="2025-10-19T16:29:00Z" w:initials="NN">
    <w:p w14:paraId="6F2A7044" w14:textId="622D748F" w:rsidR="00B11122" w:rsidRDefault="00B11122">
      <w:pPr>
        <w:pStyle w:val="CommentText"/>
      </w:pPr>
      <w:r>
        <w:rPr>
          <w:rStyle w:val="CommentReference"/>
        </w:rPr>
        <w:annotationRef/>
      </w:r>
      <w:r w:rsidRPr="27209428">
        <w:t>It is really helpful to have the summary.</w:t>
      </w:r>
    </w:p>
  </w:comment>
  <w:comment w:id="23" w:author="Nhung Nghiem" w:date="2025-10-14T10:27:00Z" w:initials="NN">
    <w:p w14:paraId="3F2E674C" w14:textId="0ED185EE" w:rsidR="00F41157" w:rsidRDefault="00F41157">
      <w:r>
        <w:rPr>
          <w:rStyle w:val="CommentReference"/>
        </w:rPr>
        <w:annotationRef/>
      </w:r>
      <w:r w:rsidRPr="70DAFE16">
        <w:t>Did the final ensemble model achieve stable results across data folds?</w:t>
      </w:r>
    </w:p>
  </w:comment>
  <w:comment w:id="24" w:author="Rosalita Rosenberg" w:date="2025-10-14T12:16:00Z" w:initials="RR">
    <w:p w14:paraId="531C6321" w14:textId="19EA8D88" w:rsidR="00F41157" w:rsidRDefault="00F41157">
      <w:r>
        <w:rPr>
          <w:rStyle w:val="CommentReference"/>
        </w:rPr>
        <w:annotationRef/>
      </w:r>
      <w:r w:rsidRPr="4B722047">
        <w:t>give a summary to flag the main points from the results to make structure clear</w:t>
      </w:r>
    </w:p>
  </w:comment>
  <w:comment w:id="25" w:author="Rosalita Rosenberg" w:date="2025-10-14T12:17:00Z" w:initials="RR">
    <w:p w14:paraId="6221F920" w14:textId="21445D35" w:rsidR="00F41157" w:rsidRDefault="00F41157">
      <w:r>
        <w:rPr>
          <w:rStyle w:val="CommentReference"/>
        </w:rPr>
        <w:annotationRef/>
      </w:r>
      <w:r w:rsidRPr="47184395">
        <w:t>to remind readers of salient results</w:t>
      </w:r>
    </w:p>
  </w:comment>
  <w:comment w:id="26" w:author="Nhung Nghiem" w:date="2025-10-19T16:37:00Z" w:initials="NN">
    <w:p w14:paraId="615E83CD" w14:textId="1C7D6CF6" w:rsidR="00B11122" w:rsidRDefault="00B11122">
      <w:pPr>
        <w:pStyle w:val="CommentText"/>
      </w:pPr>
      <w:r>
        <w:rPr>
          <w:rStyle w:val="CommentReference"/>
        </w:rPr>
        <w:annotationRef/>
      </w:r>
      <w:r w:rsidRPr="240E7295">
        <w:t>This model notation was used at the start of this section, so I would remind this is the country-level prediction at the beginning, then use this model abbreviation throughout the section.</w:t>
      </w:r>
    </w:p>
  </w:comment>
  <w:comment w:id="28" w:author="Nhung Nghiem" w:date="2025-10-19T16:39:00Z" w:initials="NN">
    <w:p w14:paraId="1D1AB959" w14:textId="39994FBA" w:rsidR="00B11122" w:rsidRDefault="00B11122">
      <w:pPr>
        <w:pStyle w:val="CommentText"/>
      </w:pPr>
      <w:r>
        <w:rPr>
          <w:rStyle w:val="CommentReference"/>
        </w:rPr>
        <w:annotationRef/>
      </w:r>
      <w:r w:rsidRPr="2072FE15">
        <w:t>Would the difference be strong enough (82% vs 71%)?</w:t>
      </w:r>
    </w:p>
  </w:comment>
  <w:comment w:id="29" w:author="Nhung Nghiem" w:date="2025-10-19T16:47:00Z" w:initials="NN">
    <w:p w14:paraId="3D49B542" w14:textId="03B65CDA" w:rsidR="00B11122" w:rsidRDefault="00B11122">
      <w:pPr>
        <w:pStyle w:val="CommentText"/>
      </w:pPr>
      <w:r>
        <w:rPr>
          <w:rStyle w:val="CommentReference"/>
        </w:rPr>
        <w:annotationRef/>
      </w:r>
      <w:r w:rsidRPr="036469EC">
        <w:t>Why half of this paragraph devote on the specific RFSE-F model?</w:t>
      </w:r>
    </w:p>
  </w:comment>
  <w:comment w:id="31" w:author="Nhung Nghiem" w:date="2025-10-19T16:51:00Z" w:initials="NN">
    <w:p w14:paraId="37A77BAB" w14:textId="70973A3C" w:rsidR="00B11122" w:rsidRDefault="00B11122">
      <w:pPr>
        <w:pStyle w:val="CommentText"/>
      </w:pPr>
      <w:r>
        <w:rPr>
          <w:rStyle w:val="CommentReference"/>
        </w:rPr>
        <w:annotationRef/>
      </w:r>
      <w:r w:rsidRPr="68FA4850">
        <w:t>If RFSE_CLP/F was not frequently used, I would probably just use RFSE and say country-level or forecasting.</w:t>
      </w:r>
    </w:p>
  </w:comment>
  <w:comment w:id="34" w:author="Nhung Nghiem" w:date="2025-10-17T15:43:00Z" w:initials="NN">
    <w:p w14:paraId="0BE89BD1" w14:textId="5B5DCEE3" w:rsidR="00652F52" w:rsidRDefault="00652F52">
      <w:pPr>
        <w:pStyle w:val="CommentText"/>
      </w:pPr>
      <w:r>
        <w:rPr>
          <w:rStyle w:val="CommentReference"/>
        </w:rPr>
        <w:annotationRef/>
      </w:r>
      <w:r w:rsidRPr="55F49E13">
        <w:t>Does this section overlap with the comparison section 5.8? I recommend moving section 5.8 to the Discussion section.</w:t>
      </w:r>
    </w:p>
  </w:comment>
  <w:comment w:id="35" w:author="Nhung Nghiem" w:date="2025-10-14T10:30:00Z" w:initials="NN">
    <w:p w14:paraId="0AF4CA9C" w14:textId="24687560" w:rsidR="00F41157" w:rsidRDefault="00F41157">
      <w:r>
        <w:rPr>
          <w:rStyle w:val="CommentReference"/>
        </w:rPr>
        <w:annotationRef/>
      </w:r>
      <w:r w:rsidRPr="5320A42D">
        <w:t>It would be useful to briefly remind the characteristics of each model, eg GMatH (microsimulation model).</w:t>
      </w:r>
    </w:p>
  </w:comment>
  <w:comment w:id="37" w:author="Nhung Nghiem" w:date="2025-10-19T17:03:00Z" w:initials="NN">
    <w:p w14:paraId="3D1F851E" w14:textId="42260ED3" w:rsidR="00B11122" w:rsidRDefault="00B11122">
      <w:pPr>
        <w:pStyle w:val="CommentText"/>
      </w:pPr>
      <w:r>
        <w:rPr>
          <w:rStyle w:val="CommentReference"/>
        </w:rPr>
        <w:annotationRef/>
      </w:r>
      <w:r w:rsidRPr="5DD7A69B">
        <w:t>It would be good to briefly summarise a range of your features here.</w:t>
      </w:r>
    </w:p>
  </w:comment>
  <w:comment w:id="42" w:author="Nhung Nghiem" w:date="2025-10-19T17:09:00Z" w:initials="NN">
    <w:p w14:paraId="446A8889" w14:textId="0128E9E9" w:rsidR="00B11122" w:rsidRDefault="00B11122">
      <w:pPr>
        <w:pStyle w:val="CommentText"/>
      </w:pPr>
      <w:r>
        <w:rPr>
          <w:rStyle w:val="CommentReference"/>
        </w:rPr>
        <w:annotationRef/>
      </w:r>
      <w:r w:rsidRPr="0AF3DD6F">
        <w:t>I thought the income-level was an important predictor for both RFSE-CLP and RFSE-F model (from section 6.22)?</w:t>
      </w:r>
    </w:p>
  </w:comment>
  <w:comment w:id="43" w:author="Nhung Nghiem" w:date="2025-10-14T10:32:00Z" w:initials="NN">
    <w:p w14:paraId="4BADD2B7" w14:textId="0E9B301F" w:rsidR="00F41157" w:rsidRDefault="00F41157">
      <w:r>
        <w:rPr>
          <w:rStyle w:val="CommentReference"/>
        </w:rPr>
        <w:annotationRef/>
      </w:r>
      <w:r w:rsidRPr="64CDF933">
        <w:t>Can say this is out of scope of your thesis and can add to future research (causal link).</w:t>
      </w:r>
    </w:p>
  </w:comment>
  <w:comment w:id="44" w:author="Rosalita Rosenberg" w:date="2025-10-14T12:27:00Z" w:initials="RR">
    <w:p w14:paraId="2DE52C41" w14:textId="777B2D30" w:rsidR="00F41157" w:rsidRDefault="00F41157">
      <w:r>
        <w:rPr>
          <w:rStyle w:val="CommentReference"/>
        </w:rPr>
        <w:annotationRef/>
      </w:r>
      <w:r w:rsidRPr="4DDD35CC">
        <w:t>further extensions after this section, while keeping all future work addressing these limitaitons in this section</w:t>
      </w:r>
    </w:p>
  </w:comment>
  <w:comment w:id="45" w:author="Nhung Nghiem" w:date="2025-10-14T10:33:00Z" w:initials="NN">
    <w:p w14:paraId="5DD84A67" w14:textId="05D014B0" w:rsidR="00F41157" w:rsidRDefault="00F41157">
      <w:r>
        <w:rPr>
          <w:rStyle w:val="CommentReference"/>
        </w:rPr>
        <w:annotationRef/>
      </w:r>
      <w:r w:rsidRPr="3B2A7A09">
        <w:t>I would create a separate sub-section for it.</w:t>
      </w:r>
    </w:p>
  </w:comment>
  <w:comment w:id="46" w:author="Nhung Nghiem" w:date="2025-10-14T10:34:00Z" w:initials="NN">
    <w:p w14:paraId="0D386A95" w14:textId="45FCFE8D" w:rsidR="00F41157" w:rsidRDefault="00F41157">
      <w:r>
        <w:rPr>
          <w:rStyle w:val="CommentReference"/>
        </w:rPr>
        <w:annotationRef/>
      </w:r>
      <w:r w:rsidRPr="5794369A">
        <w:t xml:space="preserve">Try to distinguish between limitations and further research. </w:t>
      </w:r>
    </w:p>
  </w:comment>
  <w:comment w:id="52" w:author="Nhung Nghiem" w:date="2025-10-19T17:14:00Z" w:initials="NN">
    <w:p w14:paraId="2948B0DB" w14:textId="374ED152" w:rsidR="00B11122" w:rsidRDefault="00B11122">
      <w:pPr>
        <w:pStyle w:val="CommentText"/>
      </w:pPr>
      <w:r>
        <w:rPr>
          <w:rStyle w:val="CommentReference"/>
        </w:rPr>
        <w:annotationRef/>
      </w:r>
      <w:r w:rsidRPr="38B1ADCF">
        <w:t>I think this (4) is unnecessary.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EF8C9F" w15:done="0"/>
  <w15:commentEx w15:paraId="6C852AEF" w15:done="0"/>
  <w15:commentEx w15:paraId="33E22E72" w15:paraIdParent="6C852AEF" w15:done="0"/>
  <w15:commentEx w15:paraId="010923C9" w15:paraIdParent="6C852AEF" w15:done="0"/>
  <w15:commentEx w15:paraId="641C4A38" w15:done="0"/>
  <w15:commentEx w15:paraId="36E943E0" w15:done="0"/>
  <w15:commentEx w15:paraId="25531349" w15:done="0"/>
  <w15:commentEx w15:paraId="0D5F21C1" w15:done="0"/>
  <w15:commentEx w15:paraId="1A04A70C" w15:done="0"/>
  <w15:commentEx w15:paraId="0F71DB97" w15:done="0"/>
  <w15:commentEx w15:paraId="769747F9" w15:done="0"/>
  <w15:commentEx w15:paraId="6F2A7044" w15:done="0"/>
  <w15:commentEx w15:paraId="3F2E674C" w15:done="0"/>
  <w15:commentEx w15:paraId="531C6321" w15:done="0"/>
  <w15:commentEx w15:paraId="6221F920" w15:paraIdParent="531C6321" w15:done="0"/>
  <w15:commentEx w15:paraId="615E83CD" w15:done="0"/>
  <w15:commentEx w15:paraId="1D1AB959" w15:done="0"/>
  <w15:commentEx w15:paraId="3D49B542" w15:done="0"/>
  <w15:commentEx w15:paraId="37A77BAB" w15:done="0"/>
  <w15:commentEx w15:paraId="0BE89BD1" w15:done="0"/>
  <w15:commentEx w15:paraId="0AF4CA9C" w15:done="0"/>
  <w15:commentEx w15:paraId="3D1F851E" w15:done="0"/>
  <w15:commentEx w15:paraId="446A8889" w15:done="0"/>
  <w15:commentEx w15:paraId="4BADD2B7" w15:done="0"/>
  <w15:commentEx w15:paraId="2DE52C41" w15:done="0"/>
  <w15:commentEx w15:paraId="5DD84A67" w15:done="0"/>
  <w15:commentEx w15:paraId="0D386A95" w15:paraIdParent="5DD84A67" w15:done="0"/>
  <w15:commentEx w15:paraId="2948B0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EDB9DBC" w16cex:dateUtc="2025-10-13T23:20:00Z"/>
  <w16cex:commentExtensible w16cex:durableId="0B890D3E" w16cex:dateUtc="2025-10-13T23:23:00Z"/>
  <w16cex:commentExtensible w16cex:durableId="691455F8" w16cex:dateUtc="2025-10-13T23:24:00Z"/>
  <w16cex:commentExtensible w16cex:durableId="728E47A6" w16cex:dateUtc="2025-10-17T02:21:00Z"/>
  <w16cex:commentExtensible w16cex:durableId="639AF65C" w16cex:dateUtc="2025-10-19T05:06:00Z"/>
  <w16cex:commentExtensible w16cex:durableId="7682CD83" w16cex:dateUtc="2025-10-19T05:10:00Z"/>
  <w16cex:commentExtensible w16cex:durableId="3BFA697C" w16cex:dateUtc="2025-10-19T05:12:00Z"/>
  <w16cex:commentExtensible w16cex:durableId="59FA6B74" w16cex:dateUtc="2025-10-19T05:19:00Z"/>
  <w16cex:commentExtensible w16cex:durableId="2B582AF4" w16cex:dateUtc="2025-10-19T05:21:00Z"/>
  <w16cex:commentExtensible w16cex:durableId="57027B62" w16cex:dateUtc="2025-10-19T05:25:00Z"/>
  <w16cex:commentExtensible w16cex:durableId="7BC2A46F" w16cex:dateUtc="2025-10-19T05:28:00Z"/>
  <w16cex:commentExtensible w16cex:durableId="5C07DA7D" w16cex:dateUtc="2025-10-19T05:29:00Z"/>
  <w16cex:commentExtensible w16cex:durableId="4493E61A" w16cex:dateUtc="2025-10-13T23:27:00Z"/>
  <w16cex:commentExtensible w16cex:durableId="3B063A43" w16cex:dateUtc="2025-10-14T01:16:00Z"/>
  <w16cex:commentExtensible w16cex:durableId="6FB375F8" w16cex:dateUtc="2025-10-14T01:17:00Z"/>
  <w16cex:commentExtensible w16cex:durableId="0F688BA5" w16cex:dateUtc="2025-10-19T05:37:00Z"/>
  <w16cex:commentExtensible w16cex:durableId="3747F2BA" w16cex:dateUtc="2025-10-19T05:39:00Z"/>
  <w16cex:commentExtensible w16cex:durableId="4BE38B07" w16cex:dateUtc="2025-10-19T05:47:00Z"/>
  <w16cex:commentExtensible w16cex:durableId="7759B0D2" w16cex:dateUtc="2025-10-19T05:51:00Z"/>
  <w16cex:commentExtensible w16cex:durableId="577E3577" w16cex:dateUtc="2025-10-17T04:43:00Z"/>
  <w16cex:commentExtensible w16cex:durableId="4F884790" w16cex:dateUtc="2025-10-13T23:30:00Z"/>
  <w16cex:commentExtensible w16cex:durableId="2D741907" w16cex:dateUtc="2025-10-19T06:03:00Z"/>
  <w16cex:commentExtensible w16cex:durableId="79F083B4" w16cex:dateUtc="2025-10-19T06:09:00Z"/>
  <w16cex:commentExtensible w16cex:durableId="36A71D8C" w16cex:dateUtc="2025-10-13T23:32:00Z"/>
  <w16cex:commentExtensible w16cex:durableId="063B6428" w16cex:dateUtc="2025-10-14T01:27:00Z"/>
  <w16cex:commentExtensible w16cex:durableId="625DC3AC" w16cex:dateUtc="2025-10-13T23:33:00Z"/>
  <w16cex:commentExtensible w16cex:durableId="178A8C78" w16cex:dateUtc="2025-10-13T23:34:00Z"/>
  <w16cex:commentExtensible w16cex:durableId="25B1E587" w16cex:dateUtc="2025-10-19T06: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EF8C9F" w16cid:durableId="0EDB9DBC"/>
  <w16cid:commentId w16cid:paraId="6C852AEF" w16cid:durableId="0B890D3E"/>
  <w16cid:commentId w16cid:paraId="33E22E72" w16cid:durableId="691455F8"/>
  <w16cid:commentId w16cid:paraId="010923C9" w16cid:durableId="728E47A6"/>
  <w16cid:commentId w16cid:paraId="641C4A38" w16cid:durableId="639AF65C"/>
  <w16cid:commentId w16cid:paraId="36E943E0" w16cid:durableId="7682CD83"/>
  <w16cid:commentId w16cid:paraId="25531349" w16cid:durableId="3BFA697C"/>
  <w16cid:commentId w16cid:paraId="0D5F21C1" w16cid:durableId="59FA6B74"/>
  <w16cid:commentId w16cid:paraId="1A04A70C" w16cid:durableId="2B582AF4"/>
  <w16cid:commentId w16cid:paraId="0F71DB97" w16cid:durableId="57027B62"/>
  <w16cid:commentId w16cid:paraId="769747F9" w16cid:durableId="7BC2A46F"/>
  <w16cid:commentId w16cid:paraId="6F2A7044" w16cid:durableId="5C07DA7D"/>
  <w16cid:commentId w16cid:paraId="3F2E674C" w16cid:durableId="4493E61A"/>
  <w16cid:commentId w16cid:paraId="531C6321" w16cid:durableId="3B063A43"/>
  <w16cid:commentId w16cid:paraId="6221F920" w16cid:durableId="6FB375F8"/>
  <w16cid:commentId w16cid:paraId="615E83CD" w16cid:durableId="0F688BA5"/>
  <w16cid:commentId w16cid:paraId="1D1AB959" w16cid:durableId="3747F2BA"/>
  <w16cid:commentId w16cid:paraId="3D49B542" w16cid:durableId="4BE38B07"/>
  <w16cid:commentId w16cid:paraId="37A77BAB" w16cid:durableId="7759B0D2"/>
  <w16cid:commentId w16cid:paraId="0BE89BD1" w16cid:durableId="577E3577"/>
  <w16cid:commentId w16cid:paraId="0AF4CA9C" w16cid:durableId="4F884790"/>
  <w16cid:commentId w16cid:paraId="3D1F851E" w16cid:durableId="2D741907"/>
  <w16cid:commentId w16cid:paraId="446A8889" w16cid:durableId="79F083B4"/>
  <w16cid:commentId w16cid:paraId="4BADD2B7" w16cid:durableId="36A71D8C"/>
  <w16cid:commentId w16cid:paraId="2DE52C41" w16cid:durableId="063B6428"/>
  <w16cid:commentId w16cid:paraId="5DD84A67" w16cid:durableId="625DC3AC"/>
  <w16cid:commentId w16cid:paraId="0D386A95" w16cid:durableId="178A8C78"/>
  <w16cid:commentId w16cid:paraId="2948B0DB" w16cid:durableId="25B1E5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Menlo">
    <w:charset w:val="00"/>
    <w:family w:val="modern"/>
    <w:pitch w:val="fixed"/>
    <w:sig w:usb0="E60022FF" w:usb1="D200F9FB" w:usb2="02000028" w:usb3="00000000" w:csb0="000001D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C1F77"/>
    <w:multiLevelType w:val="hybridMultilevel"/>
    <w:tmpl w:val="BD9EED68"/>
    <w:lvl w:ilvl="0" w:tplc="D3562D1A">
      <w:start w:val="1"/>
      <w:numFmt w:val="decimal"/>
      <w:lvlText w:val="%1."/>
      <w:lvlJc w:val="left"/>
      <w:pPr>
        <w:ind w:left="720" w:hanging="360"/>
      </w:pPr>
      <w:rPr>
        <w:rFonts w:hint="default"/>
        <w:color w:val="EE000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2A222A"/>
    <w:multiLevelType w:val="hybridMultilevel"/>
    <w:tmpl w:val="3690AE36"/>
    <w:lvl w:ilvl="0" w:tplc="EEF4BF6C">
      <w:start w:val="6"/>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3D09B0"/>
    <w:multiLevelType w:val="hybridMultilevel"/>
    <w:tmpl w:val="8CD8D17E"/>
    <w:lvl w:ilvl="0" w:tplc="2CC6F8AC">
      <w:start w:val="6"/>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49619E"/>
    <w:multiLevelType w:val="hybridMultilevel"/>
    <w:tmpl w:val="5D3057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4F177B"/>
    <w:multiLevelType w:val="hybridMultilevel"/>
    <w:tmpl w:val="17149A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825B5E"/>
    <w:multiLevelType w:val="hybridMultilevel"/>
    <w:tmpl w:val="8DFEC8C0"/>
    <w:lvl w:ilvl="0" w:tplc="AF6E7E38">
      <w:start w:val="6"/>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C25EAA"/>
    <w:multiLevelType w:val="hybridMultilevel"/>
    <w:tmpl w:val="63926214"/>
    <w:lvl w:ilvl="0" w:tplc="CE2E68F8">
      <w:start w:val="6"/>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00224B"/>
    <w:multiLevelType w:val="multilevel"/>
    <w:tmpl w:val="B3E630A6"/>
    <w:lvl w:ilvl="0">
      <w:start w:val="6"/>
      <w:numFmt w:val="decimal"/>
      <w:lvlText w:val="%1"/>
      <w:lvlJc w:val="left"/>
      <w:pPr>
        <w:ind w:left="460" w:hanging="460"/>
      </w:pPr>
      <w:rPr>
        <w:rFonts w:hint="default"/>
      </w:rPr>
    </w:lvl>
    <w:lvl w:ilvl="1">
      <w:start w:val="13"/>
      <w:numFmt w:val="decimal"/>
      <w:lvlText w:val="%1.%2"/>
      <w:lvlJc w:val="left"/>
      <w:pPr>
        <w:ind w:left="460" w:hanging="4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A9E6869"/>
    <w:multiLevelType w:val="hybridMultilevel"/>
    <w:tmpl w:val="9980538A"/>
    <w:lvl w:ilvl="0" w:tplc="115E8A8C">
      <w:start w:val="6"/>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8660E6"/>
    <w:multiLevelType w:val="hybridMultilevel"/>
    <w:tmpl w:val="42C27A06"/>
    <w:lvl w:ilvl="0" w:tplc="C6F05746">
      <w:start w:val="7"/>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B514D0"/>
    <w:multiLevelType w:val="hybridMultilevel"/>
    <w:tmpl w:val="04C2066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7D51DAB"/>
    <w:multiLevelType w:val="hybridMultilevel"/>
    <w:tmpl w:val="6D443EBC"/>
    <w:lvl w:ilvl="0" w:tplc="16B6B3E2">
      <w:start w:val="6"/>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FD725B"/>
    <w:multiLevelType w:val="hybridMultilevel"/>
    <w:tmpl w:val="29E6B18A"/>
    <w:lvl w:ilvl="0" w:tplc="FD1CC35C">
      <w:start w:val="6"/>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330094"/>
    <w:multiLevelType w:val="hybridMultilevel"/>
    <w:tmpl w:val="DF2C3D44"/>
    <w:lvl w:ilvl="0" w:tplc="E14A986C">
      <w:start w:val="6"/>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AB4E24"/>
    <w:multiLevelType w:val="hybridMultilevel"/>
    <w:tmpl w:val="F762FDE0"/>
    <w:lvl w:ilvl="0" w:tplc="A6B62984">
      <w:start w:val="6"/>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1D15077"/>
    <w:multiLevelType w:val="hybridMultilevel"/>
    <w:tmpl w:val="4F62D256"/>
    <w:lvl w:ilvl="0" w:tplc="0809000F">
      <w:start w:val="1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5651B48"/>
    <w:multiLevelType w:val="hybridMultilevel"/>
    <w:tmpl w:val="3E661A6C"/>
    <w:lvl w:ilvl="0" w:tplc="0809000F">
      <w:start w:val="20"/>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DBF0873"/>
    <w:multiLevelType w:val="hybridMultilevel"/>
    <w:tmpl w:val="2A486116"/>
    <w:lvl w:ilvl="0" w:tplc="88BC1C32">
      <w:start w:val="6"/>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256337"/>
    <w:multiLevelType w:val="hybridMultilevel"/>
    <w:tmpl w:val="1C64A7FC"/>
    <w:lvl w:ilvl="0" w:tplc="BCFCC07E">
      <w:start w:val="6"/>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5465B16"/>
    <w:multiLevelType w:val="hybridMultilevel"/>
    <w:tmpl w:val="E27E788A"/>
    <w:lvl w:ilvl="0" w:tplc="A83A6AC8">
      <w:start w:val="6"/>
      <w:numFmt w:val="bullet"/>
      <w:lvlText w:val="-"/>
      <w:lvlJc w:val="left"/>
      <w:pPr>
        <w:ind w:left="720" w:hanging="360"/>
      </w:pPr>
      <w:rPr>
        <w:rFonts w:ascii="Aptos" w:eastAsiaTheme="minorHAnsi"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0374651">
    <w:abstractNumId w:val="3"/>
  </w:num>
  <w:num w:numId="2" w16cid:durableId="865412201">
    <w:abstractNumId w:val="4"/>
  </w:num>
  <w:num w:numId="3" w16cid:durableId="2036033176">
    <w:abstractNumId w:val="15"/>
  </w:num>
  <w:num w:numId="4" w16cid:durableId="1526551689">
    <w:abstractNumId w:val="7"/>
  </w:num>
  <w:num w:numId="5" w16cid:durableId="948781474">
    <w:abstractNumId w:val="16"/>
  </w:num>
  <w:num w:numId="6" w16cid:durableId="1857038439">
    <w:abstractNumId w:val="9"/>
  </w:num>
  <w:num w:numId="7" w16cid:durableId="2043628778">
    <w:abstractNumId w:val="0"/>
  </w:num>
  <w:num w:numId="8" w16cid:durableId="1846631298">
    <w:abstractNumId w:val="19"/>
  </w:num>
  <w:num w:numId="9" w16cid:durableId="1371803345">
    <w:abstractNumId w:val="8"/>
  </w:num>
  <w:num w:numId="10" w16cid:durableId="1796556640">
    <w:abstractNumId w:val="6"/>
  </w:num>
  <w:num w:numId="11" w16cid:durableId="1428624126">
    <w:abstractNumId w:val="17"/>
  </w:num>
  <w:num w:numId="12" w16cid:durableId="1215656503">
    <w:abstractNumId w:val="10"/>
  </w:num>
  <w:num w:numId="13" w16cid:durableId="1672904510">
    <w:abstractNumId w:val="14"/>
  </w:num>
  <w:num w:numId="14" w16cid:durableId="1808888107">
    <w:abstractNumId w:val="5"/>
  </w:num>
  <w:num w:numId="15" w16cid:durableId="211354959">
    <w:abstractNumId w:val="18"/>
  </w:num>
  <w:num w:numId="16" w16cid:durableId="1709522470">
    <w:abstractNumId w:val="12"/>
  </w:num>
  <w:num w:numId="17" w16cid:durableId="1183082869">
    <w:abstractNumId w:val="11"/>
  </w:num>
  <w:num w:numId="18" w16cid:durableId="595212784">
    <w:abstractNumId w:val="13"/>
  </w:num>
  <w:num w:numId="19" w16cid:durableId="875580527">
    <w:abstractNumId w:val="2"/>
  </w:num>
  <w:num w:numId="20" w16cid:durableId="573397774">
    <w:abstractNumId w:val="1"/>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hung Nghiem">
    <w15:presenceInfo w15:providerId="AD" w15:userId="S::u4071181@anu.edu.au::829ac883-e1d8-464f-9ae0-2a798064c047"/>
  </w15:person>
  <w15:person w15:author="Minh Bui">
    <w15:presenceInfo w15:providerId="AD" w15:userId="S::u1057847@anu.edu.au::56685ca2-e934-4567-aae6-8ad4f9f92fd5"/>
  </w15:person>
  <w15:person w15:author="Rosalita Rosenberg">
    <w15:presenceInfo w15:providerId="AD" w15:userId="S::u7469137@anu.edu.au::f939ed4d-da08-426d-9dd6-9c9f8ad5c7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402"/>
    <w:rsid w:val="000010A5"/>
    <w:rsid w:val="00002965"/>
    <w:rsid w:val="00002C87"/>
    <w:rsid w:val="00003568"/>
    <w:rsid w:val="00003BED"/>
    <w:rsid w:val="00005C92"/>
    <w:rsid w:val="0000667A"/>
    <w:rsid w:val="000077ED"/>
    <w:rsid w:val="0000788B"/>
    <w:rsid w:val="00010250"/>
    <w:rsid w:val="00010A32"/>
    <w:rsid w:val="00011687"/>
    <w:rsid w:val="0001193A"/>
    <w:rsid w:val="0001396D"/>
    <w:rsid w:val="000141D0"/>
    <w:rsid w:val="00015CA5"/>
    <w:rsid w:val="00016787"/>
    <w:rsid w:val="0001738F"/>
    <w:rsid w:val="000201CE"/>
    <w:rsid w:val="00020B7A"/>
    <w:rsid w:val="00020BAF"/>
    <w:rsid w:val="00021625"/>
    <w:rsid w:val="00021F89"/>
    <w:rsid w:val="00022E97"/>
    <w:rsid w:val="000235AA"/>
    <w:rsid w:val="000235FA"/>
    <w:rsid w:val="000239E2"/>
    <w:rsid w:val="00023D97"/>
    <w:rsid w:val="000242E3"/>
    <w:rsid w:val="00024386"/>
    <w:rsid w:val="00024628"/>
    <w:rsid w:val="00024AB5"/>
    <w:rsid w:val="00024C76"/>
    <w:rsid w:val="00024E0A"/>
    <w:rsid w:val="00024ED2"/>
    <w:rsid w:val="0002509E"/>
    <w:rsid w:val="00027042"/>
    <w:rsid w:val="000272FE"/>
    <w:rsid w:val="000279E0"/>
    <w:rsid w:val="00030B4F"/>
    <w:rsid w:val="000320AC"/>
    <w:rsid w:val="000322F6"/>
    <w:rsid w:val="000336CE"/>
    <w:rsid w:val="00033C82"/>
    <w:rsid w:val="000343BC"/>
    <w:rsid w:val="0003462B"/>
    <w:rsid w:val="00034965"/>
    <w:rsid w:val="00034F18"/>
    <w:rsid w:val="00035264"/>
    <w:rsid w:val="00035719"/>
    <w:rsid w:val="00035D3A"/>
    <w:rsid w:val="0003724D"/>
    <w:rsid w:val="00037817"/>
    <w:rsid w:val="0003781D"/>
    <w:rsid w:val="00037DB0"/>
    <w:rsid w:val="00040A97"/>
    <w:rsid w:val="0004102D"/>
    <w:rsid w:val="00041062"/>
    <w:rsid w:val="00042BBE"/>
    <w:rsid w:val="00042C52"/>
    <w:rsid w:val="00044159"/>
    <w:rsid w:val="000444CC"/>
    <w:rsid w:val="000450F4"/>
    <w:rsid w:val="0004528E"/>
    <w:rsid w:val="000454C2"/>
    <w:rsid w:val="00046079"/>
    <w:rsid w:val="000463ED"/>
    <w:rsid w:val="00046A95"/>
    <w:rsid w:val="00047114"/>
    <w:rsid w:val="00047469"/>
    <w:rsid w:val="000477E4"/>
    <w:rsid w:val="000501E1"/>
    <w:rsid w:val="00050550"/>
    <w:rsid w:val="000505D0"/>
    <w:rsid w:val="000511A0"/>
    <w:rsid w:val="000519B7"/>
    <w:rsid w:val="00054A8B"/>
    <w:rsid w:val="00054F07"/>
    <w:rsid w:val="0005588D"/>
    <w:rsid w:val="00056287"/>
    <w:rsid w:val="00056E75"/>
    <w:rsid w:val="00057A3A"/>
    <w:rsid w:val="000629CB"/>
    <w:rsid w:val="00063228"/>
    <w:rsid w:val="00063815"/>
    <w:rsid w:val="00064D94"/>
    <w:rsid w:val="00067135"/>
    <w:rsid w:val="00070CF4"/>
    <w:rsid w:val="00071501"/>
    <w:rsid w:val="000715F5"/>
    <w:rsid w:val="000720DC"/>
    <w:rsid w:val="0007291A"/>
    <w:rsid w:val="000730EC"/>
    <w:rsid w:val="000733D0"/>
    <w:rsid w:val="00073CB9"/>
    <w:rsid w:val="00074065"/>
    <w:rsid w:val="00074E2F"/>
    <w:rsid w:val="000752F4"/>
    <w:rsid w:val="00075907"/>
    <w:rsid w:val="00076BC4"/>
    <w:rsid w:val="00077C0C"/>
    <w:rsid w:val="000800E7"/>
    <w:rsid w:val="000807FD"/>
    <w:rsid w:val="00080D4E"/>
    <w:rsid w:val="00081C49"/>
    <w:rsid w:val="00081F43"/>
    <w:rsid w:val="00082075"/>
    <w:rsid w:val="00082294"/>
    <w:rsid w:val="00082409"/>
    <w:rsid w:val="000827F1"/>
    <w:rsid w:val="0008354B"/>
    <w:rsid w:val="0008371C"/>
    <w:rsid w:val="00084085"/>
    <w:rsid w:val="00084B3F"/>
    <w:rsid w:val="00084D8F"/>
    <w:rsid w:val="00085A8B"/>
    <w:rsid w:val="00085CBF"/>
    <w:rsid w:val="00085E05"/>
    <w:rsid w:val="00085F5C"/>
    <w:rsid w:val="00086388"/>
    <w:rsid w:val="00087041"/>
    <w:rsid w:val="0008727F"/>
    <w:rsid w:val="00090F0C"/>
    <w:rsid w:val="000913DC"/>
    <w:rsid w:val="0009229B"/>
    <w:rsid w:val="000925A1"/>
    <w:rsid w:val="0009277B"/>
    <w:rsid w:val="00093543"/>
    <w:rsid w:val="0009376C"/>
    <w:rsid w:val="0009470D"/>
    <w:rsid w:val="00094E79"/>
    <w:rsid w:val="000961FE"/>
    <w:rsid w:val="00096B09"/>
    <w:rsid w:val="000972C7"/>
    <w:rsid w:val="0009763C"/>
    <w:rsid w:val="000979DE"/>
    <w:rsid w:val="000A1954"/>
    <w:rsid w:val="000A21C4"/>
    <w:rsid w:val="000A2AFE"/>
    <w:rsid w:val="000A401C"/>
    <w:rsid w:val="000A44DC"/>
    <w:rsid w:val="000A4EA6"/>
    <w:rsid w:val="000A52F6"/>
    <w:rsid w:val="000A5F3D"/>
    <w:rsid w:val="000A5FD3"/>
    <w:rsid w:val="000A6F66"/>
    <w:rsid w:val="000A7FCD"/>
    <w:rsid w:val="000B10B8"/>
    <w:rsid w:val="000B230E"/>
    <w:rsid w:val="000B2672"/>
    <w:rsid w:val="000B28AC"/>
    <w:rsid w:val="000B353E"/>
    <w:rsid w:val="000B3F9C"/>
    <w:rsid w:val="000B4CCE"/>
    <w:rsid w:val="000B4FB1"/>
    <w:rsid w:val="000B51FF"/>
    <w:rsid w:val="000B5671"/>
    <w:rsid w:val="000B611E"/>
    <w:rsid w:val="000B6C91"/>
    <w:rsid w:val="000B7CE6"/>
    <w:rsid w:val="000B7D1F"/>
    <w:rsid w:val="000C0537"/>
    <w:rsid w:val="000C07AB"/>
    <w:rsid w:val="000C0CE3"/>
    <w:rsid w:val="000C1307"/>
    <w:rsid w:val="000C1356"/>
    <w:rsid w:val="000C16E6"/>
    <w:rsid w:val="000C18AB"/>
    <w:rsid w:val="000C23F5"/>
    <w:rsid w:val="000C2401"/>
    <w:rsid w:val="000C2AE1"/>
    <w:rsid w:val="000C2B28"/>
    <w:rsid w:val="000C4410"/>
    <w:rsid w:val="000C4895"/>
    <w:rsid w:val="000C5E3E"/>
    <w:rsid w:val="000C6011"/>
    <w:rsid w:val="000C6DD5"/>
    <w:rsid w:val="000C6E2C"/>
    <w:rsid w:val="000C7178"/>
    <w:rsid w:val="000C7627"/>
    <w:rsid w:val="000C7960"/>
    <w:rsid w:val="000D0D17"/>
    <w:rsid w:val="000D0E30"/>
    <w:rsid w:val="000D125A"/>
    <w:rsid w:val="000D1579"/>
    <w:rsid w:val="000D2567"/>
    <w:rsid w:val="000D2A03"/>
    <w:rsid w:val="000D441B"/>
    <w:rsid w:val="000D4981"/>
    <w:rsid w:val="000D4C85"/>
    <w:rsid w:val="000D4F94"/>
    <w:rsid w:val="000D53DE"/>
    <w:rsid w:val="000D57FF"/>
    <w:rsid w:val="000D6BBA"/>
    <w:rsid w:val="000D6EC6"/>
    <w:rsid w:val="000D7C1A"/>
    <w:rsid w:val="000E0335"/>
    <w:rsid w:val="000E0B23"/>
    <w:rsid w:val="000E1823"/>
    <w:rsid w:val="000E29D1"/>
    <w:rsid w:val="000E2AA9"/>
    <w:rsid w:val="000E2DEB"/>
    <w:rsid w:val="000E32A7"/>
    <w:rsid w:val="000E36F4"/>
    <w:rsid w:val="000E42D3"/>
    <w:rsid w:val="000E4D48"/>
    <w:rsid w:val="000E6575"/>
    <w:rsid w:val="000E6C82"/>
    <w:rsid w:val="000E7214"/>
    <w:rsid w:val="000E7CE5"/>
    <w:rsid w:val="000E7DFC"/>
    <w:rsid w:val="000F0B28"/>
    <w:rsid w:val="000F12C2"/>
    <w:rsid w:val="000F14AC"/>
    <w:rsid w:val="000F29A3"/>
    <w:rsid w:val="000F32EC"/>
    <w:rsid w:val="000F3F02"/>
    <w:rsid w:val="000F49EC"/>
    <w:rsid w:val="000F61CA"/>
    <w:rsid w:val="000F6406"/>
    <w:rsid w:val="000F6800"/>
    <w:rsid w:val="000F79AE"/>
    <w:rsid w:val="000F7CE5"/>
    <w:rsid w:val="00102BFA"/>
    <w:rsid w:val="00102D6D"/>
    <w:rsid w:val="00104223"/>
    <w:rsid w:val="00105AB1"/>
    <w:rsid w:val="0010654A"/>
    <w:rsid w:val="00106897"/>
    <w:rsid w:val="00106CB9"/>
    <w:rsid w:val="00107BEF"/>
    <w:rsid w:val="00110571"/>
    <w:rsid w:val="00110731"/>
    <w:rsid w:val="0011151A"/>
    <w:rsid w:val="001115E5"/>
    <w:rsid w:val="00112289"/>
    <w:rsid w:val="0011263D"/>
    <w:rsid w:val="00112DD5"/>
    <w:rsid w:val="0011424B"/>
    <w:rsid w:val="0011599B"/>
    <w:rsid w:val="00116D49"/>
    <w:rsid w:val="00117400"/>
    <w:rsid w:val="00117C46"/>
    <w:rsid w:val="0012006A"/>
    <w:rsid w:val="00120113"/>
    <w:rsid w:val="00120D6C"/>
    <w:rsid w:val="00120D84"/>
    <w:rsid w:val="00120E20"/>
    <w:rsid w:val="00121DF5"/>
    <w:rsid w:val="001221E6"/>
    <w:rsid w:val="00123CB5"/>
    <w:rsid w:val="001246B5"/>
    <w:rsid w:val="0012509F"/>
    <w:rsid w:val="0012566F"/>
    <w:rsid w:val="00125E9F"/>
    <w:rsid w:val="001268A2"/>
    <w:rsid w:val="00126964"/>
    <w:rsid w:val="001300D4"/>
    <w:rsid w:val="001303D4"/>
    <w:rsid w:val="001315A2"/>
    <w:rsid w:val="00131BB9"/>
    <w:rsid w:val="00131C7F"/>
    <w:rsid w:val="001320CE"/>
    <w:rsid w:val="00132972"/>
    <w:rsid w:val="001335DE"/>
    <w:rsid w:val="00134152"/>
    <w:rsid w:val="00135CBA"/>
    <w:rsid w:val="00136ADD"/>
    <w:rsid w:val="00136C73"/>
    <w:rsid w:val="001377D5"/>
    <w:rsid w:val="001404D8"/>
    <w:rsid w:val="001418C4"/>
    <w:rsid w:val="00141B70"/>
    <w:rsid w:val="00141CA2"/>
    <w:rsid w:val="00142520"/>
    <w:rsid w:val="001431AB"/>
    <w:rsid w:val="001436B3"/>
    <w:rsid w:val="00143ABA"/>
    <w:rsid w:val="00143C37"/>
    <w:rsid w:val="00144791"/>
    <w:rsid w:val="0014782F"/>
    <w:rsid w:val="001507AD"/>
    <w:rsid w:val="00150CB3"/>
    <w:rsid w:val="0015149D"/>
    <w:rsid w:val="00152BDE"/>
    <w:rsid w:val="00154802"/>
    <w:rsid w:val="00155655"/>
    <w:rsid w:val="001557BC"/>
    <w:rsid w:val="00155C5F"/>
    <w:rsid w:val="00155FA1"/>
    <w:rsid w:val="00156465"/>
    <w:rsid w:val="00157021"/>
    <w:rsid w:val="00157095"/>
    <w:rsid w:val="001573F7"/>
    <w:rsid w:val="0015744C"/>
    <w:rsid w:val="00157547"/>
    <w:rsid w:val="00157E09"/>
    <w:rsid w:val="00160266"/>
    <w:rsid w:val="00160A25"/>
    <w:rsid w:val="00160E38"/>
    <w:rsid w:val="00161DB4"/>
    <w:rsid w:val="00161F18"/>
    <w:rsid w:val="001621B6"/>
    <w:rsid w:val="00162421"/>
    <w:rsid w:val="00163341"/>
    <w:rsid w:val="001641B1"/>
    <w:rsid w:val="001651B0"/>
    <w:rsid w:val="001654C1"/>
    <w:rsid w:val="00165595"/>
    <w:rsid w:val="0016565E"/>
    <w:rsid w:val="00165E08"/>
    <w:rsid w:val="00167236"/>
    <w:rsid w:val="00167C00"/>
    <w:rsid w:val="00167E45"/>
    <w:rsid w:val="00170B2B"/>
    <w:rsid w:val="0017112C"/>
    <w:rsid w:val="001729FF"/>
    <w:rsid w:val="00172DD8"/>
    <w:rsid w:val="00174175"/>
    <w:rsid w:val="001741D2"/>
    <w:rsid w:val="00174547"/>
    <w:rsid w:val="00174885"/>
    <w:rsid w:val="00175F90"/>
    <w:rsid w:val="001760E4"/>
    <w:rsid w:val="00176161"/>
    <w:rsid w:val="00176D92"/>
    <w:rsid w:val="001800F9"/>
    <w:rsid w:val="00180B54"/>
    <w:rsid w:val="00180F02"/>
    <w:rsid w:val="001818CD"/>
    <w:rsid w:val="001818D3"/>
    <w:rsid w:val="001832AE"/>
    <w:rsid w:val="001842E5"/>
    <w:rsid w:val="001850C1"/>
    <w:rsid w:val="0018513B"/>
    <w:rsid w:val="001858A9"/>
    <w:rsid w:val="001863E5"/>
    <w:rsid w:val="00186802"/>
    <w:rsid w:val="00186B9A"/>
    <w:rsid w:val="00186FF5"/>
    <w:rsid w:val="00187143"/>
    <w:rsid w:val="00191139"/>
    <w:rsid w:val="0019221C"/>
    <w:rsid w:val="00192F13"/>
    <w:rsid w:val="00192FD6"/>
    <w:rsid w:val="0019307D"/>
    <w:rsid w:val="001936EF"/>
    <w:rsid w:val="00193DE9"/>
    <w:rsid w:val="0019486C"/>
    <w:rsid w:val="00196034"/>
    <w:rsid w:val="001965CD"/>
    <w:rsid w:val="00196EDF"/>
    <w:rsid w:val="00197307"/>
    <w:rsid w:val="001973C7"/>
    <w:rsid w:val="001A01F1"/>
    <w:rsid w:val="001A0330"/>
    <w:rsid w:val="001A14BB"/>
    <w:rsid w:val="001A3817"/>
    <w:rsid w:val="001A4826"/>
    <w:rsid w:val="001A507B"/>
    <w:rsid w:val="001A6368"/>
    <w:rsid w:val="001A64AF"/>
    <w:rsid w:val="001A6AE3"/>
    <w:rsid w:val="001A6DC3"/>
    <w:rsid w:val="001B0EB0"/>
    <w:rsid w:val="001B1D7B"/>
    <w:rsid w:val="001B1E6C"/>
    <w:rsid w:val="001B2E4A"/>
    <w:rsid w:val="001B3CBD"/>
    <w:rsid w:val="001B3CF1"/>
    <w:rsid w:val="001B5840"/>
    <w:rsid w:val="001B5B9A"/>
    <w:rsid w:val="001B5E0B"/>
    <w:rsid w:val="001C1A12"/>
    <w:rsid w:val="001C1D0C"/>
    <w:rsid w:val="001C3E32"/>
    <w:rsid w:val="001C4AAF"/>
    <w:rsid w:val="001C57A3"/>
    <w:rsid w:val="001D0405"/>
    <w:rsid w:val="001D0C6D"/>
    <w:rsid w:val="001D132E"/>
    <w:rsid w:val="001D1380"/>
    <w:rsid w:val="001D34B9"/>
    <w:rsid w:val="001D3B90"/>
    <w:rsid w:val="001D40F9"/>
    <w:rsid w:val="001D476A"/>
    <w:rsid w:val="001D5614"/>
    <w:rsid w:val="001D6432"/>
    <w:rsid w:val="001E03E3"/>
    <w:rsid w:val="001E070E"/>
    <w:rsid w:val="001E0F77"/>
    <w:rsid w:val="001E10A1"/>
    <w:rsid w:val="001E2094"/>
    <w:rsid w:val="001E2510"/>
    <w:rsid w:val="001E2B8A"/>
    <w:rsid w:val="001E2E46"/>
    <w:rsid w:val="001E2E98"/>
    <w:rsid w:val="001E3FD3"/>
    <w:rsid w:val="001E57EB"/>
    <w:rsid w:val="001E61F2"/>
    <w:rsid w:val="001E6F1F"/>
    <w:rsid w:val="001F06A1"/>
    <w:rsid w:val="001F31E1"/>
    <w:rsid w:val="001F3507"/>
    <w:rsid w:val="001F4D73"/>
    <w:rsid w:val="001F6593"/>
    <w:rsid w:val="001F73E0"/>
    <w:rsid w:val="002011EE"/>
    <w:rsid w:val="0020127E"/>
    <w:rsid w:val="002029A8"/>
    <w:rsid w:val="002039FA"/>
    <w:rsid w:val="00203B10"/>
    <w:rsid w:val="002041CE"/>
    <w:rsid w:val="002049DE"/>
    <w:rsid w:val="00205A18"/>
    <w:rsid w:val="002111EB"/>
    <w:rsid w:val="002119C3"/>
    <w:rsid w:val="00212AB6"/>
    <w:rsid w:val="00212BFF"/>
    <w:rsid w:val="00212C35"/>
    <w:rsid w:val="0021379A"/>
    <w:rsid w:val="00213FC2"/>
    <w:rsid w:val="00214198"/>
    <w:rsid w:val="002147EC"/>
    <w:rsid w:val="00214909"/>
    <w:rsid w:val="00215032"/>
    <w:rsid w:val="00215058"/>
    <w:rsid w:val="002160B7"/>
    <w:rsid w:val="002164A8"/>
    <w:rsid w:val="00216635"/>
    <w:rsid w:val="002204E7"/>
    <w:rsid w:val="00220DE7"/>
    <w:rsid w:val="002214FF"/>
    <w:rsid w:val="002222C0"/>
    <w:rsid w:val="00222B86"/>
    <w:rsid w:val="002236D8"/>
    <w:rsid w:val="0022371E"/>
    <w:rsid w:val="00223B6A"/>
    <w:rsid w:val="0022586E"/>
    <w:rsid w:val="00226784"/>
    <w:rsid w:val="00227910"/>
    <w:rsid w:val="00230107"/>
    <w:rsid w:val="00231037"/>
    <w:rsid w:val="00231648"/>
    <w:rsid w:val="00232A4A"/>
    <w:rsid w:val="002330B7"/>
    <w:rsid w:val="0023367F"/>
    <w:rsid w:val="00234396"/>
    <w:rsid w:val="00235F6B"/>
    <w:rsid w:val="00235FC3"/>
    <w:rsid w:val="00237192"/>
    <w:rsid w:val="00237445"/>
    <w:rsid w:val="0023752E"/>
    <w:rsid w:val="00240189"/>
    <w:rsid w:val="002403BF"/>
    <w:rsid w:val="002408F0"/>
    <w:rsid w:val="00242A55"/>
    <w:rsid w:val="002434C0"/>
    <w:rsid w:val="002437C3"/>
    <w:rsid w:val="00243F1B"/>
    <w:rsid w:val="00244291"/>
    <w:rsid w:val="00245182"/>
    <w:rsid w:val="00245D13"/>
    <w:rsid w:val="00245D22"/>
    <w:rsid w:val="002468E5"/>
    <w:rsid w:val="0024698E"/>
    <w:rsid w:val="00246B43"/>
    <w:rsid w:val="00247534"/>
    <w:rsid w:val="0024790F"/>
    <w:rsid w:val="002502A3"/>
    <w:rsid w:val="00251597"/>
    <w:rsid w:val="002517A3"/>
    <w:rsid w:val="002523CF"/>
    <w:rsid w:val="00253699"/>
    <w:rsid w:val="00253B0F"/>
    <w:rsid w:val="00254399"/>
    <w:rsid w:val="00254852"/>
    <w:rsid w:val="00255EDE"/>
    <w:rsid w:val="00256EBA"/>
    <w:rsid w:val="0025700C"/>
    <w:rsid w:val="00257B2D"/>
    <w:rsid w:val="002600C4"/>
    <w:rsid w:val="00260152"/>
    <w:rsid w:val="00260449"/>
    <w:rsid w:val="00260D62"/>
    <w:rsid w:val="002613A3"/>
    <w:rsid w:val="00261725"/>
    <w:rsid w:val="00261DD4"/>
    <w:rsid w:val="002623C2"/>
    <w:rsid w:val="002638B6"/>
    <w:rsid w:val="00263A2B"/>
    <w:rsid w:val="00264351"/>
    <w:rsid w:val="002647E0"/>
    <w:rsid w:val="0026511D"/>
    <w:rsid w:val="002679EF"/>
    <w:rsid w:val="00267A6B"/>
    <w:rsid w:val="00270139"/>
    <w:rsid w:val="00270DEF"/>
    <w:rsid w:val="0027139B"/>
    <w:rsid w:val="0027315C"/>
    <w:rsid w:val="00273B19"/>
    <w:rsid w:val="00273D55"/>
    <w:rsid w:val="00273FF7"/>
    <w:rsid w:val="0027438C"/>
    <w:rsid w:val="00274463"/>
    <w:rsid w:val="00274578"/>
    <w:rsid w:val="00274672"/>
    <w:rsid w:val="002751D3"/>
    <w:rsid w:val="00275E3E"/>
    <w:rsid w:val="00276647"/>
    <w:rsid w:val="00276750"/>
    <w:rsid w:val="00276DF6"/>
    <w:rsid w:val="00277FAC"/>
    <w:rsid w:val="002809BB"/>
    <w:rsid w:val="002817FE"/>
    <w:rsid w:val="00281E59"/>
    <w:rsid w:val="002821A9"/>
    <w:rsid w:val="0028267B"/>
    <w:rsid w:val="00282F6F"/>
    <w:rsid w:val="002831D2"/>
    <w:rsid w:val="00283AB6"/>
    <w:rsid w:val="002846B7"/>
    <w:rsid w:val="00284C2B"/>
    <w:rsid w:val="00284DFA"/>
    <w:rsid w:val="00284EE6"/>
    <w:rsid w:val="002857BB"/>
    <w:rsid w:val="002860F1"/>
    <w:rsid w:val="002874A4"/>
    <w:rsid w:val="00290404"/>
    <w:rsid w:val="00290CF9"/>
    <w:rsid w:val="00291A38"/>
    <w:rsid w:val="00293A57"/>
    <w:rsid w:val="0029415A"/>
    <w:rsid w:val="00294296"/>
    <w:rsid w:val="002944BF"/>
    <w:rsid w:val="00295D50"/>
    <w:rsid w:val="002970E3"/>
    <w:rsid w:val="00297877"/>
    <w:rsid w:val="002A1AD2"/>
    <w:rsid w:val="002A251A"/>
    <w:rsid w:val="002A2B8D"/>
    <w:rsid w:val="002A3B18"/>
    <w:rsid w:val="002A413A"/>
    <w:rsid w:val="002A41D1"/>
    <w:rsid w:val="002A4F02"/>
    <w:rsid w:val="002A5D32"/>
    <w:rsid w:val="002A64AA"/>
    <w:rsid w:val="002A6A70"/>
    <w:rsid w:val="002A7581"/>
    <w:rsid w:val="002A79AB"/>
    <w:rsid w:val="002A7C1F"/>
    <w:rsid w:val="002A7E42"/>
    <w:rsid w:val="002B013D"/>
    <w:rsid w:val="002B0C65"/>
    <w:rsid w:val="002B16E0"/>
    <w:rsid w:val="002B1861"/>
    <w:rsid w:val="002B2A52"/>
    <w:rsid w:val="002B3611"/>
    <w:rsid w:val="002B3B56"/>
    <w:rsid w:val="002B42E5"/>
    <w:rsid w:val="002B4491"/>
    <w:rsid w:val="002B4832"/>
    <w:rsid w:val="002B4D2C"/>
    <w:rsid w:val="002B51E1"/>
    <w:rsid w:val="002B5354"/>
    <w:rsid w:val="002B5CFB"/>
    <w:rsid w:val="002B5D4B"/>
    <w:rsid w:val="002B7C44"/>
    <w:rsid w:val="002B7D03"/>
    <w:rsid w:val="002C01F4"/>
    <w:rsid w:val="002C0B6F"/>
    <w:rsid w:val="002C10CE"/>
    <w:rsid w:val="002C222A"/>
    <w:rsid w:val="002C30F8"/>
    <w:rsid w:val="002C3D3B"/>
    <w:rsid w:val="002C48C1"/>
    <w:rsid w:val="002C4DCD"/>
    <w:rsid w:val="002C51A4"/>
    <w:rsid w:val="002C544E"/>
    <w:rsid w:val="002C56FB"/>
    <w:rsid w:val="002C6A0B"/>
    <w:rsid w:val="002C7008"/>
    <w:rsid w:val="002D2144"/>
    <w:rsid w:val="002D2153"/>
    <w:rsid w:val="002D25B5"/>
    <w:rsid w:val="002D2A71"/>
    <w:rsid w:val="002D32BC"/>
    <w:rsid w:val="002D3310"/>
    <w:rsid w:val="002D33B1"/>
    <w:rsid w:val="002D3CDC"/>
    <w:rsid w:val="002D45F8"/>
    <w:rsid w:val="002D5895"/>
    <w:rsid w:val="002D5B50"/>
    <w:rsid w:val="002D6C42"/>
    <w:rsid w:val="002D7757"/>
    <w:rsid w:val="002E04B0"/>
    <w:rsid w:val="002E153D"/>
    <w:rsid w:val="002E2245"/>
    <w:rsid w:val="002E3D68"/>
    <w:rsid w:val="002E4672"/>
    <w:rsid w:val="002E483A"/>
    <w:rsid w:val="002E56AE"/>
    <w:rsid w:val="002E5C29"/>
    <w:rsid w:val="002E6906"/>
    <w:rsid w:val="002E69DB"/>
    <w:rsid w:val="002E6FEC"/>
    <w:rsid w:val="002E728C"/>
    <w:rsid w:val="002E7899"/>
    <w:rsid w:val="002F0180"/>
    <w:rsid w:val="002F0999"/>
    <w:rsid w:val="002F102F"/>
    <w:rsid w:val="002F13A1"/>
    <w:rsid w:val="002F2B84"/>
    <w:rsid w:val="002F2FD3"/>
    <w:rsid w:val="002F371B"/>
    <w:rsid w:val="002F3BD4"/>
    <w:rsid w:val="002F3C69"/>
    <w:rsid w:val="002F3D95"/>
    <w:rsid w:val="002F44B4"/>
    <w:rsid w:val="002F47E2"/>
    <w:rsid w:val="002F5170"/>
    <w:rsid w:val="002F55DA"/>
    <w:rsid w:val="002F5F67"/>
    <w:rsid w:val="002F67FB"/>
    <w:rsid w:val="002F7446"/>
    <w:rsid w:val="002F74AB"/>
    <w:rsid w:val="0030015B"/>
    <w:rsid w:val="00301F52"/>
    <w:rsid w:val="003022AA"/>
    <w:rsid w:val="00302539"/>
    <w:rsid w:val="003028E7"/>
    <w:rsid w:val="00302B79"/>
    <w:rsid w:val="00304F47"/>
    <w:rsid w:val="00306385"/>
    <w:rsid w:val="00306DD6"/>
    <w:rsid w:val="00311B62"/>
    <w:rsid w:val="003132E1"/>
    <w:rsid w:val="003134D8"/>
    <w:rsid w:val="00314EBE"/>
    <w:rsid w:val="00315750"/>
    <w:rsid w:val="00316373"/>
    <w:rsid w:val="00320B9D"/>
    <w:rsid w:val="00321735"/>
    <w:rsid w:val="00322088"/>
    <w:rsid w:val="00322173"/>
    <w:rsid w:val="00323A6F"/>
    <w:rsid w:val="00323F5A"/>
    <w:rsid w:val="00324AD2"/>
    <w:rsid w:val="003256F6"/>
    <w:rsid w:val="0032583D"/>
    <w:rsid w:val="00326C98"/>
    <w:rsid w:val="00330DCC"/>
    <w:rsid w:val="00330E10"/>
    <w:rsid w:val="0033291C"/>
    <w:rsid w:val="00332D0B"/>
    <w:rsid w:val="003334C9"/>
    <w:rsid w:val="0033367C"/>
    <w:rsid w:val="00334006"/>
    <w:rsid w:val="00334284"/>
    <w:rsid w:val="00335572"/>
    <w:rsid w:val="00337DC9"/>
    <w:rsid w:val="00337E4E"/>
    <w:rsid w:val="003439E1"/>
    <w:rsid w:val="00345128"/>
    <w:rsid w:val="0034543C"/>
    <w:rsid w:val="003456C5"/>
    <w:rsid w:val="00345CAA"/>
    <w:rsid w:val="00346535"/>
    <w:rsid w:val="00347177"/>
    <w:rsid w:val="0034787B"/>
    <w:rsid w:val="00347FA7"/>
    <w:rsid w:val="003508E0"/>
    <w:rsid w:val="003508EE"/>
    <w:rsid w:val="00352DF1"/>
    <w:rsid w:val="00353472"/>
    <w:rsid w:val="00354017"/>
    <w:rsid w:val="00354354"/>
    <w:rsid w:val="003548F5"/>
    <w:rsid w:val="0035572B"/>
    <w:rsid w:val="003578F5"/>
    <w:rsid w:val="00357AC4"/>
    <w:rsid w:val="00360280"/>
    <w:rsid w:val="00360BF2"/>
    <w:rsid w:val="00361181"/>
    <w:rsid w:val="00361297"/>
    <w:rsid w:val="003618FF"/>
    <w:rsid w:val="00362237"/>
    <w:rsid w:val="00362A05"/>
    <w:rsid w:val="00362E60"/>
    <w:rsid w:val="0036321F"/>
    <w:rsid w:val="00364CE3"/>
    <w:rsid w:val="00366207"/>
    <w:rsid w:val="00366BD3"/>
    <w:rsid w:val="003705A0"/>
    <w:rsid w:val="00370E0B"/>
    <w:rsid w:val="0037114F"/>
    <w:rsid w:val="003715F8"/>
    <w:rsid w:val="0037181F"/>
    <w:rsid w:val="00372959"/>
    <w:rsid w:val="00374C60"/>
    <w:rsid w:val="00374F00"/>
    <w:rsid w:val="00375C97"/>
    <w:rsid w:val="0037600B"/>
    <w:rsid w:val="003762C8"/>
    <w:rsid w:val="00377C4C"/>
    <w:rsid w:val="003806D6"/>
    <w:rsid w:val="00380B48"/>
    <w:rsid w:val="0038138D"/>
    <w:rsid w:val="003817FE"/>
    <w:rsid w:val="003818F3"/>
    <w:rsid w:val="00381EAF"/>
    <w:rsid w:val="003825C7"/>
    <w:rsid w:val="00383AC2"/>
    <w:rsid w:val="00383ECF"/>
    <w:rsid w:val="003845D2"/>
    <w:rsid w:val="00384855"/>
    <w:rsid w:val="00386517"/>
    <w:rsid w:val="00390E29"/>
    <w:rsid w:val="00391466"/>
    <w:rsid w:val="00392637"/>
    <w:rsid w:val="00394297"/>
    <w:rsid w:val="00396808"/>
    <w:rsid w:val="00396EB1"/>
    <w:rsid w:val="0039725A"/>
    <w:rsid w:val="00397A0D"/>
    <w:rsid w:val="003A0A66"/>
    <w:rsid w:val="003A1121"/>
    <w:rsid w:val="003A1B0B"/>
    <w:rsid w:val="003A1B2E"/>
    <w:rsid w:val="003A2261"/>
    <w:rsid w:val="003A26B3"/>
    <w:rsid w:val="003A391A"/>
    <w:rsid w:val="003A3A8F"/>
    <w:rsid w:val="003A4118"/>
    <w:rsid w:val="003A62A7"/>
    <w:rsid w:val="003A62F1"/>
    <w:rsid w:val="003A6ACE"/>
    <w:rsid w:val="003A739E"/>
    <w:rsid w:val="003B1322"/>
    <w:rsid w:val="003B1EB2"/>
    <w:rsid w:val="003B1EF5"/>
    <w:rsid w:val="003B21D3"/>
    <w:rsid w:val="003B2463"/>
    <w:rsid w:val="003B2878"/>
    <w:rsid w:val="003B4A8A"/>
    <w:rsid w:val="003B4EEC"/>
    <w:rsid w:val="003B5604"/>
    <w:rsid w:val="003B7DEC"/>
    <w:rsid w:val="003C07E6"/>
    <w:rsid w:val="003C0FF1"/>
    <w:rsid w:val="003C1619"/>
    <w:rsid w:val="003C1D69"/>
    <w:rsid w:val="003C201D"/>
    <w:rsid w:val="003C20E2"/>
    <w:rsid w:val="003C4071"/>
    <w:rsid w:val="003C6112"/>
    <w:rsid w:val="003C6186"/>
    <w:rsid w:val="003C630B"/>
    <w:rsid w:val="003C6DD8"/>
    <w:rsid w:val="003D0208"/>
    <w:rsid w:val="003D237E"/>
    <w:rsid w:val="003D2918"/>
    <w:rsid w:val="003D38D7"/>
    <w:rsid w:val="003D3AB9"/>
    <w:rsid w:val="003D40F2"/>
    <w:rsid w:val="003D4769"/>
    <w:rsid w:val="003D5138"/>
    <w:rsid w:val="003D656A"/>
    <w:rsid w:val="003D71E0"/>
    <w:rsid w:val="003D7E7F"/>
    <w:rsid w:val="003E057E"/>
    <w:rsid w:val="003E05C6"/>
    <w:rsid w:val="003E1647"/>
    <w:rsid w:val="003E1D1B"/>
    <w:rsid w:val="003E227E"/>
    <w:rsid w:val="003E2F03"/>
    <w:rsid w:val="003E3368"/>
    <w:rsid w:val="003E4E0F"/>
    <w:rsid w:val="003E54AC"/>
    <w:rsid w:val="003E5606"/>
    <w:rsid w:val="003E7227"/>
    <w:rsid w:val="003F039D"/>
    <w:rsid w:val="003F0753"/>
    <w:rsid w:val="003F1508"/>
    <w:rsid w:val="003F1EA7"/>
    <w:rsid w:val="003F3E5B"/>
    <w:rsid w:val="003F6334"/>
    <w:rsid w:val="003F69E7"/>
    <w:rsid w:val="003F7D67"/>
    <w:rsid w:val="00400E8F"/>
    <w:rsid w:val="004022A1"/>
    <w:rsid w:val="00402427"/>
    <w:rsid w:val="004024A0"/>
    <w:rsid w:val="00403098"/>
    <w:rsid w:val="00403292"/>
    <w:rsid w:val="00403DDF"/>
    <w:rsid w:val="00404AAA"/>
    <w:rsid w:val="0040508D"/>
    <w:rsid w:val="00405504"/>
    <w:rsid w:val="004057C9"/>
    <w:rsid w:val="004061EA"/>
    <w:rsid w:val="004067EB"/>
    <w:rsid w:val="00406A40"/>
    <w:rsid w:val="0041045D"/>
    <w:rsid w:val="004109FB"/>
    <w:rsid w:val="00412E57"/>
    <w:rsid w:val="0041364F"/>
    <w:rsid w:val="00413CFB"/>
    <w:rsid w:val="004140C7"/>
    <w:rsid w:val="00414ACF"/>
    <w:rsid w:val="00416508"/>
    <w:rsid w:val="00416FDE"/>
    <w:rsid w:val="00420170"/>
    <w:rsid w:val="00420420"/>
    <w:rsid w:val="00420F6C"/>
    <w:rsid w:val="00421D90"/>
    <w:rsid w:val="00423288"/>
    <w:rsid w:val="00424765"/>
    <w:rsid w:val="004255B3"/>
    <w:rsid w:val="004304BB"/>
    <w:rsid w:val="0043078F"/>
    <w:rsid w:val="0043187C"/>
    <w:rsid w:val="00432498"/>
    <w:rsid w:val="004324EE"/>
    <w:rsid w:val="004325C2"/>
    <w:rsid w:val="00432DED"/>
    <w:rsid w:val="00432EC7"/>
    <w:rsid w:val="0043402C"/>
    <w:rsid w:val="0043415A"/>
    <w:rsid w:val="00434315"/>
    <w:rsid w:val="00434C44"/>
    <w:rsid w:val="004363CF"/>
    <w:rsid w:val="00440042"/>
    <w:rsid w:val="00440CA4"/>
    <w:rsid w:val="004410ED"/>
    <w:rsid w:val="00441B35"/>
    <w:rsid w:val="00441F12"/>
    <w:rsid w:val="00442BFC"/>
    <w:rsid w:val="00443543"/>
    <w:rsid w:val="00444EA8"/>
    <w:rsid w:val="00445313"/>
    <w:rsid w:val="004453D1"/>
    <w:rsid w:val="00445C64"/>
    <w:rsid w:val="00445F84"/>
    <w:rsid w:val="00446389"/>
    <w:rsid w:val="004506E6"/>
    <w:rsid w:val="0045167D"/>
    <w:rsid w:val="00451A1F"/>
    <w:rsid w:val="00454F67"/>
    <w:rsid w:val="0045538F"/>
    <w:rsid w:val="004555F4"/>
    <w:rsid w:val="00455783"/>
    <w:rsid w:val="00455BD5"/>
    <w:rsid w:val="00455CDC"/>
    <w:rsid w:val="00456247"/>
    <w:rsid w:val="00457C1F"/>
    <w:rsid w:val="00460548"/>
    <w:rsid w:val="004608A2"/>
    <w:rsid w:val="00460D0D"/>
    <w:rsid w:val="0046105E"/>
    <w:rsid w:val="00461498"/>
    <w:rsid w:val="004627CA"/>
    <w:rsid w:val="00462A17"/>
    <w:rsid w:val="00462CE8"/>
    <w:rsid w:val="00463EB3"/>
    <w:rsid w:val="00464E80"/>
    <w:rsid w:val="004656D1"/>
    <w:rsid w:val="00471E84"/>
    <w:rsid w:val="00472655"/>
    <w:rsid w:val="00472760"/>
    <w:rsid w:val="00472B98"/>
    <w:rsid w:val="004739E9"/>
    <w:rsid w:val="00473A2F"/>
    <w:rsid w:val="00473B57"/>
    <w:rsid w:val="004741AD"/>
    <w:rsid w:val="00475974"/>
    <w:rsid w:val="00476B3C"/>
    <w:rsid w:val="00477E32"/>
    <w:rsid w:val="00477F2D"/>
    <w:rsid w:val="00480BD0"/>
    <w:rsid w:val="00481C9D"/>
    <w:rsid w:val="00482150"/>
    <w:rsid w:val="0048554C"/>
    <w:rsid w:val="00485662"/>
    <w:rsid w:val="00485B46"/>
    <w:rsid w:val="004866FA"/>
    <w:rsid w:val="00486CFD"/>
    <w:rsid w:val="00487631"/>
    <w:rsid w:val="00487851"/>
    <w:rsid w:val="00487D7B"/>
    <w:rsid w:val="00490985"/>
    <w:rsid w:val="00490C9E"/>
    <w:rsid w:val="00490EB4"/>
    <w:rsid w:val="00492639"/>
    <w:rsid w:val="00494BE5"/>
    <w:rsid w:val="0049548B"/>
    <w:rsid w:val="0049590A"/>
    <w:rsid w:val="00495ADD"/>
    <w:rsid w:val="00496D70"/>
    <w:rsid w:val="00497570"/>
    <w:rsid w:val="004A0772"/>
    <w:rsid w:val="004A09DA"/>
    <w:rsid w:val="004A0BDD"/>
    <w:rsid w:val="004A1273"/>
    <w:rsid w:val="004A18E9"/>
    <w:rsid w:val="004A1981"/>
    <w:rsid w:val="004A1B05"/>
    <w:rsid w:val="004A3482"/>
    <w:rsid w:val="004A3B0D"/>
    <w:rsid w:val="004A3F61"/>
    <w:rsid w:val="004A45DE"/>
    <w:rsid w:val="004A47B6"/>
    <w:rsid w:val="004A53E6"/>
    <w:rsid w:val="004A7B6A"/>
    <w:rsid w:val="004A7C74"/>
    <w:rsid w:val="004B13C0"/>
    <w:rsid w:val="004B189B"/>
    <w:rsid w:val="004B36A5"/>
    <w:rsid w:val="004B3D28"/>
    <w:rsid w:val="004B3E5D"/>
    <w:rsid w:val="004B49E2"/>
    <w:rsid w:val="004B5919"/>
    <w:rsid w:val="004B5B84"/>
    <w:rsid w:val="004B626F"/>
    <w:rsid w:val="004B63C1"/>
    <w:rsid w:val="004B7250"/>
    <w:rsid w:val="004B7C63"/>
    <w:rsid w:val="004C001A"/>
    <w:rsid w:val="004C0A21"/>
    <w:rsid w:val="004C143B"/>
    <w:rsid w:val="004C4B4F"/>
    <w:rsid w:val="004C4E22"/>
    <w:rsid w:val="004C56E9"/>
    <w:rsid w:val="004C5E7F"/>
    <w:rsid w:val="004C6D60"/>
    <w:rsid w:val="004C6E4E"/>
    <w:rsid w:val="004D01C0"/>
    <w:rsid w:val="004D062E"/>
    <w:rsid w:val="004D33AF"/>
    <w:rsid w:val="004D3D32"/>
    <w:rsid w:val="004D4B62"/>
    <w:rsid w:val="004D5133"/>
    <w:rsid w:val="004D53DB"/>
    <w:rsid w:val="004D5E5D"/>
    <w:rsid w:val="004D77E2"/>
    <w:rsid w:val="004D7AD5"/>
    <w:rsid w:val="004D7FE2"/>
    <w:rsid w:val="004E0AE0"/>
    <w:rsid w:val="004E17AD"/>
    <w:rsid w:val="004E188A"/>
    <w:rsid w:val="004E1DD4"/>
    <w:rsid w:val="004E3F71"/>
    <w:rsid w:val="004E4129"/>
    <w:rsid w:val="004E5715"/>
    <w:rsid w:val="004E575F"/>
    <w:rsid w:val="004E647E"/>
    <w:rsid w:val="004E7273"/>
    <w:rsid w:val="004E7DC4"/>
    <w:rsid w:val="004F05B9"/>
    <w:rsid w:val="004F0AB8"/>
    <w:rsid w:val="004F0F67"/>
    <w:rsid w:val="004F0F6B"/>
    <w:rsid w:val="004F119C"/>
    <w:rsid w:val="004F1201"/>
    <w:rsid w:val="004F16FC"/>
    <w:rsid w:val="004F1BEC"/>
    <w:rsid w:val="004F1E8F"/>
    <w:rsid w:val="004F2B6E"/>
    <w:rsid w:val="004F2E1B"/>
    <w:rsid w:val="004F3394"/>
    <w:rsid w:val="004F3416"/>
    <w:rsid w:val="004F399D"/>
    <w:rsid w:val="004F3A3B"/>
    <w:rsid w:val="004F459D"/>
    <w:rsid w:val="004F50A4"/>
    <w:rsid w:val="004F531F"/>
    <w:rsid w:val="004F5419"/>
    <w:rsid w:val="004F56C0"/>
    <w:rsid w:val="004F5763"/>
    <w:rsid w:val="004F580F"/>
    <w:rsid w:val="004F5F12"/>
    <w:rsid w:val="004F615E"/>
    <w:rsid w:val="004F78DE"/>
    <w:rsid w:val="005006C6"/>
    <w:rsid w:val="005027E5"/>
    <w:rsid w:val="00503513"/>
    <w:rsid w:val="005040B8"/>
    <w:rsid w:val="00504541"/>
    <w:rsid w:val="0050464F"/>
    <w:rsid w:val="005049D8"/>
    <w:rsid w:val="00504B48"/>
    <w:rsid w:val="0050504E"/>
    <w:rsid w:val="00505299"/>
    <w:rsid w:val="00505F5A"/>
    <w:rsid w:val="00507F16"/>
    <w:rsid w:val="00510743"/>
    <w:rsid w:val="005112FC"/>
    <w:rsid w:val="005121A9"/>
    <w:rsid w:val="005126D8"/>
    <w:rsid w:val="005127B0"/>
    <w:rsid w:val="005138B8"/>
    <w:rsid w:val="00513C60"/>
    <w:rsid w:val="0051408F"/>
    <w:rsid w:val="00514622"/>
    <w:rsid w:val="00516BE9"/>
    <w:rsid w:val="00516F42"/>
    <w:rsid w:val="00517026"/>
    <w:rsid w:val="00520173"/>
    <w:rsid w:val="0052085E"/>
    <w:rsid w:val="00521948"/>
    <w:rsid w:val="0052210E"/>
    <w:rsid w:val="00522A54"/>
    <w:rsid w:val="00523176"/>
    <w:rsid w:val="0052340C"/>
    <w:rsid w:val="005242BA"/>
    <w:rsid w:val="00524957"/>
    <w:rsid w:val="00524C4C"/>
    <w:rsid w:val="00524EC2"/>
    <w:rsid w:val="00525278"/>
    <w:rsid w:val="00525A40"/>
    <w:rsid w:val="00525CF4"/>
    <w:rsid w:val="005263D5"/>
    <w:rsid w:val="005300CE"/>
    <w:rsid w:val="00530125"/>
    <w:rsid w:val="00532E56"/>
    <w:rsid w:val="0053345E"/>
    <w:rsid w:val="00533DB6"/>
    <w:rsid w:val="00533F56"/>
    <w:rsid w:val="00534109"/>
    <w:rsid w:val="00534C37"/>
    <w:rsid w:val="00534CBB"/>
    <w:rsid w:val="00535B6C"/>
    <w:rsid w:val="00536751"/>
    <w:rsid w:val="00537728"/>
    <w:rsid w:val="00540553"/>
    <w:rsid w:val="00540F57"/>
    <w:rsid w:val="00541011"/>
    <w:rsid w:val="00541656"/>
    <w:rsid w:val="0054174F"/>
    <w:rsid w:val="00541C0C"/>
    <w:rsid w:val="0054367A"/>
    <w:rsid w:val="00543AB7"/>
    <w:rsid w:val="00543AD0"/>
    <w:rsid w:val="00543E90"/>
    <w:rsid w:val="00544E08"/>
    <w:rsid w:val="0054624E"/>
    <w:rsid w:val="0054639F"/>
    <w:rsid w:val="00551AA8"/>
    <w:rsid w:val="00552C57"/>
    <w:rsid w:val="005533A9"/>
    <w:rsid w:val="00553438"/>
    <w:rsid w:val="00553B77"/>
    <w:rsid w:val="00553C73"/>
    <w:rsid w:val="00554C6F"/>
    <w:rsid w:val="00554F95"/>
    <w:rsid w:val="00555478"/>
    <w:rsid w:val="005555B1"/>
    <w:rsid w:val="005556E9"/>
    <w:rsid w:val="0055655C"/>
    <w:rsid w:val="00556586"/>
    <w:rsid w:val="00556748"/>
    <w:rsid w:val="0055785A"/>
    <w:rsid w:val="00557E21"/>
    <w:rsid w:val="005601F9"/>
    <w:rsid w:val="00560224"/>
    <w:rsid w:val="005618EA"/>
    <w:rsid w:val="00561C43"/>
    <w:rsid w:val="00562DF4"/>
    <w:rsid w:val="0056315F"/>
    <w:rsid w:val="00563605"/>
    <w:rsid w:val="00564985"/>
    <w:rsid w:val="00565742"/>
    <w:rsid w:val="00567CA7"/>
    <w:rsid w:val="005705FD"/>
    <w:rsid w:val="00571198"/>
    <w:rsid w:val="00571D0B"/>
    <w:rsid w:val="00572857"/>
    <w:rsid w:val="00572D7D"/>
    <w:rsid w:val="00573026"/>
    <w:rsid w:val="005737F0"/>
    <w:rsid w:val="00573B76"/>
    <w:rsid w:val="00573DE6"/>
    <w:rsid w:val="00574F7B"/>
    <w:rsid w:val="005770CE"/>
    <w:rsid w:val="005803DB"/>
    <w:rsid w:val="005821CA"/>
    <w:rsid w:val="0058221C"/>
    <w:rsid w:val="005846FD"/>
    <w:rsid w:val="00584E33"/>
    <w:rsid w:val="00585101"/>
    <w:rsid w:val="00585AE2"/>
    <w:rsid w:val="00586D66"/>
    <w:rsid w:val="00587235"/>
    <w:rsid w:val="00592664"/>
    <w:rsid w:val="005932F5"/>
    <w:rsid w:val="00593391"/>
    <w:rsid w:val="005942C6"/>
    <w:rsid w:val="00595A34"/>
    <w:rsid w:val="005A08D6"/>
    <w:rsid w:val="005A134D"/>
    <w:rsid w:val="005A28E3"/>
    <w:rsid w:val="005A4EE1"/>
    <w:rsid w:val="005A50BD"/>
    <w:rsid w:val="005A6578"/>
    <w:rsid w:val="005A6707"/>
    <w:rsid w:val="005B18B4"/>
    <w:rsid w:val="005B1D69"/>
    <w:rsid w:val="005B2271"/>
    <w:rsid w:val="005B33EB"/>
    <w:rsid w:val="005B3585"/>
    <w:rsid w:val="005B3AC4"/>
    <w:rsid w:val="005B43FC"/>
    <w:rsid w:val="005B4680"/>
    <w:rsid w:val="005B6058"/>
    <w:rsid w:val="005B6207"/>
    <w:rsid w:val="005B64F4"/>
    <w:rsid w:val="005B6E79"/>
    <w:rsid w:val="005B70DD"/>
    <w:rsid w:val="005B79ED"/>
    <w:rsid w:val="005C04AD"/>
    <w:rsid w:val="005C056B"/>
    <w:rsid w:val="005C14D4"/>
    <w:rsid w:val="005C16B8"/>
    <w:rsid w:val="005C1AA4"/>
    <w:rsid w:val="005C1B48"/>
    <w:rsid w:val="005C30BD"/>
    <w:rsid w:val="005C32BE"/>
    <w:rsid w:val="005C4AAB"/>
    <w:rsid w:val="005C60BA"/>
    <w:rsid w:val="005C68E9"/>
    <w:rsid w:val="005C6D73"/>
    <w:rsid w:val="005C7089"/>
    <w:rsid w:val="005D0178"/>
    <w:rsid w:val="005D054A"/>
    <w:rsid w:val="005D067E"/>
    <w:rsid w:val="005D152F"/>
    <w:rsid w:val="005D23A4"/>
    <w:rsid w:val="005D26FC"/>
    <w:rsid w:val="005D6357"/>
    <w:rsid w:val="005D6E45"/>
    <w:rsid w:val="005D6EF9"/>
    <w:rsid w:val="005D766C"/>
    <w:rsid w:val="005D7BCF"/>
    <w:rsid w:val="005E02DD"/>
    <w:rsid w:val="005E278A"/>
    <w:rsid w:val="005E29D9"/>
    <w:rsid w:val="005E30B9"/>
    <w:rsid w:val="005E4016"/>
    <w:rsid w:val="005E45A5"/>
    <w:rsid w:val="005E59E2"/>
    <w:rsid w:val="005E7C0D"/>
    <w:rsid w:val="005E7D06"/>
    <w:rsid w:val="005F01BE"/>
    <w:rsid w:val="005F0E4F"/>
    <w:rsid w:val="005F1072"/>
    <w:rsid w:val="005F18D6"/>
    <w:rsid w:val="005F1FFB"/>
    <w:rsid w:val="005F26FA"/>
    <w:rsid w:val="005F2979"/>
    <w:rsid w:val="005F2ADC"/>
    <w:rsid w:val="005F370F"/>
    <w:rsid w:val="005F4A27"/>
    <w:rsid w:val="005F4C7E"/>
    <w:rsid w:val="005F63CC"/>
    <w:rsid w:val="005F6CBC"/>
    <w:rsid w:val="005F7576"/>
    <w:rsid w:val="006005AB"/>
    <w:rsid w:val="00601821"/>
    <w:rsid w:val="00601DC7"/>
    <w:rsid w:val="006022C1"/>
    <w:rsid w:val="006027E0"/>
    <w:rsid w:val="00602A9A"/>
    <w:rsid w:val="00604AD7"/>
    <w:rsid w:val="006055A2"/>
    <w:rsid w:val="00605CAD"/>
    <w:rsid w:val="0060658B"/>
    <w:rsid w:val="0060723E"/>
    <w:rsid w:val="0060760B"/>
    <w:rsid w:val="00607F4E"/>
    <w:rsid w:val="00610839"/>
    <w:rsid w:val="00611D0E"/>
    <w:rsid w:val="0061224D"/>
    <w:rsid w:val="00612EC8"/>
    <w:rsid w:val="0061407E"/>
    <w:rsid w:val="0061408C"/>
    <w:rsid w:val="006152A9"/>
    <w:rsid w:val="00617735"/>
    <w:rsid w:val="00617CDC"/>
    <w:rsid w:val="00620196"/>
    <w:rsid w:val="006218C3"/>
    <w:rsid w:val="00621B23"/>
    <w:rsid w:val="0062345B"/>
    <w:rsid w:val="0062357A"/>
    <w:rsid w:val="00624271"/>
    <w:rsid w:val="00624A85"/>
    <w:rsid w:val="00625134"/>
    <w:rsid w:val="00626013"/>
    <w:rsid w:val="006262F6"/>
    <w:rsid w:val="00626364"/>
    <w:rsid w:val="00626D2A"/>
    <w:rsid w:val="0062763D"/>
    <w:rsid w:val="00627E43"/>
    <w:rsid w:val="00627E4A"/>
    <w:rsid w:val="006301FE"/>
    <w:rsid w:val="0063048A"/>
    <w:rsid w:val="00631741"/>
    <w:rsid w:val="00635CDA"/>
    <w:rsid w:val="00637718"/>
    <w:rsid w:val="00637F65"/>
    <w:rsid w:val="00640574"/>
    <w:rsid w:val="00641094"/>
    <w:rsid w:val="00641EB5"/>
    <w:rsid w:val="006423A0"/>
    <w:rsid w:val="0064323B"/>
    <w:rsid w:val="006433C9"/>
    <w:rsid w:val="00644868"/>
    <w:rsid w:val="006461A6"/>
    <w:rsid w:val="00646291"/>
    <w:rsid w:val="006502BD"/>
    <w:rsid w:val="006508DB"/>
    <w:rsid w:val="00652C57"/>
    <w:rsid w:val="00652F52"/>
    <w:rsid w:val="006534AE"/>
    <w:rsid w:val="00653C9F"/>
    <w:rsid w:val="00653DED"/>
    <w:rsid w:val="00654593"/>
    <w:rsid w:val="00654FC0"/>
    <w:rsid w:val="00655A71"/>
    <w:rsid w:val="00655BCB"/>
    <w:rsid w:val="006561A9"/>
    <w:rsid w:val="006565A9"/>
    <w:rsid w:val="00657089"/>
    <w:rsid w:val="0065744C"/>
    <w:rsid w:val="006574DC"/>
    <w:rsid w:val="006575CA"/>
    <w:rsid w:val="00657D09"/>
    <w:rsid w:val="00657E39"/>
    <w:rsid w:val="006601AB"/>
    <w:rsid w:val="006607D5"/>
    <w:rsid w:val="00663612"/>
    <w:rsid w:val="006644A4"/>
    <w:rsid w:val="0066485F"/>
    <w:rsid w:val="00664CAF"/>
    <w:rsid w:val="00664D3C"/>
    <w:rsid w:val="006651C0"/>
    <w:rsid w:val="006658BF"/>
    <w:rsid w:val="00665EBA"/>
    <w:rsid w:val="006725D1"/>
    <w:rsid w:val="006728B3"/>
    <w:rsid w:val="0067291F"/>
    <w:rsid w:val="006729FC"/>
    <w:rsid w:val="00672E69"/>
    <w:rsid w:val="00674587"/>
    <w:rsid w:val="0067484E"/>
    <w:rsid w:val="006748D3"/>
    <w:rsid w:val="00675561"/>
    <w:rsid w:val="0067603F"/>
    <w:rsid w:val="00676452"/>
    <w:rsid w:val="0067657A"/>
    <w:rsid w:val="00677152"/>
    <w:rsid w:val="00677439"/>
    <w:rsid w:val="0067764C"/>
    <w:rsid w:val="00681680"/>
    <w:rsid w:val="00682371"/>
    <w:rsid w:val="00682D90"/>
    <w:rsid w:val="006831AA"/>
    <w:rsid w:val="006839F9"/>
    <w:rsid w:val="006854CB"/>
    <w:rsid w:val="006858B3"/>
    <w:rsid w:val="00685F4B"/>
    <w:rsid w:val="00690AC0"/>
    <w:rsid w:val="006913BA"/>
    <w:rsid w:val="00691B71"/>
    <w:rsid w:val="006921CA"/>
    <w:rsid w:val="006924E5"/>
    <w:rsid w:val="0069324B"/>
    <w:rsid w:val="00693814"/>
    <w:rsid w:val="00693F58"/>
    <w:rsid w:val="0069406D"/>
    <w:rsid w:val="0069464B"/>
    <w:rsid w:val="00694B20"/>
    <w:rsid w:val="0069515C"/>
    <w:rsid w:val="0069522C"/>
    <w:rsid w:val="00695A24"/>
    <w:rsid w:val="00695FE7"/>
    <w:rsid w:val="006961B9"/>
    <w:rsid w:val="00696846"/>
    <w:rsid w:val="00697953"/>
    <w:rsid w:val="006A0718"/>
    <w:rsid w:val="006A4D1B"/>
    <w:rsid w:val="006A4DB3"/>
    <w:rsid w:val="006A5288"/>
    <w:rsid w:val="006A667B"/>
    <w:rsid w:val="006A7210"/>
    <w:rsid w:val="006A7359"/>
    <w:rsid w:val="006A7665"/>
    <w:rsid w:val="006A77B9"/>
    <w:rsid w:val="006A7AEA"/>
    <w:rsid w:val="006B0909"/>
    <w:rsid w:val="006B1144"/>
    <w:rsid w:val="006B15A4"/>
    <w:rsid w:val="006B264C"/>
    <w:rsid w:val="006B3E73"/>
    <w:rsid w:val="006B40C7"/>
    <w:rsid w:val="006B4BEF"/>
    <w:rsid w:val="006B4F60"/>
    <w:rsid w:val="006B598F"/>
    <w:rsid w:val="006B5D87"/>
    <w:rsid w:val="006B630A"/>
    <w:rsid w:val="006B679B"/>
    <w:rsid w:val="006B795F"/>
    <w:rsid w:val="006B7C15"/>
    <w:rsid w:val="006C08CE"/>
    <w:rsid w:val="006C20E5"/>
    <w:rsid w:val="006C276B"/>
    <w:rsid w:val="006C2AAC"/>
    <w:rsid w:val="006C2C39"/>
    <w:rsid w:val="006C2CEC"/>
    <w:rsid w:val="006C415B"/>
    <w:rsid w:val="006C4324"/>
    <w:rsid w:val="006C4631"/>
    <w:rsid w:val="006C4B60"/>
    <w:rsid w:val="006C4D47"/>
    <w:rsid w:val="006C524B"/>
    <w:rsid w:val="006C549F"/>
    <w:rsid w:val="006C62EC"/>
    <w:rsid w:val="006C6AF4"/>
    <w:rsid w:val="006C7AFC"/>
    <w:rsid w:val="006D07AA"/>
    <w:rsid w:val="006D0970"/>
    <w:rsid w:val="006D122B"/>
    <w:rsid w:val="006D1389"/>
    <w:rsid w:val="006D14FA"/>
    <w:rsid w:val="006D3620"/>
    <w:rsid w:val="006D424C"/>
    <w:rsid w:val="006D4C86"/>
    <w:rsid w:val="006D4E47"/>
    <w:rsid w:val="006D5689"/>
    <w:rsid w:val="006D7385"/>
    <w:rsid w:val="006D7A9D"/>
    <w:rsid w:val="006D7CA6"/>
    <w:rsid w:val="006E2264"/>
    <w:rsid w:val="006E2838"/>
    <w:rsid w:val="006E2CDA"/>
    <w:rsid w:val="006E2ED1"/>
    <w:rsid w:val="006E2F86"/>
    <w:rsid w:val="006E348C"/>
    <w:rsid w:val="006E3734"/>
    <w:rsid w:val="006E42C9"/>
    <w:rsid w:val="006E45C3"/>
    <w:rsid w:val="006E4C3D"/>
    <w:rsid w:val="006E4DFE"/>
    <w:rsid w:val="006E5546"/>
    <w:rsid w:val="006E665E"/>
    <w:rsid w:val="006E6CD4"/>
    <w:rsid w:val="006E7A18"/>
    <w:rsid w:val="006E7D1F"/>
    <w:rsid w:val="006F3168"/>
    <w:rsid w:val="006F3260"/>
    <w:rsid w:val="006F33A4"/>
    <w:rsid w:val="006F464C"/>
    <w:rsid w:val="006F4C11"/>
    <w:rsid w:val="006F4EA0"/>
    <w:rsid w:val="006F5796"/>
    <w:rsid w:val="006F5923"/>
    <w:rsid w:val="006F6436"/>
    <w:rsid w:val="006F701E"/>
    <w:rsid w:val="006F7E2D"/>
    <w:rsid w:val="00701996"/>
    <w:rsid w:val="00701C4D"/>
    <w:rsid w:val="0070210A"/>
    <w:rsid w:val="007024A4"/>
    <w:rsid w:val="0070291A"/>
    <w:rsid w:val="00703164"/>
    <w:rsid w:val="00703717"/>
    <w:rsid w:val="00703A23"/>
    <w:rsid w:val="00703E27"/>
    <w:rsid w:val="0070501B"/>
    <w:rsid w:val="00705695"/>
    <w:rsid w:val="0070576B"/>
    <w:rsid w:val="00705A1B"/>
    <w:rsid w:val="00705A56"/>
    <w:rsid w:val="00706FEA"/>
    <w:rsid w:val="00710308"/>
    <w:rsid w:val="00710E38"/>
    <w:rsid w:val="007112BF"/>
    <w:rsid w:val="0071251E"/>
    <w:rsid w:val="00712A76"/>
    <w:rsid w:val="00713DB4"/>
    <w:rsid w:val="007155A4"/>
    <w:rsid w:val="00715763"/>
    <w:rsid w:val="007158CB"/>
    <w:rsid w:val="00716780"/>
    <w:rsid w:val="00717AA8"/>
    <w:rsid w:val="00717CFA"/>
    <w:rsid w:val="0072037F"/>
    <w:rsid w:val="0072142D"/>
    <w:rsid w:val="007227DB"/>
    <w:rsid w:val="00722D47"/>
    <w:rsid w:val="00723D34"/>
    <w:rsid w:val="00724B64"/>
    <w:rsid w:val="007252EA"/>
    <w:rsid w:val="00726171"/>
    <w:rsid w:val="00726CB5"/>
    <w:rsid w:val="00727090"/>
    <w:rsid w:val="007272BB"/>
    <w:rsid w:val="00727B7A"/>
    <w:rsid w:val="00730007"/>
    <w:rsid w:val="00730876"/>
    <w:rsid w:val="00730B1C"/>
    <w:rsid w:val="0073116A"/>
    <w:rsid w:val="00732025"/>
    <w:rsid w:val="007321BF"/>
    <w:rsid w:val="00732437"/>
    <w:rsid w:val="0073299C"/>
    <w:rsid w:val="00734C63"/>
    <w:rsid w:val="0073581D"/>
    <w:rsid w:val="00736B31"/>
    <w:rsid w:val="00740345"/>
    <w:rsid w:val="00740D5B"/>
    <w:rsid w:val="007415AB"/>
    <w:rsid w:val="007430A0"/>
    <w:rsid w:val="0074321C"/>
    <w:rsid w:val="00744052"/>
    <w:rsid w:val="0074414A"/>
    <w:rsid w:val="00745359"/>
    <w:rsid w:val="00745AB3"/>
    <w:rsid w:val="00745C97"/>
    <w:rsid w:val="007466DA"/>
    <w:rsid w:val="00746F87"/>
    <w:rsid w:val="007518EA"/>
    <w:rsid w:val="00751B7A"/>
    <w:rsid w:val="00752508"/>
    <w:rsid w:val="00753182"/>
    <w:rsid w:val="00753D13"/>
    <w:rsid w:val="007546C8"/>
    <w:rsid w:val="00754BA0"/>
    <w:rsid w:val="00755DC8"/>
    <w:rsid w:val="00755FA0"/>
    <w:rsid w:val="00757262"/>
    <w:rsid w:val="00757546"/>
    <w:rsid w:val="00757E83"/>
    <w:rsid w:val="0076062A"/>
    <w:rsid w:val="00760C64"/>
    <w:rsid w:val="00761096"/>
    <w:rsid w:val="007611B4"/>
    <w:rsid w:val="00761724"/>
    <w:rsid w:val="0076469E"/>
    <w:rsid w:val="00764EB6"/>
    <w:rsid w:val="007657E1"/>
    <w:rsid w:val="007667C6"/>
    <w:rsid w:val="00766BE6"/>
    <w:rsid w:val="00767F39"/>
    <w:rsid w:val="0077113A"/>
    <w:rsid w:val="007732EF"/>
    <w:rsid w:val="007736C9"/>
    <w:rsid w:val="00773C1E"/>
    <w:rsid w:val="00774B62"/>
    <w:rsid w:val="00774D48"/>
    <w:rsid w:val="007771CC"/>
    <w:rsid w:val="007807F3"/>
    <w:rsid w:val="007816C6"/>
    <w:rsid w:val="0078289E"/>
    <w:rsid w:val="00782AC8"/>
    <w:rsid w:val="00783F00"/>
    <w:rsid w:val="0078467E"/>
    <w:rsid w:val="00784873"/>
    <w:rsid w:val="00785043"/>
    <w:rsid w:val="00787813"/>
    <w:rsid w:val="007878A8"/>
    <w:rsid w:val="00787C77"/>
    <w:rsid w:val="0079136D"/>
    <w:rsid w:val="00791774"/>
    <w:rsid w:val="00792871"/>
    <w:rsid w:val="007931FE"/>
    <w:rsid w:val="007950C9"/>
    <w:rsid w:val="007952A0"/>
    <w:rsid w:val="007955CA"/>
    <w:rsid w:val="00795721"/>
    <w:rsid w:val="00796AB5"/>
    <w:rsid w:val="0079713C"/>
    <w:rsid w:val="00797252"/>
    <w:rsid w:val="007A0391"/>
    <w:rsid w:val="007A040D"/>
    <w:rsid w:val="007A0952"/>
    <w:rsid w:val="007A0E98"/>
    <w:rsid w:val="007A13FD"/>
    <w:rsid w:val="007A1BFB"/>
    <w:rsid w:val="007A276E"/>
    <w:rsid w:val="007A2AE1"/>
    <w:rsid w:val="007A34E3"/>
    <w:rsid w:val="007A418B"/>
    <w:rsid w:val="007A4DA8"/>
    <w:rsid w:val="007A51B9"/>
    <w:rsid w:val="007A5FC4"/>
    <w:rsid w:val="007B0F84"/>
    <w:rsid w:val="007B26A2"/>
    <w:rsid w:val="007B2B40"/>
    <w:rsid w:val="007B3844"/>
    <w:rsid w:val="007B46B3"/>
    <w:rsid w:val="007B4883"/>
    <w:rsid w:val="007B62E0"/>
    <w:rsid w:val="007B7784"/>
    <w:rsid w:val="007B7A6B"/>
    <w:rsid w:val="007B7D2C"/>
    <w:rsid w:val="007C0273"/>
    <w:rsid w:val="007C0844"/>
    <w:rsid w:val="007C1C70"/>
    <w:rsid w:val="007C1ED5"/>
    <w:rsid w:val="007C23F9"/>
    <w:rsid w:val="007C2916"/>
    <w:rsid w:val="007C3AC5"/>
    <w:rsid w:val="007C3FD1"/>
    <w:rsid w:val="007C409E"/>
    <w:rsid w:val="007C444F"/>
    <w:rsid w:val="007C4C22"/>
    <w:rsid w:val="007C4EEF"/>
    <w:rsid w:val="007C51E2"/>
    <w:rsid w:val="007C531B"/>
    <w:rsid w:val="007C5842"/>
    <w:rsid w:val="007C58EC"/>
    <w:rsid w:val="007C5DC1"/>
    <w:rsid w:val="007C6F96"/>
    <w:rsid w:val="007D016B"/>
    <w:rsid w:val="007D0B67"/>
    <w:rsid w:val="007D1D72"/>
    <w:rsid w:val="007D1E87"/>
    <w:rsid w:val="007D2F9E"/>
    <w:rsid w:val="007D39AE"/>
    <w:rsid w:val="007D39D8"/>
    <w:rsid w:val="007D433F"/>
    <w:rsid w:val="007D68FA"/>
    <w:rsid w:val="007D6A23"/>
    <w:rsid w:val="007D6D11"/>
    <w:rsid w:val="007D7169"/>
    <w:rsid w:val="007D721B"/>
    <w:rsid w:val="007D7418"/>
    <w:rsid w:val="007D750C"/>
    <w:rsid w:val="007D792F"/>
    <w:rsid w:val="007E016F"/>
    <w:rsid w:val="007E1157"/>
    <w:rsid w:val="007E1568"/>
    <w:rsid w:val="007E15F1"/>
    <w:rsid w:val="007E3437"/>
    <w:rsid w:val="007E3E89"/>
    <w:rsid w:val="007E479A"/>
    <w:rsid w:val="007E48D1"/>
    <w:rsid w:val="007E5C9F"/>
    <w:rsid w:val="007E5F1B"/>
    <w:rsid w:val="007E7045"/>
    <w:rsid w:val="007E7FA3"/>
    <w:rsid w:val="007F1BC3"/>
    <w:rsid w:val="007F1D9D"/>
    <w:rsid w:val="007F278A"/>
    <w:rsid w:val="007F2A44"/>
    <w:rsid w:val="007F3239"/>
    <w:rsid w:val="007F32D3"/>
    <w:rsid w:val="007F5087"/>
    <w:rsid w:val="007F55C3"/>
    <w:rsid w:val="007F59C5"/>
    <w:rsid w:val="007F6F70"/>
    <w:rsid w:val="00800376"/>
    <w:rsid w:val="00801904"/>
    <w:rsid w:val="00801A6E"/>
    <w:rsid w:val="00803A55"/>
    <w:rsid w:val="00804775"/>
    <w:rsid w:val="00805218"/>
    <w:rsid w:val="00807CD1"/>
    <w:rsid w:val="00807DD6"/>
    <w:rsid w:val="00807ECE"/>
    <w:rsid w:val="00811AAE"/>
    <w:rsid w:val="00813490"/>
    <w:rsid w:val="0081445B"/>
    <w:rsid w:val="00815106"/>
    <w:rsid w:val="00815F7D"/>
    <w:rsid w:val="00816681"/>
    <w:rsid w:val="00816B2B"/>
    <w:rsid w:val="00817A14"/>
    <w:rsid w:val="0082032E"/>
    <w:rsid w:val="00820A2D"/>
    <w:rsid w:val="00820A6A"/>
    <w:rsid w:val="00820CEF"/>
    <w:rsid w:val="00820F2A"/>
    <w:rsid w:val="00821159"/>
    <w:rsid w:val="0082181C"/>
    <w:rsid w:val="008224D3"/>
    <w:rsid w:val="00822C2F"/>
    <w:rsid w:val="00823956"/>
    <w:rsid w:val="00823CC2"/>
    <w:rsid w:val="008240B0"/>
    <w:rsid w:val="008249FE"/>
    <w:rsid w:val="00824FE2"/>
    <w:rsid w:val="008257B7"/>
    <w:rsid w:val="00826086"/>
    <w:rsid w:val="00827B4E"/>
    <w:rsid w:val="00827C34"/>
    <w:rsid w:val="00830728"/>
    <w:rsid w:val="008311C8"/>
    <w:rsid w:val="008327E2"/>
    <w:rsid w:val="00832A47"/>
    <w:rsid w:val="00832DEC"/>
    <w:rsid w:val="008360B8"/>
    <w:rsid w:val="0083628C"/>
    <w:rsid w:val="0083683F"/>
    <w:rsid w:val="00836FF9"/>
    <w:rsid w:val="008375AF"/>
    <w:rsid w:val="00837694"/>
    <w:rsid w:val="0084085A"/>
    <w:rsid w:val="00840A61"/>
    <w:rsid w:val="00840EA8"/>
    <w:rsid w:val="0084126F"/>
    <w:rsid w:val="0084161F"/>
    <w:rsid w:val="0084236B"/>
    <w:rsid w:val="00843022"/>
    <w:rsid w:val="008444D5"/>
    <w:rsid w:val="00845C09"/>
    <w:rsid w:val="00845E8D"/>
    <w:rsid w:val="00846B0A"/>
    <w:rsid w:val="00846F6F"/>
    <w:rsid w:val="008474A3"/>
    <w:rsid w:val="00847602"/>
    <w:rsid w:val="0084767A"/>
    <w:rsid w:val="008477E9"/>
    <w:rsid w:val="00847A19"/>
    <w:rsid w:val="00850198"/>
    <w:rsid w:val="00850627"/>
    <w:rsid w:val="00850EFB"/>
    <w:rsid w:val="008511C1"/>
    <w:rsid w:val="0085152B"/>
    <w:rsid w:val="0085169D"/>
    <w:rsid w:val="00853D79"/>
    <w:rsid w:val="00853D93"/>
    <w:rsid w:val="008554A0"/>
    <w:rsid w:val="00855B7C"/>
    <w:rsid w:val="008562A7"/>
    <w:rsid w:val="00857B9B"/>
    <w:rsid w:val="008607AF"/>
    <w:rsid w:val="00860BC8"/>
    <w:rsid w:val="00860E78"/>
    <w:rsid w:val="00860F7F"/>
    <w:rsid w:val="0086136F"/>
    <w:rsid w:val="008627B3"/>
    <w:rsid w:val="00862B5A"/>
    <w:rsid w:val="008630B4"/>
    <w:rsid w:val="0086406B"/>
    <w:rsid w:val="0086418C"/>
    <w:rsid w:val="0086450B"/>
    <w:rsid w:val="00864AFB"/>
    <w:rsid w:val="00866765"/>
    <w:rsid w:val="008667F9"/>
    <w:rsid w:val="00867512"/>
    <w:rsid w:val="00870EC9"/>
    <w:rsid w:val="00871296"/>
    <w:rsid w:val="00871B8B"/>
    <w:rsid w:val="008726AD"/>
    <w:rsid w:val="008732A8"/>
    <w:rsid w:val="0087390A"/>
    <w:rsid w:val="00874DB0"/>
    <w:rsid w:val="008756DF"/>
    <w:rsid w:val="00875CDF"/>
    <w:rsid w:val="00876DCF"/>
    <w:rsid w:val="00876FFC"/>
    <w:rsid w:val="00877070"/>
    <w:rsid w:val="00877105"/>
    <w:rsid w:val="00877370"/>
    <w:rsid w:val="00881A40"/>
    <w:rsid w:val="00881A64"/>
    <w:rsid w:val="00881B58"/>
    <w:rsid w:val="00884601"/>
    <w:rsid w:val="00885BF3"/>
    <w:rsid w:val="00886E82"/>
    <w:rsid w:val="008874F1"/>
    <w:rsid w:val="008902E7"/>
    <w:rsid w:val="00890906"/>
    <w:rsid w:val="00890AD2"/>
    <w:rsid w:val="00890ED7"/>
    <w:rsid w:val="00892B98"/>
    <w:rsid w:val="00893018"/>
    <w:rsid w:val="008931EF"/>
    <w:rsid w:val="0089328D"/>
    <w:rsid w:val="0089398B"/>
    <w:rsid w:val="0089563D"/>
    <w:rsid w:val="008978D8"/>
    <w:rsid w:val="00897E65"/>
    <w:rsid w:val="008A1699"/>
    <w:rsid w:val="008A1C84"/>
    <w:rsid w:val="008A1E62"/>
    <w:rsid w:val="008A2A88"/>
    <w:rsid w:val="008A338D"/>
    <w:rsid w:val="008A3B11"/>
    <w:rsid w:val="008A4B04"/>
    <w:rsid w:val="008A4D32"/>
    <w:rsid w:val="008A500C"/>
    <w:rsid w:val="008A66D3"/>
    <w:rsid w:val="008A7E36"/>
    <w:rsid w:val="008B1578"/>
    <w:rsid w:val="008B1C11"/>
    <w:rsid w:val="008B1C90"/>
    <w:rsid w:val="008B37BB"/>
    <w:rsid w:val="008B49C1"/>
    <w:rsid w:val="008B4D96"/>
    <w:rsid w:val="008B5660"/>
    <w:rsid w:val="008B5722"/>
    <w:rsid w:val="008B5C57"/>
    <w:rsid w:val="008B685E"/>
    <w:rsid w:val="008B6E76"/>
    <w:rsid w:val="008B7051"/>
    <w:rsid w:val="008B70B1"/>
    <w:rsid w:val="008B7966"/>
    <w:rsid w:val="008C030F"/>
    <w:rsid w:val="008C049B"/>
    <w:rsid w:val="008C2560"/>
    <w:rsid w:val="008C25D1"/>
    <w:rsid w:val="008C5EAA"/>
    <w:rsid w:val="008C6B93"/>
    <w:rsid w:val="008C7A67"/>
    <w:rsid w:val="008C7F60"/>
    <w:rsid w:val="008D0B37"/>
    <w:rsid w:val="008D1BB4"/>
    <w:rsid w:val="008D1CB1"/>
    <w:rsid w:val="008D2E1A"/>
    <w:rsid w:val="008D335C"/>
    <w:rsid w:val="008D3E70"/>
    <w:rsid w:val="008D4808"/>
    <w:rsid w:val="008D4943"/>
    <w:rsid w:val="008D4FC2"/>
    <w:rsid w:val="008D513E"/>
    <w:rsid w:val="008D6779"/>
    <w:rsid w:val="008D6A0D"/>
    <w:rsid w:val="008D710B"/>
    <w:rsid w:val="008E04D0"/>
    <w:rsid w:val="008E07D0"/>
    <w:rsid w:val="008E0F4B"/>
    <w:rsid w:val="008E2215"/>
    <w:rsid w:val="008E22B3"/>
    <w:rsid w:val="008E338D"/>
    <w:rsid w:val="008E37A7"/>
    <w:rsid w:val="008E38B7"/>
    <w:rsid w:val="008E3FC8"/>
    <w:rsid w:val="008E409A"/>
    <w:rsid w:val="008E4AD2"/>
    <w:rsid w:val="008E4F07"/>
    <w:rsid w:val="008E5225"/>
    <w:rsid w:val="008E5434"/>
    <w:rsid w:val="008E6271"/>
    <w:rsid w:val="008F1FBC"/>
    <w:rsid w:val="008F2FAF"/>
    <w:rsid w:val="008F42F8"/>
    <w:rsid w:val="008F4D44"/>
    <w:rsid w:val="008F51BA"/>
    <w:rsid w:val="008F58A9"/>
    <w:rsid w:val="008F5CEC"/>
    <w:rsid w:val="008F5DA0"/>
    <w:rsid w:val="008F6011"/>
    <w:rsid w:val="008F6636"/>
    <w:rsid w:val="008F6841"/>
    <w:rsid w:val="009006EC"/>
    <w:rsid w:val="00900D52"/>
    <w:rsid w:val="00900F0B"/>
    <w:rsid w:val="009012D8"/>
    <w:rsid w:val="009013DB"/>
    <w:rsid w:val="00902DD4"/>
    <w:rsid w:val="0090384D"/>
    <w:rsid w:val="0090445F"/>
    <w:rsid w:val="00904CC8"/>
    <w:rsid w:val="00904D3B"/>
    <w:rsid w:val="009067B9"/>
    <w:rsid w:val="00906E19"/>
    <w:rsid w:val="009077D4"/>
    <w:rsid w:val="00907959"/>
    <w:rsid w:val="00911192"/>
    <w:rsid w:val="00913805"/>
    <w:rsid w:val="00913E3F"/>
    <w:rsid w:val="00915A90"/>
    <w:rsid w:val="00915C19"/>
    <w:rsid w:val="00915D7B"/>
    <w:rsid w:val="00916463"/>
    <w:rsid w:val="00916955"/>
    <w:rsid w:val="00920D2D"/>
    <w:rsid w:val="00920D31"/>
    <w:rsid w:val="009218AC"/>
    <w:rsid w:val="00922281"/>
    <w:rsid w:val="00922298"/>
    <w:rsid w:val="0092324B"/>
    <w:rsid w:val="009233A3"/>
    <w:rsid w:val="00923A2B"/>
    <w:rsid w:val="00923DF3"/>
    <w:rsid w:val="00923F5D"/>
    <w:rsid w:val="00924171"/>
    <w:rsid w:val="00924597"/>
    <w:rsid w:val="00924B21"/>
    <w:rsid w:val="00925A1A"/>
    <w:rsid w:val="00925B73"/>
    <w:rsid w:val="00925E4D"/>
    <w:rsid w:val="00925F71"/>
    <w:rsid w:val="009265F7"/>
    <w:rsid w:val="00926D74"/>
    <w:rsid w:val="00926DB3"/>
    <w:rsid w:val="00927BAF"/>
    <w:rsid w:val="0092BE88"/>
    <w:rsid w:val="009308AE"/>
    <w:rsid w:val="00930F42"/>
    <w:rsid w:val="009312D3"/>
    <w:rsid w:val="00931C7B"/>
    <w:rsid w:val="00931DA4"/>
    <w:rsid w:val="009359AE"/>
    <w:rsid w:val="00935AAE"/>
    <w:rsid w:val="00935B1E"/>
    <w:rsid w:val="00936EA6"/>
    <w:rsid w:val="00937981"/>
    <w:rsid w:val="009404A4"/>
    <w:rsid w:val="00941589"/>
    <w:rsid w:val="00941622"/>
    <w:rsid w:val="0094374A"/>
    <w:rsid w:val="00944E6C"/>
    <w:rsid w:val="0094530A"/>
    <w:rsid w:val="00945E9C"/>
    <w:rsid w:val="0094645C"/>
    <w:rsid w:val="00946721"/>
    <w:rsid w:val="00947917"/>
    <w:rsid w:val="00951898"/>
    <w:rsid w:val="00951CA8"/>
    <w:rsid w:val="00952C4D"/>
    <w:rsid w:val="00953597"/>
    <w:rsid w:val="00953637"/>
    <w:rsid w:val="00954123"/>
    <w:rsid w:val="0095414C"/>
    <w:rsid w:val="00954983"/>
    <w:rsid w:val="00955BC4"/>
    <w:rsid w:val="0095609D"/>
    <w:rsid w:val="0095766C"/>
    <w:rsid w:val="00957728"/>
    <w:rsid w:val="00960020"/>
    <w:rsid w:val="00960E5E"/>
    <w:rsid w:val="00960E80"/>
    <w:rsid w:val="009614AE"/>
    <w:rsid w:val="009616C3"/>
    <w:rsid w:val="00961A5F"/>
    <w:rsid w:val="00961CE5"/>
    <w:rsid w:val="00962B74"/>
    <w:rsid w:val="00963A2A"/>
    <w:rsid w:val="00963B57"/>
    <w:rsid w:val="00964811"/>
    <w:rsid w:val="00964A35"/>
    <w:rsid w:val="009668E2"/>
    <w:rsid w:val="00966920"/>
    <w:rsid w:val="00967003"/>
    <w:rsid w:val="009707E5"/>
    <w:rsid w:val="0097198B"/>
    <w:rsid w:val="00971B77"/>
    <w:rsid w:val="0097376D"/>
    <w:rsid w:val="00974BBE"/>
    <w:rsid w:val="00975840"/>
    <w:rsid w:val="009762E3"/>
    <w:rsid w:val="00976580"/>
    <w:rsid w:val="00976E16"/>
    <w:rsid w:val="00980088"/>
    <w:rsid w:val="009805B5"/>
    <w:rsid w:val="009813C8"/>
    <w:rsid w:val="00981631"/>
    <w:rsid w:val="00982920"/>
    <w:rsid w:val="0098308C"/>
    <w:rsid w:val="0098486A"/>
    <w:rsid w:val="009850CA"/>
    <w:rsid w:val="00987B50"/>
    <w:rsid w:val="00987D0F"/>
    <w:rsid w:val="00987F0A"/>
    <w:rsid w:val="00987FDA"/>
    <w:rsid w:val="00990306"/>
    <w:rsid w:val="00990624"/>
    <w:rsid w:val="009908EB"/>
    <w:rsid w:val="00990AAE"/>
    <w:rsid w:val="00990C51"/>
    <w:rsid w:val="00991527"/>
    <w:rsid w:val="00991536"/>
    <w:rsid w:val="00991AEC"/>
    <w:rsid w:val="00992878"/>
    <w:rsid w:val="00993EEE"/>
    <w:rsid w:val="009954AE"/>
    <w:rsid w:val="009955B3"/>
    <w:rsid w:val="00995699"/>
    <w:rsid w:val="009A032E"/>
    <w:rsid w:val="009A0758"/>
    <w:rsid w:val="009A0826"/>
    <w:rsid w:val="009A0F1E"/>
    <w:rsid w:val="009A1540"/>
    <w:rsid w:val="009A1734"/>
    <w:rsid w:val="009A18FA"/>
    <w:rsid w:val="009A22F8"/>
    <w:rsid w:val="009A2CEA"/>
    <w:rsid w:val="009A2D4F"/>
    <w:rsid w:val="009A3F54"/>
    <w:rsid w:val="009A4660"/>
    <w:rsid w:val="009A59F5"/>
    <w:rsid w:val="009A5CA7"/>
    <w:rsid w:val="009A72D8"/>
    <w:rsid w:val="009B06A3"/>
    <w:rsid w:val="009B0886"/>
    <w:rsid w:val="009B0B94"/>
    <w:rsid w:val="009B0DBD"/>
    <w:rsid w:val="009B1416"/>
    <w:rsid w:val="009B2321"/>
    <w:rsid w:val="009B2AE0"/>
    <w:rsid w:val="009B3121"/>
    <w:rsid w:val="009B3D3A"/>
    <w:rsid w:val="009B3F04"/>
    <w:rsid w:val="009B4504"/>
    <w:rsid w:val="009B5D13"/>
    <w:rsid w:val="009B6386"/>
    <w:rsid w:val="009B747E"/>
    <w:rsid w:val="009C152C"/>
    <w:rsid w:val="009C1F60"/>
    <w:rsid w:val="009C2A37"/>
    <w:rsid w:val="009C2B54"/>
    <w:rsid w:val="009C4D37"/>
    <w:rsid w:val="009C4F30"/>
    <w:rsid w:val="009C65C2"/>
    <w:rsid w:val="009C76A9"/>
    <w:rsid w:val="009C79D2"/>
    <w:rsid w:val="009C7E3D"/>
    <w:rsid w:val="009D0B68"/>
    <w:rsid w:val="009D0E30"/>
    <w:rsid w:val="009D1F02"/>
    <w:rsid w:val="009D25E8"/>
    <w:rsid w:val="009D28AD"/>
    <w:rsid w:val="009D3293"/>
    <w:rsid w:val="009D3C7B"/>
    <w:rsid w:val="009D6074"/>
    <w:rsid w:val="009D68D3"/>
    <w:rsid w:val="009D6DDD"/>
    <w:rsid w:val="009D71B7"/>
    <w:rsid w:val="009D7D41"/>
    <w:rsid w:val="009E0531"/>
    <w:rsid w:val="009E0685"/>
    <w:rsid w:val="009E2280"/>
    <w:rsid w:val="009E2D0D"/>
    <w:rsid w:val="009E37BC"/>
    <w:rsid w:val="009E46EC"/>
    <w:rsid w:val="009E5121"/>
    <w:rsid w:val="009E55A2"/>
    <w:rsid w:val="009E5CEF"/>
    <w:rsid w:val="009E7D4A"/>
    <w:rsid w:val="009F0138"/>
    <w:rsid w:val="009F02EE"/>
    <w:rsid w:val="009F0891"/>
    <w:rsid w:val="009F0D6B"/>
    <w:rsid w:val="009F0DD3"/>
    <w:rsid w:val="009F110E"/>
    <w:rsid w:val="009F1996"/>
    <w:rsid w:val="009F1B23"/>
    <w:rsid w:val="009F295D"/>
    <w:rsid w:val="009F2F2B"/>
    <w:rsid w:val="009F2FC0"/>
    <w:rsid w:val="009F3483"/>
    <w:rsid w:val="009F6A63"/>
    <w:rsid w:val="009F6C50"/>
    <w:rsid w:val="009F73F7"/>
    <w:rsid w:val="00A00FE9"/>
    <w:rsid w:val="00A0132F"/>
    <w:rsid w:val="00A016CC"/>
    <w:rsid w:val="00A02402"/>
    <w:rsid w:val="00A02496"/>
    <w:rsid w:val="00A02725"/>
    <w:rsid w:val="00A02869"/>
    <w:rsid w:val="00A02CF0"/>
    <w:rsid w:val="00A058CE"/>
    <w:rsid w:val="00A058D4"/>
    <w:rsid w:val="00A05C80"/>
    <w:rsid w:val="00A06F5D"/>
    <w:rsid w:val="00A07541"/>
    <w:rsid w:val="00A101F8"/>
    <w:rsid w:val="00A10247"/>
    <w:rsid w:val="00A105EB"/>
    <w:rsid w:val="00A117D6"/>
    <w:rsid w:val="00A1183F"/>
    <w:rsid w:val="00A11BE8"/>
    <w:rsid w:val="00A12867"/>
    <w:rsid w:val="00A12B6B"/>
    <w:rsid w:val="00A134D8"/>
    <w:rsid w:val="00A13EBD"/>
    <w:rsid w:val="00A14E60"/>
    <w:rsid w:val="00A16149"/>
    <w:rsid w:val="00A16787"/>
    <w:rsid w:val="00A16A08"/>
    <w:rsid w:val="00A16CA6"/>
    <w:rsid w:val="00A1700A"/>
    <w:rsid w:val="00A17B99"/>
    <w:rsid w:val="00A2001F"/>
    <w:rsid w:val="00A2127D"/>
    <w:rsid w:val="00A218AA"/>
    <w:rsid w:val="00A226C4"/>
    <w:rsid w:val="00A22D4E"/>
    <w:rsid w:val="00A23B11"/>
    <w:rsid w:val="00A23BF9"/>
    <w:rsid w:val="00A24A4A"/>
    <w:rsid w:val="00A24CE6"/>
    <w:rsid w:val="00A251AF"/>
    <w:rsid w:val="00A2649E"/>
    <w:rsid w:val="00A265C0"/>
    <w:rsid w:val="00A26AD8"/>
    <w:rsid w:val="00A26D2E"/>
    <w:rsid w:val="00A275F1"/>
    <w:rsid w:val="00A27675"/>
    <w:rsid w:val="00A30130"/>
    <w:rsid w:val="00A30A95"/>
    <w:rsid w:val="00A31640"/>
    <w:rsid w:val="00A3370C"/>
    <w:rsid w:val="00A33D5C"/>
    <w:rsid w:val="00A34537"/>
    <w:rsid w:val="00A34ABE"/>
    <w:rsid w:val="00A355F1"/>
    <w:rsid w:val="00A3575A"/>
    <w:rsid w:val="00A37FAD"/>
    <w:rsid w:val="00A4073D"/>
    <w:rsid w:val="00A421B5"/>
    <w:rsid w:val="00A429AE"/>
    <w:rsid w:val="00A4336F"/>
    <w:rsid w:val="00A43703"/>
    <w:rsid w:val="00A43728"/>
    <w:rsid w:val="00A43C15"/>
    <w:rsid w:val="00A43C29"/>
    <w:rsid w:val="00A43FCA"/>
    <w:rsid w:val="00A44AA6"/>
    <w:rsid w:val="00A44E91"/>
    <w:rsid w:val="00A452CB"/>
    <w:rsid w:val="00A45E2C"/>
    <w:rsid w:val="00A4660C"/>
    <w:rsid w:val="00A4674D"/>
    <w:rsid w:val="00A46D93"/>
    <w:rsid w:val="00A4749E"/>
    <w:rsid w:val="00A500F9"/>
    <w:rsid w:val="00A50A95"/>
    <w:rsid w:val="00A51778"/>
    <w:rsid w:val="00A5179E"/>
    <w:rsid w:val="00A51CEF"/>
    <w:rsid w:val="00A52284"/>
    <w:rsid w:val="00A534E0"/>
    <w:rsid w:val="00A53AC2"/>
    <w:rsid w:val="00A53D16"/>
    <w:rsid w:val="00A578E2"/>
    <w:rsid w:val="00A57CF8"/>
    <w:rsid w:val="00A60D27"/>
    <w:rsid w:val="00A61618"/>
    <w:rsid w:val="00A61827"/>
    <w:rsid w:val="00A62966"/>
    <w:rsid w:val="00A6363B"/>
    <w:rsid w:val="00A63664"/>
    <w:rsid w:val="00A64805"/>
    <w:rsid w:val="00A6485A"/>
    <w:rsid w:val="00A65291"/>
    <w:rsid w:val="00A65479"/>
    <w:rsid w:val="00A654B7"/>
    <w:rsid w:val="00A655A8"/>
    <w:rsid w:val="00A6646A"/>
    <w:rsid w:val="00A66FD1"/>
    <w:rsid w:val="00A66FE1"/>
    <w:rsid w:val="00A7122C"/>
    <w:rsid w:val="00A728A4"/>
    <w:rsid w:val="00A72EA0"/>
    <w:rsid w:val="00A730CD"/>
    <w:rsid w:val="00A732F9"/>
    <w:rsid w:val="00A740C5"/>
    <w:rsid w:val="00A74380"/>
    <w:rsid w:val="00A75300"/>
    <w:rsid w:val="00A75658"/>
    <w:rsid w:val="00A75A38"/>
    <w:rsid w:val="00A75A66"/>
    <w:rsid w:val="00A76D7A"/>
    <w:rsid w:val="00A7723B"/>
    <w:rsid w:val="00A77470"/>
    <w:rsid w:val="00A80D2B"/>
    <w:rsid w:val="00A8133A"/>
    <w:rsid w:val="00A81578"/>
    <w:rsid w:val="00A81826"/>
    <w:rsid w:val="00A820EB"/>
    <w:rsid w:val="00A824C0"/>
    <w:rsid w:val="00A825D0"/>
    <w:rsid w:val="00A82C58"/>
    <w:rsid w:val="00A833B3"/>
    <w:rsid w:val="00A83AE8"/>
    <w:rsid w:val="00A84039"/>
    <w:rsid w:val="00A84792"/>
    <w:rsid w:val="00A8532B"/>
    <w:rsid w:val="00A85767"/>
    <w:rsid w:val="00A86CF9"/>
    <w:rsid w:val="00A878CE"/>
    <w:rsid w:val="00A903C0"/>
    <w:rsid w:val="00A91193"/>
    <w:rsid w:val="00A91A56"/>
    <w:rsid w:val="00A934A7"/>
    <w:rsid w:val="00A93655"/>
    <w:rsid w:val="00A94119"/>
    <w:rsid w:val="00A94158"/>
    <w:rsid w:val="00A94DA0"/>
    <w:rsid w:val="00A95E8E"/>
    <w:rsid w:val="00A966A3"/>
    <w:rsid w:val="00A96CEE"/>
    <w:rsid w:val="00A972F1"/>
    <w:rsid w:val="00AA14CB"/>
    <w:rsid w:val="00AA1DD9"/>
    <w:rsid w:val="00AA1FC9"/>
    <w:rsid w:val="00AA2FBA"/>
    <w:rsid w:val="00AA46B4"/>
    <w:rsid w:val="00AA46CF"/>
    <w:rsid w:val="00AA470A"/>
    <w:rsid w:val="00AA4BFF"/>
    <w:rsid w:val="00AA5895"/>
    <w:rsid w:val="00AA58E8"/>
    <w:rsid w:val="00AA6BAE"/>
    <w:rsid w:val="00AA71B7"/>
    <w:rsid w:val="00AB0183"/>
    <w:rsid w:val="00AB0E12"/>
    <w:rsid w:val="00AB22B1"/>
    <w:rsid w:val="00AB308D"/>
    <w:rsid w:val="00AB3A85"/>
    <w:rsid w:val="00AB481A"/>
    <w:rsid w:val="00AB4A34"/>
    <w:rsid w:val="00AB4E2B"/>
    <w:rsid w:val="00AB4EEF"/>
    <w:rsid w:val="00AB7B24"/>
    <w:rsid w:val="00AB7C04"/>
    <w:rsid w:val="00AC13ED"/>
    <w:rsid w:val="00AC2E3E"/>
    <w:rsid w:val="00AC3B13"/>
    <w:rsid w:val="00AC446A"/>
    <w:rsid w:val="00AC4D07"/>
    <w:rsid w:val="00AC4D17"/>
    <w:rsid w:val="00AC4FDA"/>
    <w:rsid w:val="00AC685C"/>
    <w:rsid w:val="00AC7697"/>
    <w:rsid w:val="00AC7D00"/>
    <w:rsid w:val="00AD0896"/>
    <w:rsid w:val="00AD0AAC"/>
    <w:rsid w:val="00AD0D0D"/>
    <w:rsid w:val="00AD111A"/>
    <w:rsid w:val="00AD15EB"/>
    <w:rsid w:val="00AD27DD"/>
    <w:rsid w:val="00AD2B5C"/>
    <w:rsid w:val="00AD4544"/>
    <w:rsid w:val="00AD4BAD"/>
    <w:rsid w:val="00AD51C3"/>
    <w:rsid w:val="00AD58E6"/>
    <w:rsid w:val="00AD6045"/>
    <w:rsid w:val="00AD7296"/>
    <w:rsid w:val="00AD74F0"/>
    <w:rsid w:val="00AD7507"/>
    <w:rsid w:val="00AD7DF3"/>
    <w:rsid w:val="00AE0653"/>
    <w:rsid w:val="00AE0D68"/>
    <w:rsid w:val="00AE1834"/>
    <w:rsid w:val="00AE1C72"/>
    <w:rsid w:val="00AE27D9"/>
    <w:rsid w:val="00AE2C49"/>
    <w:rsid w:val="00AE3E90"/>
    <w:rsid w:val="00AE60F5"/>
    <w:rsid w:val="00AE7076"/>
    <w:rsid w:val="00AE7525"/>
    <w:rsid w:val="00AF2B41"/>
    <w:rsid w:val="00AF30F0"/>
    <w:rsid w:val="00AF381F"/>
    <w:rsid w:val="00AF45EE"/>
    <w:rsid w:val="00AF527C"/>
    <w:rsid w:val="00AF57E5"/>
    <w:rsid w:val="00AF5AD3"/>
    <w:rsid w:val="00AF5C5D"/>
    <w:rsid w:val="00AF70D6"/>
    <w:rsid w:val="00AF7660"/>
    <w:rsid w:val="00B00051"/>
    <w:rsid w:val="00B00238"/>
    <w:rsid w:val="00B00297"/>
    <w:rsid w:val="00B024A4"/>
    <w:rsid w:val="00B02594"/>
    <w:rsid w:val="00B031B0"/>
    <w:rsid w:val="00B032DD"/>
    <w:rsid w:val="00B03496"/>
    <w:rsid w:val="00B04420"/>
    <w:rsid w:val="00B0591E"/>
    <w:rsid w:val="00B0652E"/>
    <w:rsid w:val="00B065B6"/>
    <w:rsid w:val="00B0697F"/>
    <w:rsid w:val="00B07371"/>
    <w:rsid w:val="00B11122"/>
    <w:rsid w:val="00B11E68"/>
    <w:rsid w:val="00B126C0"/>
    <w:rsid w:val="00B129A2"/>
    <w:rsid w:val="00B12C65"/>
    <w:rsid w:val="00B12E61"/>
    <w:rsid w:val="00B14004"/>
    <w:rsid w:val="00B141DE"/>
    <w:rsid w:val="00B160AE"/>
    <w:rsid w:val="00B16439"/>
    <w:rsid w:val="00B16AAB"/>
    <w:rsid w:val="00B16B89"/>
    <w:rsid w:val="00B20F63"/>
    <w:rsid w:val="00B21B40"/>
    <w:rsid w:val="00B21D72"/>
    <w:rsid w:val="00B2226A"/>
    <w:rsid w:val="00B233D3"/>
    <w:rsid w:val="00B23C29"/>
    <w:rsid w:val="00B24C1E"/>
    <w:rsid w:val="00B24D0A"/>
    <w:rsid w:val="00B24F1F"/>
    <w:rsid w:val="00B25471"/>
    <w:rsid w:val="00B25571"/>
    <w:rsid w:val="00B27B91"/>
    <w:rsid w:val="00B27D2C"/>
    <w:rsid w:val="00B27F05"/>
    <w:rsid w:val="00B30CB6"/>
    <w:rsid w:val="00B32F34"/>
    <w:rsid w:val="00B32FC6"/>
    <w:rsid w:val="00B33D83"/>
    <w:rsid w:val="00B346D2"/>
    <w:rsid w:val="00B34C7C"/>
    <w:rsid w:val="00B350D5"/>
    <w:rsid w:val="00B3536A"/>
    <w:rsid w:val="00B37A64"/>
    <w:rsid w:val="00B40C86"/>
    <w:rsid w:val="00B4196B"/>
    <w:rsid w:val="00B42407"/>
    <w:rsid w:val="00B42534"/>
    <w:rsid w:val="00B42537"/>
    <w:rsid w:val="00B4559E"/>
    <w:rsid w:val="00B46491"/>
    <w:rsid w:val="00B4667A"/>
    <w:rsid w:val="00B466A7"/>
    <w:rsid w:val="00B46FA6"/>
    <w:rsid w:val="00B46FDE"/>
    <w:rsid w:val="00B47364"/>
    <w:rsid w:val="00B473C7"/>
    <w:rsid w:val="00B50A10"/>
    <w:rsid w:val="00B51FFD"/>
    <w:rsid w:val="00B52CDD"/>
    <w:rsid w:val="00B52F27"/>
    <w:rsid w:val="00B53AED"/>
    <w:rsid w:val="00B53CE4"/>
    <w:rsid w:val="00B54A1E"/>
    <w:rsid w:val="00B54A64"/>
    <w:rsid w:val="00B54FCF"/>
    <w:rsid w:val="00B55AA8"/>
    <w:rsid w:val="00B564DF"/>
    <w:rsid w:val="00B57106"/>
    <w:rsid w:val="00B602D2"/>
    <w:rsid w:val="00B6152D"/>
    <w:rsid w:val="00B61DA7"/>
    <w:rsid w:val="00B62128"/>
    <w:rsid w:val="00B62EA2"/>
    <w:rsid w:val="00B62F3E"/>
    <w:rsid w:val="00B63557"/>
    <w:rsid w:val="00B636AE"/>
    <w:rsid w:val="00B6528D"/>
    <w:rsid w:val="00B655B9"/>
    <w:rsid w:val="00B657D4"/>
    <w:rsid w:val="00B65991"/>
    <w:rsid w:val="00B665C8"/>
    <w:rsid w:val="00B67CDC"/>
    <w:rsid w:val="00B67FEF"/>
    <w:rsid w:val="00B70202"/>
    <w:rsid w:val="00B710A2"/>
    <w:rsid w:val="00B722E1"/>
    <w:rsid w:val="00B72660"/>
    <w:rsid w:val="00B72931"/>
    <w:rsid w:val="00B72D62"/>
    <w:rsid w:val="00B73C48"/>
    <w:rsid w:val="00B74427"/>
    <w:rsid w:val="00B747ED"/>
    <w:rsid w:val="00B751E9"/>
    <w:rsid w:val="00B753E1"/>
    <w:rsid w:val="00B77C84"/>
    <w:rsid w:val="00B81180"/>
    <w:rsid w:val="00B813A1"/>
    <w:rsid w:val="00B81741"/>
    <w:rsid w:val="00B81D45"/>
    <w:rsid w:val="00B82716"/>
    <w:rsid w:val="00B8395C"/>
    <w:rsid w:val="00B84464"/>
    <w:rsid w:val="00B84711"/>
    <w:rsid w:val="00B856BA"/>
    <w:rsid w:val="00B857CC"/>
    <w:rsid w:val="00B862D7"/>
    <w:rsid w:val="00B86501"/>
    <w:rsid w:val="00B8716B"/>
    <w:rsid w:val="00B87D22"/>
    <w:rsid w:val="00B908F2"/>
    <w:rsid w:val="00B91727"/>
    <w:rsid w:val="00B924A3"/>
    <w:rsid w:val="00B937B0"/>
    <w:rsid w:val="00B93AB4"/>
    <w:rsid w:val="00B94FB7"/>
    <w:rsid w:val="00B96454"/>
    <w:rsid w:val="00BA00D2"/>
    <w:rsid w:val="00BA02C3"/>
    <w:rsid w:val="00BA0910"/>
    <w:rsid w:val="00BA1558"/>
    <w:rsid w:val="00BA191E"/>
    <w:rsid w:val="00BA1A84"/>
    <w:rsid w:val="00BA1EE2"/>
    <w:rsid w:val="00BA23B2"/>
    <w:rsid w:val="00BA27DA"/>
    <w:rsid w:val="00BA28D9"/>
    <w:rsid w:val="00BA341E"/>
    <w:rsid w:val="00BA380B"/>
    <w:rsid w:val="00BA3A9F"/>
    <w:rsid w:val="00BA3DBA"/>
    <w:rsid w:val="00BA52FA"/>
    <w:rsid w:val="00BA57DE"/>
    <w:rsid w:val="00BA68B6"/>
    <w:rsid w:val="00BA6EF2"/>
    <w:rsid w:val="00BA7057"/>
    <w:rsid w:val="00BA7B8A"/>
    <w:rsid w:val="00BA7DB4"/>
    <w:rsid w:val="00BA7E01"/>
    <w:rsid w:val="00BB038D"/>
    <w:rsid w:val="00BB0E90"/>
    <w:rsid w:val="00BB16F6"/>
    <w:rsid w:val="00BB1AEA"/>
    <w:rsid w:val="00BB1D1C"/>
    <w:rsid w:val="00BB2853"/>
    <w:rsid w:val="00BB318B"/>
    <w:rsid w:val="00BB3BF1"/>
    <w:rsid w:val="00BB3D79"/>
    <w:rsid w:val="00BB3F1F"/>
    <w:rsid w:val="00BB4C26"/>
    <w:rsid w:val="00BB4FCC"/>
    <w:rsid w:val="00BB5359"/>
    <w:rsid w:val="00BB55B1"/>
    <w:rsid w:val="00BB5F2B"/>
    <w:rsid w:val="00BB654F"/>
    <w:rsid w:val="00BB6819"/>
    <w:rsid w:val="00BB6F9E"/>
    <w:rsid w:val="00BB7391"/>
    <w:rsid w:val="00BC0B25"/>
    <w:rsid w:val="00BC0FE5"/>
    <w:rsid w:val="00BC246B"/>
    <w:rsid w:val="00BC2A9B"/>
    <w:rsid w:val="00BC2F4A"/>
    <w:rsid w:val="00BC6170"/>
    <w:rsid w:val="00BC6C82"/>
    <w:rsid w:val="00BC6FD9"/>
    <w:rsid w:val="00BC7719"/>
    <w:rsid w:val="00BD022C"/>
    <w:rsid w:val="00BD048C"/>
    <w:rsid w:val="00BD1B6B"/>
    <w:rsid w:val="00BD2199"/>
    <w:rsid w:val="00BD30CE"/>
    <w:rsid w:val="00BD4784"/>
    <w:rsid w:val="00BD4C27"/>
    <w:rsid w:val="00BD721E"/>
    <w:rsid w:val="00BE062C"/>
    <w:rsid w:val="00BE0CE8"/>
    <w:rsid w:val="00BE279F"/>
    <w:rsid w:val="00BE30FD"/>
    <w:rsid w:val="00BE3452"/>
    <w:rsid w:val="00BE348C"/>
    <w:rsid w:val="00BE3CC1"/>
    <w:rsid w:val="00BE5A47"/>
    <w:rsid w:val="00BE5B94"/>
    <w:rsid w:val="00BE737B"/>
    <w:rsid w:val="00BE776A"/>
    <w:rsid w:val="00BF0240"/>
    <w:rsid w:val="00BF18E1"/>
    <w:rsid w:val="00BF2BB1"/>
    <w:rsid w:val="00BF6521"/>
    <w:rsid w:val="00C01616"/>
    <w:rsid w:val="00C03029"/>
    <w:rsid w:val="00C04865"/>
    <w:rsid w:val="00C051F7"/>
    <w:rsid w:val="00C05CFE"/>
    <w:rsid w:val="00C07090"/>
    <w:rsid w:val="00C07CDE"/>
    <w:rsid w:val="00C109F1"/>
    <w:rsid w:val="00C11A62"/>
    <w:rsid w:val="00C12264"/>
    <w:rsid w:val="00C12A03"/>
    <w:rsid w:val="00C12C16"/>
    <w:rsid w:val="00C13DBB"/>
    <w:rsid w:val="00C15E75"/>
    <w:rsid w:val="00C179B2"/>
    <w:rsid w:val="00C17CC7"/>
    <w:rsid w:val="00C20ABC"/>
    <w:rsid w:val="00C21E99"/>
    <w:rsid w:val="00C21FBB"/>
    <w:rsid w:val="00C222C5"/>
    <w:rsid w:val="00C224F9"/>
    <w:rsid w:val="00C22590"/>
    <w:rsid w:val="00C235A0"/>
    <w:rsid w:val="00C236DD"/>
    <w:rsid w:val="00C23740"/>
    <w:rsid w:val="00C23942"/>
    <w:rsid w:val="00C23E94"/>
    <w:rsid w:val="00C256F9"/>
    <w:rsid w:val="00C26D07"/>
    <w:rsid w:val="00C27AA7"/>
    <w:rsid w:val="00C319AA"/>
    <w:rsid w:val="00C31F88"/>
    <w:rsid w:val="00C31FB9"/>
    <w:rsid w:val="00C33D48"/>
    <w:rsid w:val="00C3457A"/>
    <w:rsid w:val="00C35C7C"/>
    <w:rsid w:val="00C35E33"/>
    <w:rsid w:val="00C360A4"/>
    <w:rsid w:val="00C36815"/>
    <w:rsid w:val="00C36DCF"/>
    <w:rsid w:val="00C411B6"/>
    <w:rsid w:val="00C411EF"/>
    <w:rsid w:val="00C41386"/>
    <w:rsid w:val="00C416A9"/>
    <w:rsid w:val="00C41BEF"/>
    <w:rsid w:val="00C43215"/>
    <w:rsid w:val="00C44C94"/>
    <w:rsid w:val="00C458A0"/>
    <w:rsid w:val="00C46846"/>
    <w:rsid w:val="00C471C3"/>
    <w:rsid w:val="00C51DF5"/>
    <w:rsid w:val="00C51E87"/>
    <w:rsid w:val="00C529A3"/>
    <w:rsid w:val="00C53222"/>
    <w:rsid w:val="00C532BA"/>
    <w:rsid w:val="00C53882"/>
    <w:rsid w:val="00C53A7A"/>
    <w:rsid w:val="00C54A56"/>
    <w:rsid w:val="00C56093"/>
    <w:rsid w:val="00C573C0"/>
    <w:rsid w:val="00C57F7E"/>
    <w:rsid w:val="00C60010"/>
    <w:rsid w:val="00C64163"/>
    <w:rsid w:val="00C644DC"/>
    <w:rsid w:val="00C648CF"/>
    <w:rsid w:val="00C650AE"/>
    <w:rsid w:val="00C656ED"/>
    <w:rsid w:val="00C66013"/>
    <w:rsid w:val="00C67486"/>
    <w:rsid w:val="00C71944"/>
    <w:rsid w:val="00C726B9"/>
    <w:rsid w:val="00C73A32"/>
    <w:rsid w:val="00C7468A"/>
    <w:rsid w:val="00C74749"/>
    <w:rsid w:val="00C77CF4"/>
    <w:rsid w:val="00C77DBC"/>
    <w:rsid w:val="00C8088C"/>
    <w:rsid w:val="00C81A8A"/>
    <w:rsid w:val="00C82029"/>
    <w:rsid w:val="00C82456"/>
    <w:rsid w:val="00C83BFF"/>
    <w:rsid w:val="00C84DA9"/>
    <w:rsid w:val="00C84E4B"/>
    <w:rsid w:val="00C8509D"/>
    <w:rsid w:val="00C8544E"/>
    <w:rsid w:val="00C85B90"/>
    <w:rsid w:val="00C862A3"/>
    <w:rsid w:val="00C86FE1"/>
    <w:rsid w:val="00C87137"/>
    <w:rsid w:val="00C87338"/>
    <w:rsid w:val="00C912B7"/>
    <w:rsid w:val="00C93D9F"/>
    <w:rsid w:val="00C93E66"/>
    <w:rsid w:val="00C940E2"/>
    <w:rsid w:val="00C94CB7"/>
    <w:rsid w:val="00C95547"/>
    <w:rsid w:val="00C9659C"/>
    <w:rsid w:val="00C97602"/>
    <w:rsid w:val="00C97D9A"/>
    <w:rsid w:val="00C97EAE"/>
    <w:rsid w:val="00CA0721"/>
    <w:rsid w:val="00CA1832"/>
    <w:rsid w:val="00CA25D6"/>
    <w:rsid w:val="00CA2DA7"/>
    <w:rsid w:val="00CA39DA"/>
    <w:rsid w:val="00CA400C"/>
    <w:rsid w:val="00CA46C0"/>
    <w:rsid w:val="00CA4BDE"/>
    <w:rsid w:val="00CA517E"/>
    <w:rsid w:val="00CA52B0"/>
    <w:rsid w:val="00CA5633"/>
    <w:rsid w:val="00CA6752"/>
    <w:rsid w:val="00CA6F5D"/>
    <w:rsid w:val="00CA79A1"/>
    <w:rsid w:val="00CA7C6D"/>
    <w:rsid w:val="00CA7D13"/>
    <w:rsid w:val="00CA7F0E"/>
    <w:rsid w:val="00CB204A"/>
    <w:rsid w:val="00CB24FD"/>
    <w:rsid w:val="00CB2AB4"/>
    <w:rsid w:val="00CB2E85"/>
    <w:rsid w:val="00CB4BF6"/>
    <w:rsid w:val="00CB529C"/>
    <w:rsid w:val="00CB5F7F"/>
    <w:rsid w:val="00CB6451"/>
    <w:rsid w:val="00CB6ADA"/>
    <w:rsid w:val="00CB755D"/>
    <w:rsid w:val="00CC0BD1"/>
    <w:rsid w:val="00CC0EA3"/>
    <w:rsid w:val="00CC1AB6"/>
    <w:rsid w:val="00CC2078"/>
    <w:rsid w:val="00CC4926"/>
    <w:rsid w:val="00CC4C0D"/>
    <w:rsid w:val="00CC53C8"/>
    <w:rsid w:val="00CC6409"/>
    <w:rsid w:val="00CC6921"/>
    <w:rsid w:val="00CC7029"/>
    <w:rsid w:val="00CC74BF"/>
    <w:rsid w:val="00CC7564"/>
    <w:rsid w:val="00CD2BF0"/>
    <w:rsid w:val="00CD2ED6"/>
    <w:rsid w:val="00CD335C"/>
    <w:rsid w:val="00CD39D4"/>
    <w:rsid w:val="00CD459E"/>
    <w:rsid w:val="00CD475E"/>
    <w:rsid w:val="00CD6464"/>
    <w:rsid w:val="00CD6523"/>
    <w:rsid w:val="00CD7603"/>
    <w:rsid w:val="00CD7699"/>
    <w:rsid w:val="00CD7D16"/>
    <w:rsid w:val="00CE0160"/>
    <w:rsid w:val="00CE1026"/>
    <w:rsid w:val="00CE1387"/>
    <w:rsid w:val="00CE2721"/>
    <w:rsid w:val="00CE2942"/>
    <w:rsid w:val="00CE403F"/>
    <w:rsid w:val="00CE4882"/>
    <w:rsid w:val="00CE48BF"/>
    <w:rsid w:val="00CE5068"/>
    <w:rsid w:val="00CE52D6"/>
    <w:rsid w:val="00CE53CD"/>
    <w:rsid w:val="00CE53DA"/>
    <w:rsid w:val="00CE6B00"/>
    <w:rsid w:val="00CF39EE"/>
    <w:rsid w:val="00CF4163"/>
    <w:rsid w:val="00CF42F6"/>
    <w:rsid w:val="00CF4B04"/>
    <w:rsid w:val="00CF4C05"/>
    <w:rsid w:val="00CF5CE2"/>
    <w:rsid w:val="00CF5D82"/>
    <w:rsid w:val="00CF7C73"/>
    <w:rsid w:val="00CF7D03"/>
    <w:rsid w:val="00D01003"/>
    <w:rsid w:val="00D018B4"/>
    <w:rsid w:val="00D018D2"/>
    <w:rsid w:val="00D01B12"/>
    <w:rsid w:val="00D02C29"/>
    <w:rsid w:val="00D03234"/>
    <w:rsid w:val="00D032B2"/>
    <w:rsid w:val="00D03854"/>
    <w:rsid w:val="00D03A1E"/>
    <w:rsid w:val="00D0490F"/>
    <w:rsid w:val="00D04E36"/>
    <w:rsid w:val="00D06358"/>
    <w:rsid w:val="00D06730"/>
    <w:rsid w:val="00D104AF"/>
    <w:rsid w:val="00D10BD6"/>
    <w:rsid w:val="00D10E0D"/>
    <w:rsid w:val="00D111B5"/>
    <w:rsid w:val="00D114D7"/>
    <w:rsid w:val="00D11B65"/>
    <w:rsid w:val="00D122DB"/>
    <w:rsid w:val="00D129B0"/>
    <w:rsid w:val="00D13510"/>
    <w:rsid w:val="00D1402C"/>
    <w:rsid w:val="00D14875"/>
    <w:rsid w:val="00D1667F"/>
    <w:rsid w:val="00D21554"/>
    <w:rsid w:val="00D21FE0"/>
    <w:rsid w:val="00D22F1F"/>
    <w:rsid w:val="00D23349"/>
    <w:rsid w:val="00D23444"/>
    <w:rsid w:val="00D238EF"/>
    <w:rsid w:val="00D23D8D"/>
    <w:rsid w:val="00D240FB"/>
    <w:rsid w:val="00D24F38"/>
    <w:rsid w:val="00D252F6"/>
    <w:rsid w:val="00D25474"/>
    <w:rsid w:val="00D25723"/>
    <w:rsid w:val="00D26BE1"/>
    <w:rsid w:val="00D27811"/>
    <w:rsid w:val="00D27EF4"/>
    <w:rsid w:val="00D30BE4"/>
    <w:rsid w:val="00D31770"/>
    <w:rsid w:val="00D31BFA"/>
    <w:rsid w:val="00D320C3"/>
    <w:rsid w:val="00D32720"/>
    <w:rsid w:val="00D32761"/>
    <w:rsid w:val="00D332BC"/>
    <w:rsid w:val="00D33A53"/>
    <w:rsid w:val="00D34188"/>
    <w:rsid w:val="00D34918"/>
    <w:rsid w:val="00D34951"/>
    <w:rsid w:val="00D34977"/>
    <w:rsid w:val="00D35F0E"/>
    <w:rsid w:val="00D361ED"/>
    <w:rsid w:val="00D36FE9"/>
    <w:rsid w:val="00D374D8"/>
    <w:rsid w:val="00D37BDE"/>
    <w:rsid w:val="00D403DB"/>
    <w:rsid w:val="00D419D6"/>
    <w:rsid w:val="00D41FA4"/>
    <w:rsid w:val="00D437E0"/>
    <w:rsid w:val="00D443CD"/>
    <w:rsid w:val="00D46125"/>
    <w:rsid w:val="00D47600"/>
    <w:rsid w:val="00D47743"/>
    <w:rsid w:val="00D47AEE"/>
    <w:rsid w:val="00D47DBF"/>
    <w:rsid w:val="00D5057E"/>
    <w:rsid w:val="00D50F1F"/>
    <w:rsid w:val="00D511C9"/>
    <w:rsid w:val="00D52601"/>
    <w:rsid w:val="00D52D8D"/>
    <w:rsid w:val="00D539EC"/>
    <w:rsid w:val="00D54498"/>
    <w:rsid w:val="00D547C6"/>
    <w:rsid w:val="00D55135"/>
    <w:rsid w:val="00D557C5"/>
    <w:rsid w:val="00D55C5A"/>
    <w:rsid w:val="00D55D9E"/>
    <w:rsid w:val="00D561B8"/>
    <w:rsid w:val="00D572AC"/>
    <w:rsid w:val="00D576A8"/>
    <w:rsid w:val="00D5785F"/>
    <w:rsid w:val="00D63922"/>
    <w:rsid w:val="00D63ECF"/>
    <w:rsid w:val="00D643CE"/>
    <w:rsid w:val="00D64F74"/>
    <w:rsid w:val="00D65830"/>
    <w:rsid w:val="00D66193"/>
    <w:rsid w:val="00D669C5"/>
    <w:rsid w:val="00D6739C"/>
    <w:rsid w:val="00D67D3B"/>
    <w:rsid w:val="00D71C83"/>
    <w:rsid w:val="00D71D10"/>
    <w:rsid w:val="00D72D6F"/>
    <w:rsid w:val="00D73C4D"/>
    <w:rsid w:val="00D742BC"/>
    <w:rsid w:val="00D74745"/>
    <w:rsid w:val="00D74C0E"/>
    <w:rsid w:val="00D7546E"/>
    <w:rsid w:val="00D757D8"/>
    <w:rsid w:val="00D75D54"/>
    <w:rsid w:val="00D76286"/>
    <w:rsid w:val="00D76489"/>
    <w:rsid w:val="00D7662C"/>
    <w:rsid w:val="00D773E5"/>
    <w:rsid w:val="00D80057"/>
    <w:rsid w:val="00D8083B"/>
    <w:rsid w:val="00D81227"/>
    <w:rsid w:val="00D82552"/>
    <w:rsid w:val="00D8300F"/>
    <w:rsid w:val="00D8341E"/>
    <w:rsid w:val="00D84AE9"/>
    <w:rsid w:val="00D84BEA"/>
    <w:rsid w:val="00D85610"/>
    <w:rsid w:val="00D856F6"/>
    <w:rsid w:val="00D85D63"/>
    <w:rsid w:val="00D86427"/>
    <w:rsid w:val="00D8714E"/>
    <w:rsid w:val="00D87735"/>
    <w:rsid w:val="00D90690"/>
    <w:rsid w:val="00D90C84"/>
    <w:rsid w:val="00D9132F"/>
    <w:rsid w:val="00D92DEF"/>
    <w:rsid w:val="00D939F6"/>
    <w:rsid w:val="00D94FE1"/>
    <w:rsid w:val="00D95B91"/>
    <w:rsid w:val="00D962C2"/>
    <w:rsid w:val="00D968B8"/>
    <w:rsid w:val="00D96995"/>
    <w:rsid w:val="00D96D7B"/>
    <w:rsid w:val="00D97F37"/>
    <w:rsid w:val="00DA04BA"/>
    <w:rsid w:val="00DA0D34"/>
    <w:rsid w:val="00DA3F1B"/>
    <w:rsid w:val="00DA45AB"/>
    <w:rsid w:val="00DA6A34"/>
    <w:rsid w:val="00DA7066"/>
    <w:rsid w:val="00DA7619"/>
    <w:rsid w:val="00DA7C9D"/>
    <w:rsid w:val="00DA7CE1"/>
    <w:rsid w:val="00DA7DE4"/>
    <w:rsid w:val="00DA7EE5"/>
    <w:rsid w:val="00DB0406"/>
    <w:rsid w:val="00DB08CF"/>
    <w:rsid w:val="00DB15B8"/>
    <w:rsid w:val="00DB1841"/>
    <w:rsid w:val="00DB1D80"/>
    <w:rsid w:val="00DB4DBB"/>
    <w:rsid w:val="00DB524E"/>
    <w:rsid w:val="00DB5624"/>
    <w:rsid w:val="00DB618D"/>
    <w:rsid w:val="00DB6CE6"/>
    <w:rsid w:val="00DC124F"/>
    <w:rsid w:val="00DC3026"/>
    <w:rsid w:val="00DC37AF"/>
    <w:rsid w:val="00DC61C4"/>
    <w:rsid w:val="00DC65B2"/>
    <w:rsid w:val="00DC6628"/>
    <w:rsid w:val="00DC71BC"/>
    <w:rsid w:val="00DC773B"/>
    <w:rsid w:val="00DC78B5"/>
    <w:rsid w:val="00DD1109"/>
    <w:rsid w:val="00DD150E"/>
    <w:rsid w:val="00DD204D"/>
    <w:rsid w:val="00DD3156"/>
    <w:rsid w:val="00DD33C6"/>
    <w:rsid w:val="00DD446E"/>
    <w:rsid w:val="00DD62BC"/>
    <w:rsid w:val="00DD67DB"/>
    <w:rsid w:val="00DE2BB4"/>
    <w:rsid w:val="00DE466F"/>
    <w:rsid w:val="00DE4780"/>
    <w:rsid w:val="00DE577B"/>
    <w:rsid w:val="00DE7A1B"/>
    <w:rsid w:val="00DE7ACF"/>
    <w:rsid w:val="00DF0BB8"/>
    <w:rsid w:val="00DF139A"/>
    <w:rsid w:val="00DF1595"/>
    <w:rsid w:val="00DF17AA"/>
    <w:rsid w:val="00DF33D7"/>
    <w:rsid w:val="00DF3579"/>
    <w:rsid w:val="00DF4895"/>
    <w:rsid w:val="00E000B6"/>
    <w:rsid w:val="00E00349"/>
    <w:rsid w:val="00E004F1"/>
    <w:rsid w:val="00E0082D"/>
    <w:rsid w:val="00E0150A"/>
    <w:rsid w:val="00E01E22"/>
    <w:rsid w:val="00E0204B"/>
    <w:rsid w:val="00E025B5"/>
    <w:rsid w:val="00E03205"/>
    <w:rsid w:val="00E032BE"/>
    <w:rsid w:val="00E043DB"/>
    <w:rsid w:val="00E04D43"/>
    <w:rsid w:val="00E0569D"/>
    <w:rsid w:val="00E05E7F"/>
    <w:rsid w:val="00E0628E"/>
    <w:rsid w:val="00E066E1"/>
    <w:rsid w:val="00E070DB"/>
    <w:rsid w:val="00E0732E"/>
    <w:rsid w:val="00E0781C"/>
    <w:rsid w:val="00E11623"/>
    <w:rsid w:val="00E11635"/>
    <w:rsid w:val="00E11829"/>
    <w:rsid w:val="00E12009"/>
    <w:rsid w:val="00E12579"/>
    <w:rsid w:val="00E12621"/>
    <w:rsid w:val="00E14347"/>
    <w:rsid w:val="00E15DAD"/>
    <w:rsid w:val="00E168D0"/>
    <w:rsid w:val="00E2077F"/>
    <w:rsid w:val="00E20D39"/>
    <w:rsid w:val="00E20E99"/>
    <w:rsid w:val="00E211AE"/>
    <w:rsid w:val="00E22693"/>
    <w:rsid w:val="00E22915"/>
    <w:rsid w:val="00E22F0F"/>
    <w:rsid w:val="00E24D66"/>
    <w:rsid w:val="00E26171"/>
    <w:rsid w:val="00E2653A"/>
    <w:rsid w:val="00E26BFD"/>
    <w:rsid w:val="00E26C08"/>
    <w:rsid w:val="00E27094"/>
    <w:rsid w:val="00E328A1"/>
    <w:rsid w:val="00E340A2"/>
    <w:rsid w:val="00E343C2"/>
    <w:rsid w:val="00E3514A"/>
    <w:rsid w:val="00E365AD"/>
    <w:rsid w:val="00E3679C"/>
    <w:rsid w:val="00E379D8"/>
    <w:rsid w:val="00E407A3"/>
    <w:rsid w:val="00E41233"/>
    <w:rsid w:val="00E424CB"/>
    <w:rsid w:val="00E4262D"/>
    <w:rsid w:val="00E42D76"/>
    <w:rsid w:val="00E430A2"/>
    <w:rsid w:val="00E44088"/>
    <w:rsid w:val="00E44293"/>
    <w:rsid w:val="00E44B19"/>
    <w:rsid w:val="00E453AC"/>
    <w:rsid w:val="00E45E42"/>
    <w:rsid w:val="00E462AF"/>
    <w:rsid w:val="00E47108"/>
    <w:rsid w:val="00E47773"/>
    <w:rsid w:val="00E50308"/>
    <w:rsid w:val="00E50B37"/>
    <w:rsid w:val="00E51435"/>
    <w:rsid w:val="00E51E21"/>
    <w:rsid w:val="00E51F47"/>
    <w:rsid w:val="00E52E69"/>
    <w:rsid w:val="00E533A3"/>
    <w:rsid w:val="00E5386D"/>
    <w:rsid w:val="00E539F4"/>
    <w:rsid w:val="00E55C3D"/>
    <w:rsid w:val="00E56316"/>
    <w:rsid w:val="00E5641A"/>
    <w:rsid w:val="00E56460"/>
    <w:rsid w:val="00E56C55"/>
    <w:rsid w:val="00E56E9C"/>
    <w:rsid w:val="00E579AC"/>
    <w:rsid w:val="00E57B24"/>
    <w:rsid w:val="00E61512"/>
    <w:rsid w:val="00E635F8"/>
    <w:rsid w:val="00E63794"/>
    <w:rsid w:val="00E63891"/>
    <w:rsid w:val="00E63AEF"/>
    <w:rsid w:val="00E63B4B"/>
    <w:rsid w:val="00E647CA"/>
    <w:rsid w:val="00E65827"/>
    <w:rsid w:val="00E65DD4"/>
    <w:rsid w:val="00E665E5"/>
    <w:rsid w:val="00E67AA8"/>
    <w:rsid w:val="00E70397"/>
    <w:rsid w:val="00E708CE"/>
    <w:rsid w:val="00E70F4D"/>
    <w:rsid w:val="00E7168D"/>
    <w:rsid w:val="00E719D9"/>
    <w:rsid w:val="00E71C76"/>
    <w:rsid w:val="00E72ECD"/>
    <w:rsid w:val="00E733D6"/>
    <w:rsid w:val="00E7360F"/>
    <w:rsid w:val="00E739FF"/>
    <w:rsid w:val="00E7483E"/>
    <w:rsid w:val="00E75889"/>
    <w:rsid w:val="00E75F91"/>
    <w:rsid w:val="00E77118"/>
    <w:rsid w:val="00E77B69"/>
    <w:rsid w:val="00E8028F"/>
    <w:rsid w:val="00E804DE"/>
    <w:rsid w:val="00E80B6E"/>
    <w:rsid w:val="00E810F6"/>
    <w:rsid w:val="00E838D4"/>
    <w:rsid w:val="00E83946"/>
    <w:rsid w:val="00E839FF"/>
    <w:rsid w:val="00E83F32"/>
    <w:rsid w:val="00E8559F"/>
    <w:rsid w:val="00E8663F"/>
    <w:rsid w:val="00E86B2A"/>
    <w:rsid w:val="00E87DE0"/>
    <w:rsid w:val="00E90230"/>
    <w:rsid w:val="00E90DD1"/>
    <w:rsid w:val="00E93F28"/>
    <w:rsid w:val="00E95EBA"/>
    <w:rsid w:val="00E96709"/>
    <w:rsid w:val="00E96AA1"/>
    <w:rsid w:val="00E97B56"/>
    <w:rsid w:val="00EA05EF"/>
    <w:rsid w:val="00EA066F"/>
    <w:rsid w:val="00EA1F9A"/>
    <w:rsid w:val="00EA30CF"/>
    <w:rsid w:val="00EA353C"/>
    <w:rsid w:val="00EA3E97"/>
    <w:rsid w:val="00EA51C2"/>
    <w:rsid w:val="00EA6330"/>
    <w:rsid w:val="00EA7653"/>
    <w:rsid w:val="00EB0292"/>
    <w:rsid w:val="00EB1593"/>
    <w:rsid w:val="00EB1AE7"/>
    <w:rsid w:val="00EB22E8"/>
    <w:rsid w:val="00EB2482"/>
    <w:rsid w:val="00EB269D"/>
    <w:rsid w:val="00EB2C2B"/>
    <w:rsid w:val="00EB2D8B"/>
    <w:rsid w:val="00EB3505"/>
    <w:rsid w:val="00EB357B"/>
    <w:rsid w:val="00EB3B34"/>
    <w:rsid w:val="00EB5D19"/>
    <w:rsid w:val="00EB6662"/>
    <w:rsid w:val="00EB6854"/>
    <w:rsid w:val="00EB731D"/>
    <w:rsid w:val="00EB7E49"/>
    <w:rsid w:val="00EC010D"/>
    <w:rsid w:val="00EC03F7"/>
    <w:rsid w:val="00EC08F8"/>
    <w:rsid w:val="00EC13F9"/>
    <w:rsid w:val="00EC177A"/>
    <w:rsid w:val="00EC207B"/>
    <w:rsid w:val="00EC30CA"/>
    <w:rsid w:val="00EC374C"/>
    <w:rsid w:val="00EC3BB7"/>
    <w:rsid w:val="00EC46CA"/>
    <w:rsid w:val="00EC5F48"/>
    <w:rsid w:val="00EC62AD"/>
    <w:rsid w:val="00EC6560"/>
    <w:rsid w:val="00EC6869"/>
    <w:rsid w:val="00EC70F4"/>
    <w:rsid w:val="00ED0549"/>
    <w:rsid w:val="00ED0BCB"/>
    <w:rsid w:val="00ED0CB0"/>
    <w:rsid w:val="00ED1766"/>
    <w:rsid w:val="00ED1893"/>
    <w:rsid w:val="00ED193E"/>
    <w:rsid w:val="00ED1E14"/>
    <w:rsid w:val="00ED26A3"/>
    <w:rsid w:val="00ED2ABA"/>
    <w:rsid w:val="00ED2BA2"/>
    <w:rsid w:val="00ED31CD"/>
    <w:rsid w:val="00ED3226"/>
    <w:rsid w:val="00ED3927"/>
    <w:rsid w:val="00ED5CD7"/>
    <w:rsid w:val="00ED6357"/>
    <w:rsid w:val="00ED673C"/>
    <w:rsid w:val="00ED6A9F"/>
    <w:rsid w:val="00ED7D2D"/>
    <w:rsid w:val="00EE24EA"/>
    <w:rsid w:val="00EE2BF6"/>
    <w:rsid w:val="00EE378F"/>
    <w:rsid w:val="00EE3A64"/>
    <w:rsid w:val="00EE3E3D"/>
    <w:rsid w:val="00EE4B4A"/>
    <w:rsid w:val="00EE51E2"/>
    <w:rsid w:val="00EE54DE"/>
    <w:rsid w:val="00EE5558"/>
    <w:rsid w:val="00EE5D24"/>
    <w:rsid w:val="00EE5DD3"/>
    <w:rsid w:val="00EE6043"/>
    <w:rsid w:val="00EE6BB9"/>
    <w:rsid w:val="00EE6DAD"/>
    <w:rsid w:val="00EE6EF3"/>
    <w:rsid w:val="00EF04BF"/>
    <w:rsid w:val="00EF067D"/>
    <w:rsid w:val="00EF09DA"/>
    <w:rsid w:val="00EF0C0A"/>
    <w:rsid w:val="00EF14CE"/>
    <w:rsid w:val="00EF217F"/>
    <w:rsid w:val="00EF2323"/>
    <w:rsid w:val="00EF29B4"/>
    <w:rsid w:val="00EF35E2"/>
    <w:rsid w:val="00EF3B06"/>
    <w:rsid w:val="00EF3D0E"/>
    <w:rsid w:val="00EF573C"/>
    <w:rsid w:val="00EF5820"/>
    <w:rsid w:val="00EF5DB6"/>
    <w:rsid w:val="00EF602A"/>
    <w:rsid w:val="00EF7375"/>
    <w:rsid w:val="00F003D6"/>
    <w:rsid w:val="00F004DB"/>
    <w:rsid w:val="00F01242"/>
    <w:rsid w:val="00F0187E"/>
    <w:rsid w:val="00F01D70"/>
    <w:rsid w:val="00F02156"/>
    <w:rsid w:val="00F0232F"/>
    <w:rsid w:val="00F035DC"/>
    <w:rsid w:val="00F05CDD"/>
    <w:rsid w:val="00F0655E"/>
    <w:rsid w:val="00F06B7A"/>
    <w:rsid w:val="00F070A4"/>
    <w:rsid w:val="00F07E34"/>
    <w:rsid w:val="00F10B78"/>
    <w:rsid w:val="00F10BEB"/>
    <w:rsid w:val="00F11040"/>
    <w:rsid w:val="00F1159D"/>
    <w:rsid w:val="00F12E70"/>
    <w:rsid w:val="00F15261"/>
    <w:rsid w:val="00F15BB1"/>
    <w:rsid w:val="00F164D2"/>
    <w:rsid w:val="00F16C08"/>
    <w:rsid w:val="00F20962"/>
    <w:rsid w:val="00F20BEA"/>
    <w:rsid w:val="00F213EA"/>
    <w:rsid w:val="00F21527"/>
    <w:rsid w:val="00F2217A"/>
    <w:rsid w:val="00F22253"/>
    <w:rsid w:val="00F22995"/>
    <w:rsid w:val="00F242F0"/>
    <w:rsid w:val="00F24CE5"/>
    <w:rsid w:val="00F255FB"/>
    <w:rsid w:val="00F25CC9"/>
    <w:rsid w:val="00F26721"/>
    <w:rsid w:val="00F26ADA"/>
    <w:rsid w:val="00F300EF"/>
    <w:rsid w:val="00F30452"/>
    <w:rsid w:val="00F30551"/>
    <w:rsid w:val="00F306CF"/>
    <w:rsid w:val="00F32403"/>
    <w:rsid w:val="00F3296C"/>
    <w:rsid w:val="00F3309A"/>
    <w:rsid w:val="00F338A4"/>
    <w:rsid w:val="00F349ED"/>
    <w:rsid w:val="00F34FC3"/>
    <w:rsid w:val="00F35DA7"/>
    <w:rsid w:val="00F366E4"/>
    <w:rsid w:val="00F3697F"/>
    <w:rsid w:val="00F36B9F"/>
    <w:rsid w:val="00F36F51"/>
    <w:rsid w:val="00F37011"/>
    <w:rsid w:val="00F37845"/>
    <w:rsid w:val="00F379F2"/>
    <w:rsid w:val="00F37A0A"/>
    <w:rsid w:val="00F37D2C"/>
    <w:rsid w:val="00F40D9F"/>
    <w:rsid w:val="00F41157"/>
    <w:rsid w:val="00F41CB1"/>
    <w:rsid w:val="00F42BA9"/>
    <w:rsid w:val="00F42E67"/>
    <w:rsid w:val="00F446BA"/>
    <w:rsid w:val="00F44FF9"/>
    <w:rsid w:val="00F45C6F"/>
    <w:rsid w:val="00F46456"/>
    <w:rsid w:val="00F4741E"/>
    <w:rsid w:val="00F502E7"/>
    <w:rsid w:val="00F50435"/>
    <w:rsid w:val="00F50D17"/>
    <w:rsid w:val="00F50D2E"/>
    <w:rsid w:val="00F50D99"/>
    <w:rsid w:val="00F517D9"/>
    <w:rsid w:val="00F53132"/>
    <w:rsid w:val="00F53C1D"/>
    <w:rsid w:val="00F5421D"/>
    <w:rsid w:val="00F54BBA"/>
    <w:rsid w:val="00F55E2D"/>
    <w:rsid w:val="00F574AF"/>
    <w:rsid w:val="00F57844"/>
    <w:rsid w:val="00F57EDD"/>
    <w:rsid w:val="00F61123"/>
    <w:rsid w:val="00F612E2"/>
    <w:rsid w:val="00F61BBB"/>
    <w:rsid w:val="00F62238"/>
    <w:rsid w:val="00F6241D"/>
    <w:rsid w:val="00F63772"/>
    <w:rsid w:val="00F6389D"/>
    <w:rsid w:val="00F65F75"/>
    <w:rsid w:val="00F661D5"/>
    <w:rsid w:val="00F66359"/>
    <w:rsid w:val="00F66AEE"/>
    <w:rsid w:val="00F704C4"/>
    <w:rsid w:val="00F70BE2"/>
    <w:rsid w:val="00F713A7"/>
    <w:rsid w:val="00F71AB8"/>
    <w:rsid w:val="00F71F07"/>
    <w:rsid w:val="00F74080"/>
    <w:rsid w:val="00F7501B"/>
    <w:rsid w:val="00F75259"/>
    <w:rsid w:val="00F754A5"/>
    <w:rsid w:val="00F75887"/>
    <w:rsid w:val="00F75F1B"/>
    <w:rsid w:val="00F761DC"/>
    <w:rsid w:val="00F762E7"/>
    <w:rsid w:val="00F76489"/>
    <w:rsid w:val="00F76F32"/>
    <w:rsid w:val="00F77630"/>
    <w:rsid w:val="00F77D95"/>
    <w:rsid w:val="00F80222"/>
    <w:rsid w:val="00F805B4"/>
    <w:rsid w:val="00F80A2F"/>
    <w:rsid w:val="00F830A4"/>
    <w:rsid w:val="00F831A4"/>
    <w:rsid w:val="00F842AF"/>
    <w:rsid w:val="00F8478B"/>
    <w:rsid w:val="00F84C99"/>
    <w:rsid w:val="00F855D8"/>
    <w:rsid w:val="00F85ACA"/>
    <w:rsid w:val="00F86280"/>
    <w:rsid w:val="00F862B5"/>
    <w:rsid w:val="00F864EA"/>
    <w:rsid w:val="00F86F47"/>
    <w:rsid w:val="00F870EC"/>
    <w:rsid w:val="00F8761D"/>
    <w:rsid w:val="00F901E9"/>
    <w:rsid w:val="00F906B8"/>
    <w:rsid w:val="00F9268E"/>
    <w:rsid w:val="00F92FA4"/>
    <w:rsid w:val="00F930A6"/>
    <w:rsid w:val="00F93CE0"/>
    <w:rsid w:val="00F95023"/>
    <w:rsid w:val="00F96EC0"/>
    <w:rsid w:val="00F97241"/>
    <w:rsid w:val="00F97595"/>
    <w:rsid w:val="00FA064F"/>
    <w:rsid w:val="00FA0799"/>
    <w:rsid w:val="00FA2E58"/>
    <w:rsid w:val="00FA37A7"/>
    <w:rsid w:val="00FA3E0F"/>
    <w:rsid w:val="00FA5475"/>
    <w:rsid w:val="00FA586A"/>
    <w:rsid w:val="00FA5B79"/>
    <w:rsid w:val="00FA725F"/>
    <w:rsid w:val="00FA7563"/>
    <w:rsid w:val="00FB0BA6"/>
    <w:rsid w:val="00FB22E2"/>
    <w:rsid w:val="00FB25BA"/>
    <w:rsid w:val="00FB318D"/>
    <w:rsid w:val="00FB4243"/>
    <w:rsid w:val="00FB4320"/>
    <w:rsid w:val="00FB6F4E"/>
    <w:rsid w:val="00FB75C3"/>
    <w:rsid w:val="00FB79CC"/>
    <w:rsid w:val="00FB7F4A"/>
    <w:rsid w:val="00FC03D3"/>
    <w:rsid w:val="00FC0A3D"/>
    <w:rsid w:val="00FC1ACE"/>
    <w:rsid w:val="00FC25E6"/>
    <w:rsid w:val="00FC2846"/>
    <w:rsid w:val="00FC2D35"/>
    <w:rsid w:val="00FC3DFA"/>
    <w:rsid w:val="00FC3E2A"/>
    <w:rsid w:val="00FC407D"/>
    <w:rsid w:val="00FC5791"/>
    <w:rsid w:val="00FC5940"/>
    <w:rsid w:val="00FC5EE6"/>
    <w:rsid w:val="00FC75F4"/>
    <w:rsid w:val="00FC78FA"/>
    <w:rsid w:val="00FC7C7B"/>
    <w:rsid w:val="00FD017D"/>
    <w:rsid w:val="00FD0180"/>
    <w:rsid w:val="00FD040D"/>
    <w:rsid w:val="00FD2AE7"/>
    <w:rsid w:val="00FD3558"/>
    <w:rsid w:val="00FD47D0"/>
    <w:rsid w:val="00FD51DB"/>
    <w:rsid w:val="00FD5510"/>
    <w:rsid w:val="00FD6EC0"/>
    <w:rsid w:val="00FD71CE"/>
    <w:rsid w:val="00FD7FC2"/>
    <w:rsid w:val="00FE0DBB"/>
    <w:rsid w:val="00FE241B"/>
    <w:rsid w:val="00FE3512"/>
    <w:rsid w:val="00FE4664"/>
    <w:rsid w:val="00FE507A"/>
    <w:rsid w:val="00FE50AA"/>
    <w:rsid w:val="00FE5547"/>
    <w:rsid w:val="00FE66D0"/>
    <w:rsid w:val="00FE7F38"/>
    <w:rsid w:val="00FF013C"/>
    <w:rsid w:val="00FF085E"/>
    <w:rsid w:val="00FF0883"/>
    <w:rsid w:val="00FF1E8E"/>
    <w:rsid w:val="00FF36CC"/>
    <w:rsid w:val="00FF3BD7"/>
    <w:rsid w:val="00FF40E6"/>
    <w:rsid w:val="00FF489A"/>
    <w:rsid w:val="00FF4AF0"/>
    <w:rsid w:val="00FF5287"/>
    <w:rsid w:val="00FF57D2"/>
    <w:rsid w:val="00FF7309"/>
    <w:rsid w:val="06017598"/>
    <w:rsid w:val="07776F18"/>
    <w:rsid w:val="08D60B23"/>
    <w:rsid w:val="0B660903"/>
    <w:rsid w:val="11A1683B"/>
    <w:rsid w:val="13DD2398"/>
    <w:rsid w:val="162A4D08"/>
    <w:rsid w:val="17868B3F"/>
    <w:rsid w:val="180E1FE4"/>
    <w:rsid w:val="19793A53"/>
    <w:rsid w:val="1F1D4596"/>
    <w:rsid w:val="2099D80A"/>
    <w:rsid w:val="2155078D"/>
    <w:rsid w:val="228EB9E6"/>
    <w:rsid w:val="2299ECDE"/>
    <w:rsid w:val="268B8331"/>
    <w:rsid w:val="2DEBC612"/>
    <w:rsid w:val="2E5A13F2"/>
    <w:rsid w:val="2F193E20"/>
    <w:rsid w:val="3C8D1E50"/>
    <w:rsid w:val="3E1BF5AB"/>
    <w:rsid w:val="45778B29"/>
    <w:rsid w:val="483747C6"/>
    <w:rsid w:val="499103E0"/>
    <w:rsid w:val="4FB122AA"/>
    <w:rsid w:val="541D9805"/>
    <w:rsid w:val="5678576C"/>
    <w:rsid w:val="584E10D0"/>
    <w:rsid w:val="5CD6A0FD"/>
    <w:rsid w:val="628A71DA"/>
    <w:rsid w:val="64FDAA66"/>
    <w:rsid w:val="66C224D9"/>
    <w:rsid w:val="682AC4CA"/>
    <w:rsid w:val="68EDCED9"/>
    <w:rsid w:val="69719418"/>
    <w:rsid w:val="6C7E814A"/>
    <w:rsid w:val="6E7FF773"/>
    <w:rsid w:val="6FE208B1"/>
    <w:rsid w:val="707ADC71"/>
    <w:rsid w:val="7190DC2B"/>
    <w:rsid w:val="7263B4B6"/>
    <w:rsid w:val="739D7118"/>
    <w:rsid w:val="76C707BB"/>
    <w:rsid w:val="77DFC48D"/>
    <w:rsid w:val="7A4B5F0F"/>
    <w:rsid w:val="7BFB253A"/>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06B5DDA"/>
  <w15:chartTrackingRefBased/>
  <w15:docId w15:val="{45700337-9DFC-4E82-9BB3-23C0F8FE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4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24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024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024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024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40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40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40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40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4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24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024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024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024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4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4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4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402"/>
    <w:rPr>
      <w:rFonts w:eastAsiaTheme="majorEastAsia" w:cstheme="majorBidi"/>
      <w:color w:val="272727" w:themeColor="text1" w:themeTint="D8"/>
    </w:rPr>
  </w:style>
  <w:style w:type="paragraph" w:styleId="Title">
    <w:name w:val="Title"/>
    <w:basedOn w:val="Normal"/>
    <w:next w:val="Normal"/>
    <w:link w:val="TitleChar"/>
    <w:uiPriority w:val="10"/>
    <w:qFormat/>
    <w:rsid w:val="00A0240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4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40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4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40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2402"/>
    <w:rPr>
      <w:i/>
      <w:iCs/>
      <w:color w:val="404040" w:themeColor="text1" w:themeTint="BF"/>
    </w:rPr>
  </w:style>
  <w:style w:type="paragraph" w:styleId="ListParagraph">
    <w:name w:val="List Paragraph"/>
    <w:basedOn w:val="Normal"/>
    <w:uiPriority w:val="34"/>
    <w:qFormat/>
    <w:rsid w:val="00A02402"/>
    <w:pPr>
      <w:ind w:left="720"/>
      <w:contextualSpacing/>
    </w:pPr>
  </w:style>
  <w:style w:type="character" w:styleId="IntenseEmphasis">
    <w:name w:val="Intense Emphasis"/>
    <w:basedOn w:val="DefaultParagraphFont"/>
    <w:uiPriority w:val="21"/>
    <w:qFormat/>
    <w:rsid w:val="00A02402"/>
    <w:rPr>
      <w:i/>
      <w:iCs/>
      <w:color w:val="0F4761" w:themeColor="accent1" w:themeShade="BF"/>
    </w:rPr>
  </w:style>
  <w:style w:type="paragraph" w:styleId="IntenseQuote">
    <w:name w:val="Intense Quote"/>
    <w:basedOn w:val="Normal"/>
    <w:next w:val="Normal"/>
    <w:link w:val="IntenseQuoteChar"/>
    <w:uiPriority w:val="30"/>
    <w:qFormat/>
    <w:rsid w:val="00A024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402"/>
    <w:rPr>
      <w:i/>
      <w:iCs/>
      <w:color w:val="0F4761" w:themeColor="accent1" w:themeShade="BF"/>
    </w:rPr>
  </w:style>
  <w:style w:type="character" w:styleId="IntenseReference">
    <w:name w:val="Intense Reference"/>
    <w:basedOn w:val="DefaultParagraphFont"/>
    <w:uiPriority w:val="32"/>
    <w:qFormat/>
    <w:rsid w:val="00A02402"/>
    <w:rPr>
      <w:b/>
      <w:bCs/>
      <w:smallCaps/>
      <w:color w:val="0F4761" w:themeColor="accent1" w:themeShade="BF"/>
      <w:spacing w:val="5"/>
    </w:rPr>
  </w:style>
  <w:style w:type="character" w:styleId="CommentReference">
    <w:name w:val="annotation reference"/>
    <w:basedOn w:val="DefaultParagraphFont"/>
    <w:uiPriority w:val="99"/>
    <w:semiHidden/>
    <w:unhideWhenUsed/>
    <w:rsid w:val="00FC5EE6"/>
    <w:rPr>
      <w:sz w:val="16"/>
      <w:szCs w:val="16"/>
    </w:rPr>
  </w:style>
  <w:style w:type="character" w:styleId="Hyperlink">
    <w:name w:val="Hyperlink"/>
    <w:basedOn w:val="DefaultParagraphFont"/>
    <w:uiPriority w:val="99"/>
    <w:unhideWhenUsed/>
    <w:rsid w:val="001651B0"/>
    <w:rPr>
      <w:color w:val="467886" w:themeColor="hyperlink"/>
      <w:u w:val="single"/>
    </w:rPr>
  </w:style>
  <w:style w:type="character" w:styleId="UnresolvedMention">
    <w:name w:val="Unresolved Mention"/>
    <w:basedOn w:val="DefaultParagraphFont"/>
    <w:uiPriority w:val="99"/>
    <w:semiHidden/>
    <w:unhideWhenUsed/>
    <w:rsid w:val="00BB038D"/>
    <w:rPr>
      <w:color w:val="605E5C"/>
      <w:shd w:val="clear" w:color="auto" w:fill="E1DFDD"/>
    </w:rPr>
  </w:style>
  <w:style w:type="character" w:styleId="FollowedHyperlink">
    <w:name w:val="FollowedHyperlink"/>
    <w:basedOn w:val="DefaultParagraphFont"/>
    <w:uiPriority w:val="99"/>
    <w:semiHidden/>
    <w:unhideWhenUsed/>
    <w:rsid w:val="001557BC"/>
    <w:rPr>
      <w:color w:val="96607D" w:themeColor="followedHyperlink"/>
      <w:u w:val="single"/>
    </w:rPr>
  </w:style>
  <w:style w:type="paragraph" w:styleId="NormalWeb">
    <w:name w:val="Normal (Web)"/>
    <w:basedOn w:val="Normal"/>
    <w:uiPriority w:val="99"/>
    <w:unhideWhenUsed/>
    <w:rsid w:val="00260152"/>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chapter-para">
    <w:name w:val="chapter-para"/>
    <w:basedOn w:val="Normal"/>
    <w:rsid w:val="00A728A4"/>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content-section">
    <w:name w:val="content-section"/>
    <w:basedOn w:val="DefaultParagraphFont"/>
    <w:rsid w:val="00A728A4"/>
  </w:style>
  <w:style w:type="character" w:customStyle="1" w:styleId="dropblock">
    <w:name w:val="dropblock"/>
    <w:basedOn w:val="DefaultParagraphFont"/>
    <w:rsid w:val="00251597"/>
  </w:style>
  <w:style w:type="paragraph" w:customStyle="1" w:styleId="paragraph">
    <w:name w:val="paragraph"/>
    <w:basedOn w:val="Normal"/>
    <w:rsid w:val="00AA58E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AA58E8"/>
  </w:style>
  <w:style w:type="character" w:customStyle="1" w:styleId="eop">
    <w:name w:val="eop"/>
    <w:basedOn w:val="DefaultParagraphFont"/>
    <w:rsid w:val="00AA58E8"/>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sid w:val="007A1BFB"/>
    <w:rPr>
      <w:b/>
      <w:bCs/>
    </w:rPr>
  </w:style>
  <w:style w:type="character" w:customStyle="1" w:styleId="CommentSubjectChar">
    <w:name w:val="Comment Subject Char"/>
    <w:basedOn w:val="CommentTextChar"/>
    <w:link w:val="CommentSubject"/>
    <w:uiPriority w:val="99"/>
    <w:semiHidden/>
    <w:rsid w:val="007A1BFB"/>
    <w:rPr>
      <w:b/>
      <w:bCs/>
      <w:sz w:val="20"/>
      <w:szCs w:val="20"/>
    </w:rPr>
  </w:style>
  <w:style w:type="paragraph" w:styleId="Revision">
    <w:name w:val="Revision"/>
    <w:hidden/>
    <w:uiPriority w:val="99"/>
    <w:semiHidden/>
    <w:rsid w:val="00330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x.doi.org/10.15585/mmwr.mm6835a3" TargetMode="External"/><Relationship Id="rId18" Type="http://schemas.openxmlformats.org/officeDocument/2006/relationships/hyperlink" Target="https://academic.oup.com/bmb/article/121/1/121/2926155" TargetMode="External"/><Relationship Id="rId26" Type="http://schemas.openxmlformats.org/officeDocument/2006/relationships/hyperlink" Target="https://obgyn.onlinelibrary.wiley.com/doi/epdf/10.1111/1471-0528.12735" TargetMode="External"/><Relationship Id="rId39" Type="http://schemas.openxmlformats.org/officeDocument/2006/relationships/hyperlink" Target="https://www.who.int/data/sets/health-inequality-monitor-dataset" TargetMode="External"/><Relationship Id="rId21" Type="http://schemas.openxmlformats.org/officeDocument/2006/relationships/hyperlink" Target="https://www.tandfonline.com/doi/epdf/10.1080/08839510902872223?needAccess=true" TargetMode="External"/><Relationship Id="rId34" Type="http://schemas.openxmlformats.org/officeDocument/2006/relationships/hyperlink" Target="https://cdn.who.int/media/docs/default-source/mca-documents/maternal-nb/ending-preventable-maternal-mortality_epmm_brief-230921.pdf?sfvrsn=f5dcf35e_5" TargetMode="External"/><Relationship Id="rId42" Type="http://schemas.openxmlformats.org/officeDocument/2006/relationships/hyperlink" Target="https://alz-journals.onlinelibrary.wiley.com/doi/epdf/10.1002/alz.13441?getft_integrator=scopus&amp;src=getftr&amp;utm_source=scopus" TargetMode="External"/><Relationship Id="rId47" Type="http://schemas.openxmlformats.org/officeDocument/2006/relationships/fontTable" Target="fontTable.xm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www.thelancet.com/cms/10.1016/S0140-6736(24)00367-2/attachment/b7b1d025-a598-408a-b62e-025ebc1f08d1/mmc1.pdf" TargetMode="External"/><Relationship Id="rId29" Type="http://schemas.openxmlformats.org/officeDocument/2006/relationships/hyperlink" Target="https://www.nature.com/articles/s41591-023-02310-x" TargetMode="External"/><Relationship Id="rId11" Type="http://schemas.openxmlformats.org/officeDocument/2006/relationships/hyperlink" Target="https://www.thelancet.com/action/showPdf?pii=S2214-109X%2823%2900468-0" TargetMode="External"/><Relationship Id="rId24" Type="http://schemas.openxmlformats.org/officeDocument/2006/relationships/hyperlink" Target="https://pmc.ncbi.nlm.nih.gov/articles/PMC10298658/" TargetMode="External"/><Relationship Id="rId32" Type="http://schemas.openxmlformats.org/officeDocument/2006/relationships/hyperlink" Target="https://static-content.springer.com/esm/art%3A10.1038%2Fs41591-023-02310-x/MediaObjects/41591_2023_2310_MOESM1_ESM.pdf" TargetMode="External"/><Relationship Id="rId37" Type="http://schemas.openxmlformats.org/officeDocument/2006/relationships/hyperlink" Target="https://genderdata.worldbank.org/en/topics/health" TargetMode="External"/><Relationship Id="rId40" Type="http://schemas.openxmlformats.org/officeDocument/2006/relationships/hyperlink" Target="https://www.who.int/data/sets/health-inequality-monitor-dataset" TargetMode="External"/><Relationship Id="rId45" Type="http://schemas.openxmlformats.org/officeDocument/2006/relationships/hyperlink" Target="https://academic.oup.com/jrsssb/article/67/2/301/7109482" TargetMode="External"/><Relationship Id="rId5" Type="http://schemas.openxmlformats.org/officeDocument/2006/relationships/comments" Target="comments.xml"/><Relationship Id="rId15" Type="http://schemas.openxmlformats.org/officeDocument/2006/relationships/hyperlink" Target="https://pmc.ncbi.nlm.nih.gov/articles/PMC3886639/" TargetMode="External"/><Relationship Id="rId23" Type="http://schemas.openxmlformats.org/officeDocument/2006/relationships/hyperlink" Target="https://link.springer.com/article/10.1007/s10462-020-09896-5" TargetMode="External"/><Relationship Id="rId28" Type="http://schemas.openxmlformats.org/officeDocument/2006/relationships/hyperlink" Target="https://www.thelancet.com/cms/10.1016/S0140-6736(24)00367-2/attachment/b7b1d025-a598-408a-b62e-025ebc1f08d1/mmc1.pdf" TargetMode="External"/><Relationship Id="rId36" Type="http://schemas.openxmlformats.org/officeDocument/2006/relationships/hyperlink" Target="https://genderdata.worldbank.org/en/indicator/sh-sta-mmrt?estimate=National" TargetMode="External"/><Relationship Id="rId49" Type="http://schemas.openxmlformats.org/officeDocument/2006/relationships/theme" Target="theme/theme1.xml"/><Relationship Id="rId10" Type="http://schemas.openxmlformats.org/officeDocument/2006/relationships/hyperlink" Target="https://www.sciencedirect.com/science/article/pii/S2589537024002323" TargetMode="External"/><Relationship Id="rId19" Type="http://schemas.openxmlformats.org/officeDocument/2006/relationships/hyperlink" Target="https://link.springer.com/article/10.1007/s10462-019-09709-4" TargetMode="External"/><Relationship Id="rId31" Type="http://schemas.openxmlformats.org/officeDocument/2006/relationships/hyperlink" Target="https://link.springer.com/article/10.1007/s00103-018-2793-0" TargetMode="External"/><Relationship Id="rId44" Type="http://schemas.openxmlformats.org/officeDocument/2006/relationships/hyperlink" Target="https://onlinelibrary.wiley.com/doi/10.5694/mja2.52452" TargetMode="External"/><Relationship Id="rId4" Type="http://schemas.openxmlformats.org/officeDocument/2006/relationships/webSettings" Target="webSettings.xml"/><Relationship Id="rId9" Type="http://schemas.openxmlformats.org/officeDocument/2006/relationships/hyperlink" Target="https://obgyn.onlinelibrary.wiley.com/doi/epdf/10.1111/1471-0528.12735" TargetMode="External"/><Relationship Id="rId14" Type="http://schemas.openxmlformats.org/officeDocument/2006/relationships/hyperlink" Target="https://www.thelancet.com/journals/lancet/article/PIIS0140-6736(16)31333-2/fulltext" TargetMode="External"/><Relationship Id="rId22" Type="http://schemas.openxmlformats.org/officeDocument/2006/relationships/hyperlink" Target="https://link.springer.com/article/10.1186/s40537-021-00516-9" TargetMode="External"/><Relationship Id="rId27" Type="http://schemas.openxmlformats.org/officeDocument/2006/relationships/hyperlink" Target="https://www.tandfonline.com/doi/full/10.1080/2330443X.2023.2286313" TargetMode="External"/><Relationship Id="rId30" Type="http://schemas.openxmlformats.org/officeDocument/2006/relationships/hyperlink" Target="https://doi.org/10.1038/s41591-023-02310-x" TargetMode="External"/><Relationship Id="rId35" Type="http://schemas.openxmlformats.org/officeDocument/2006/relationships/hyperlink" Target="https://www.nature.com/articles/s41591-022-01990-1" TargetMode="External"/><Relationship Id="rId43" Type="http://schemas.openxmlformats.org/officeDocument/2006/relationships/hyperlink" Target="https://www.tandfonline.com/doi/epdf/10.1080/1744666X.2024.2359019?src=getftr&amp;utm_source=scopus&amp;getft_integrator=scopus" TargetMode="External"/><Relationship Id="rId48" Type="http://schemas.microsoft.com/office/2011/relationships/people" Target="people.xml"/><Relationship Id="rId8" Type="http://schemas.microsoft.com/office/2018/08/relationships/commentsExtensible" Target="commentsExtensible.xml"/><Relationship Id="rId3" Type="http://schemas.openxmlformats.org/officeDocument/2006/relationships/settings" Target="settings.xml"/><Relationship Id="rId12" Type="http://schemas.openxmlformats.org/officeDocument/2006/relationships/hyperlink" Target="https://www.thelancet.com/journals/langlo/article/PIIS2214-109X(24)00560-6/fulltext" TargetMode="External"/><Relationship Id="rId17" Type="http://schemas.openxmlformats.org/officeDocument/2006/relationships/hyperlink" Target="https://link.springer.com/article/10.1007/s42979-022-01249-z" TargetMode="External"/><Relationship Id="rId25" Type="http://schemas.openxmlformats.org/officeDocument/2006/relationships/hyperlink" Target="https://www.mdpi.com/2227-7390/10/8/1283" TargetMode="External"/><Relationship Id="rId33" Type="http://schemas.openxmlformats.org/officeDocument/2006/relationships/hyperlink" Target="https://journals-sagepub-com.virtual.anu.edu.au/doi/epdf/10.1177/0894439310370085" TargetMode="External"/><Relationship Id="rId38" Type="http://schemas.openxmlformats.org/officeDocument/2006/relationships/hyperlink" Target="https://www.who.int/data/sets/health-inequality-monitor-dataset" TargetMode="External"/><Relationship Id="rId46" Type="http://schemas.openxmlformats.org/officeDocument/2006/relationships/hyperlink" Target="https://pubmed.ncbi.nlm.nih.gov/27642018/" TargetMode="External"/><Relationship Id="rId20" Type="http://schemas.openxmlformats.org/officeDocument/2006/relationships/hyperlink" Target="https://www.jclinepi.com/article/S0895-4356(18)30871-0/fulltext" TargetMode="External"/><Relationship Id="rId41" Type="http://schemas.openxmlformats.org/officeDocument/2006/relationships/hyperlink" Target="https://www.who.int/data/sets/health-inequality-monitor-dataset" TargetMode="External"/><Relationship Id="rId1" Type="http://schemas.openxmlformats.org/officeDocument/2006/relationships/numbering" Target="numbering.xml"/><Relationship Id="rId6"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11796</Words>
  <Characters>67239</Characters>
  <Application>Microsoft Office Word</Application>
  <DocSecurity>4</DocSecurity>
  <Lines>560</Lines>
  <Paragraphs>157</Paragraphs>
  <ScaleCrop>false</ScaleCrop>
  <Company/>
  <LinksUpToDate>false</LinksUpToDate>
  <CharactersWithSpaces>78878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Rosenberg</dc:creator>
  <cp:keywords/>
  <dc:description/>
  <cp:lastModifiedBy>Nhung Nghiem</cp:lastModifiedBy>
  <cp:revision>3127</cp:revision>
  <dcterms:created xsi:type="dcterms:W3CDTF">2025-10-05T00:14:00Z</dcterms:created>
  <dcterms:modified xsi:type="dcterms:W3CDTF">2025-10-19T06:15:00Z</dcterms:modified>
</cp:coreProperties>
</file>