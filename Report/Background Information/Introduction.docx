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01389" w14:textId="77777777" w:rsidR="00672404" w:rsidRDefault="00672404" w:rsidP="00672404">
      <w:pPr>
        <w:pStyle w:val="Heading2"/>
      </w:pPr>
      <w:r>
        <w:t>1. Introduction</w:t>
      </w:r>
    </w:p>
    <w:p w14:paraId="477A4829" w14:textId="77777777" w:rsidR="00672404" w:rsidRPr="00881752" w:rsidRDefault="00672404" w:rsidP="00672404">
      <w:pPr>
        <w:pStyle w:val="Heading3"/>
      </w:pPr>
      <w:r>
        <w:t xml:space="preserve">1.1 Problem Motivation </w:t>
      </w:r>
    </w:p>
    <w:p w14:paraId="392F1B1F" w14:textId="77777777" w:rsidR="00672404" w:rsidRDefault="00672404" w:rsidP="00672404">
      <w:pPr>
        <w:jc w:val="both"/>
        <w:rPr>
          <w:rFonts w:ascii="Aptos" w:hAnsi="Aptos" w:cs="Times New Roman"/>
        </w:rPr>
      </w:pPr>
      <w:r w:rsidRPr="66FA529F">
        <w:rPr>
          <w:rFonts w:ascii="Aptos" w:hAnsi="Aptos" w:cs="Times New Roman"/>
        </w:rPr>
        <w:t xml:space="preserve">The United Nations and other international organisations have recognised that high rates of death due to complications from pregnancy and childbirth is an ongoing, critical global health challenge [3]. As a result, they have </w:t>
      </w:r>
      <w:r>
        <w:rPr>
          <w:rFonts w:ascii="Aptos" w:hAnsi="Aptos" w:cs="Times New Roman"/>
        </w:rPr>
        <w:t>set</w:t>
      </w:r>
      <w:r w:rsidRPr="66FA529F">
        <w:rPr>
          <w:rFonts w:ascii="Aptos" w:hAnsi="Aptos" w:cs="Times New Roman"/>
        </w:rPr>
        <w:t xml:space="preserve"> numerous goals and resolutions to encourage countries to take substantive action to reduce maternal mortality [3]. Despite the number of maternal deaths decreasing by 40% between 2000 and 2023, maternal mortality remains unacceptably high</w:t>
      </w:r>
      <w:r>
        <w:rPr>
          <w:rFonts w:ascii="Aptos" w:hAnsi="Aptos" w:cs="Times New Roman"/>
        </w:rPr>
        <w:t xml:space="preserve"> [3]. In 2023,</w:t>
      </w:r>
      <w:r w:rsidRPr="66FA529F">
        <w:rPr>
          <w:rFonts w:ascii="Aptos" w:hAnsi="Aptos" w:cs="Times New Roman"/>
        </w:rPr>
        <w:t xml:space="preserve"> one woman </w:t>
      </w:r>
      <w:r>
        <w:rPr>
          <w:rFonts w:ascii="Aptos" w:hAnsi="Aptos" w:cs="Times New Roman"/>
        </w:rPr>
        <w:t xml:space="preserve">was </w:t>
      </w:r>
      <w:r w:rsidRPr="66FA529F">
        <w:rPr>
          <w:rFonts w:ascii="Aptos" w:hAnsi="Aptos" w:cs="Times New Roman"/>
        </w:rPr>
        <w:t xml:space="preserve">estimated to die from complications due to pregnancy and childbirth every two minutes [3]. Many of these deaths were avoidable, with almost 3 million women </w:t>
      </w:r>
      <w:r>
        <w:rPr>
          <w:rFonts w:ascii="Aptos" w:hAnsi="Aptos" w:cs="Times New Roman"/>
        </w:rPr>
        <w:t>predicted</w:t>
      </w:r>
      <w:r w:rsidRPr="66FA529F">
        <w:rPr>
          <w:rFonts w:ascii="Aptos" w:hAnsi="Aptos" w:cs="Times New Roman"/>
        </w:rPr>
        <w:t xml:space="preserve"> to have died from preventable, maternity-related causes between 2010 and 2020 [37]. </w:t>
      </w:r>
      <w:proofErr w:type="gramStart"/>
      <w:r w:rsidRPr="66FA529F">
        <w:rPr>
          <w:rFonts w:ascii="Aptos" w:hAnsi="Aptos" w:cs="Times New Roman"/>
        </w:rPr>
        <w:t>The vast majority of</w:t>
      </w:r>
      <w:proofErr w:type="gramEnd"/>
      <w:r w:rsidRPr="66FA529F">
        <w:rPr>
          <w:rFonts w:ascii="Aptos" w:hAnsi="Aptos" w:cs="Times New Roman"/>
        </w:rPr>
        <w:t xml:space="preserve"> deaths</w:t>
      </w:r>
      <w:r w:rsidRPr="66FA529F">
        <w:rPr>
          <w:rStyle w:val="CommentReference"/>
        </w:rPr>
        <w:t xml:space="preserve"> </w:t>
      </w:r>
      <w:r>
        <w:rPr>
          <w:rFonts w:ascii="Aptos" w:hAnsi="Aptos" w:cs="Times New Roman"/>
        </w:rPr>
        <w:t>attributed</w:t>
      </w:r>
      <w:r w:rsidRPr="66FA529F">
        <w:rPr>
          <w:rFonts w:ascii="Aptos" w:hAnsi="Aptos" w:cs="Times New Roman"/>
        </w:rPr>
        <w:t xml:space="preserve"> to complications from pregnancy and childbirth occur in low and lower-middle income countries due to substantial country-level inequities [4]. For example, a woman in Australia or New Zealand is 400 times less likely to die from giving birth than a woman in sub-Saharan Africa [3]. </w:t>
      </w:r>
    </w:p>
    <w:p w14:paraId="5F304003" w14:textId="77777777" w:rsidR="00672404" w:rsidRDefault="00672404" w:rsidP="00672404">
      <w:pPr>
        <w:jc w:val="both"/>
        <w:rPr>
          <w:rFonts w:ascii="Aptos" w:hAnsi="Aptos" w:cs="Times New Roman"/>
        </w:rPr>
      </w:pPr>
    </w:p>
    <w:p w14:paraId="5914A56E" w14:textId="77777777" w:rsidR="00672404" w:rsidRDefault="00672404" w:rsidP="00672404">
      <w:pPr>
        <w:jc w:val="both"/>
      </w:pPr>
      <w:r>
        <w:rPr>
          <w:rFonts w:ascii="Aptos" w:hAnsi="Aptos" w:cs="Times New Roman"/>
        </w:rPr>
        <w:t>Further reduction in the rate of maternal mortality has stalled, with only two regions (central and south Asia, and Australia and New Zealand) showing continued decrease in the rate of maternal mortality between 2016 and 2023 [37]. All other regions either experienced no change or increases in the rate of maternal mortality [37].</w:t>
      </w:r>
      <w:r w:rsidRPr="004351B8">
        <w:t xml:space="preserve"> </w:t>
      </w:r>
      <w:r>
        <w:rPr>
          <w:rFonts w:ascii="Aptos" w:hAnsi="Aptos" w:cs="Times New Roman"/>
        </w:rPr>
        <w:t>Researchers and international organisations have emphasised how sparse, low-quality data about maternal mortality has hindered effective interventions, as maternal mortality is often substantially underestimated in official statistics [3, 4, 10, 21, 22, 38]. As a result, i</w:t>
      </w:r>
      <w:r>
        <w:t>n 2015, the World Health Organisation highlighted the need to improve measurement of maternal mortality in its Strategies toward Ending Maternal Mortality report [4, 21].</w:t>
      </w:r>
    </w:p>
    <w:p w14:paraId="081B4DD9" w14:textId="77777777" w:rsidR="00672404" w:rsidRDefault="00672404" w:rsidP="00672404">
      <w:pPr>
        <w:jc w:val="both"/>
        <w:rPr>
          <w:rFonts w:ascii="Aptos" w:hAnsi="Aptos" w:cs="Times New Roman"/>
        </w:rPr>
      </w:pPr>
    </w:p>
    <w:p w14:paraId="1A862BFE" w14:textId="060E923E" w:rsidR="00672404" w:rsidRPr="00EC0564" w:rsidRDefault="00672404" w:rsidP="00672404">
      <w:pPr>
        <w:pStyle w:val="Heading3"/>
      </w:pPr>
      <w:r>
        <w:t xml:space="preserve">1.2 </w:t>
      </w:r>
      <w:commentRangeStart w:id="0"/>
      <w:r>
        <w:t>Existing Maternal Mortality Model</w:t>
      </w:r>
      <w:r w:rsidR="001736B9">
        <w:t>ling Solutions</w:t>
      </w:r>
      <w:r>
        <w:t xml:space="preserve"> </w:t>
      </w:r>
      <w:commentRangeEnd w:id="0"/>
      <w:r>
        <w:rPr>
          <w:rStyle w:val="CommentReference"/>
        </w:rPr>
        <w:commentReference w:id="0"/>
      </w:r>
    </w:p>
    <w:p w14:paraId="28525E8E" w14:textId="77777777" w:rsidR="00672404" w:rsidRDefault="00672404" w:rsidP="00672404">
      <w:pPr>
        <w:jc w:val="both"/>
        <w:rPr>
          <w:rFonts w:ascii="Aptos" w:hAnsi="Aptos" w:cs="Times New Roman"/>
        </w:rPr>
      </w:pPr>
      <w:r w:rsidRPr="66FA529F">
        <w:rPr>
          <w:rFonts w:ascii="Aptos" w:hAnsi="Aptos" w:cs="Times New Roman"/>
        </w:rPr>
        <w:t xml:space="preserve">To </w:t>
      </w:r>
      <w:r>
        <w:rPr>
          <w:rFonts w:ascii="Aptos" w:hAnsi="Aptos" w:cs="Times New Roman"/>
        </w:rPr>
        <w:t>address</w:t>
      </w:r>
      <w:r w:rsidRPr="66FA529F">
        <w:rPr>
          <w:rFonts w:ascii="Aptos" w:hAnsi="Aptos" w:cs="Times New Roman"/>
        </w:rPr>
        <w:t xml:space="preserve"> this data gap, the United Nation’s Maternal Mortality Inter-Agency Group and the Institute of Health Metrics and Evaluation formulated models that estimate maternal mortality ratios (MMR), or the number of maternal deaths per 100,000 live births, on a global scale [28, 29]. These models use classical machine learning techniques that are heavily informed by statistics [28, 29]. In contrast, the more recently published Global Maternal Health Microsimulation model estimates MMR by simulating the reproductive lifecycles of thousands of individual women [32].</w:t>
      </w:r>
      <w:r w:rsidRPr="00E26445">
        <w:rPr>
          <w:rFonts w:ascii="Aptos" w:hAnsi="Aptos" w:cs="Times New Roman"/>
        </w:rPr>
        <w:t xml:space="preserve"> </w:t>
      </w:r>
      <w:r>
        <w:rPr>
          <w:rFonts w:ascii="Aptos" w:hAnsi="Aptos" w:cs="Times New Roman"/>
        </w:rPr>
        <w:t>T</w:t>
      </w:r>
      <w:r w:rsidRPr="66FA529F">
        <w:rPr>
          <w:rFonts w:ascii="Aptos" w:hAnsi="Aptos" w:cs="Times New Roman"/>
        </w:rPr>
        <w:t xml:space="preserve">hese models </w:t>
      </w:r>
      <w:r>
        <w:rPr>
          <w:rFonts w:ascii="Aptos" w:hAnsi="Aptos" w:cs="Times New Roman"/>
        </w:rPr>
        <w:t xml:space="preserve">were developed using domain specific knowledge </w:t>
      </w:r>
      <w:r w:rsidRPr="66FA529F">
        <w:rPr>
          <w:rFonts w:ascii="Aptos" w:hAnsi="Aptos" w:cs="Times New Roman"/>
        </w:rPr>
        <w:t>[28, 29 , 31].</w:t>
      </w:r>
    </w:p>
    <w:p w14:paraId="7B0238A9" w14:textId="77777777" w:rsidR="00672404" w:rsidRDefault="00672404" w:rsidP="00672404">
      <w:pPr>
        <w:jc w:val="both"/>
        <w:rPr>
          <w:rFonts w:ascii="Aptos" w:hAnsi="Aptos" w:cs="Times New Roman"/>
        </w:rPr>
      </w:pPr>
    </w:p>
    <w:p w14:paraId="1F44ABC0" w14:textId="77777777" w:rsidR="00672404" w:rsidRDefault="00672404" w:rsidP="00672404">
      <w:pPr>
        <w:jc w:val="both"/>
        <w:rPr>
          <w:rFonts w:ascii="Aptos" w:hAnsi="Aptos" w:cs="Times New Roman"/>
        </w:rPr>
      </w:pPr>
      <w:r>
        <w:rPr>
          <w:rFonts w:ascii="Aptos" w:hAnsi="Aptos" w:cs="Times New Roman"/>
        </w:rPr>
        <w:t xml:space="preserve">All three of these models </w:t>
      </w:r>
      <w:r w:rsidRPr="66FA529F">
        <w:rPr>
          <w:rFonts w:ascii="Aptos" w:hAnsi="Aptos" w:cs="Times New Roman"/>
        </w:rPr>
        <w:t>make assumptions about the underlying data distribution, which may bias their MMR predictions</w:t>
      </w:r>
      <w:r>
        <w:rPr>
          <w:rFonts w:ascii="Aptos" w:hAnsi="Aptos" w:cs="Times New Roman"/>
        </w:rPr>
        <w:t>. For example, the models assume a certain degree of regional homogeneity, especially when estimating the MMR of countries with sparse data. Additionally, the most widely used models only consider a small subset of variables that impact maternal mortality and assume that the relationships between their chosen covariates and maternal mortality are globally applicable [</w:t>
      </w:r>
      <w:r w:rsidRPr="66FA529F">
        <w:rPr>
          <w:rFonts w:ascii="Aptos" w:hAnsi="Aptos" w:cs="Times New Roman"/>
        </w:rPr>
        <w:t>28, 29</w:t>
      </w:r>
      <w:r>
        <w:rPr>
          <w:rFonts w:ascii="Aptos" w:hAnsi="Aptos" w:cs="Times New Roman"/>
        </w:rPr>
        <w:t xml:space="preserve">]. These assumptions may reduce the accuracy of their MMR predictions. </w:t>
      </w:r>
    </w:p>
    <w:p w14:paraId="287D9E12" w14:textId="77777777" w:rsidR="00672404" w:rsidRDefault="00672404" w:rsidP="00672404">
      <w:pPr>
        <w:jc w:val="both"/>
        <w:rPr>
          <w:rFonts w:ascii="Aptos" w:hAnsi="Aptos" w:cs="Times New Roman"/>
        </w:rPr>
      </w:pPr>
    </w:p>
    <w:p w14:paraId="7625F0A7" w14:textId="77777777" w:rsidR="00672404" w:rsidRDefault="00672404" w:rsidP="00672404">
      <w:pPr>
        <w:jc w:val="both"/>
        <w:rPr>
          <w:rFonts w:ascii="Aptos" w:hAnsi="Aptos" w:cs="Times New Roman"/>
        </w:rPr>
      </w:pPr>
      <w:r>
        <w:rPr>
          <w:rFonts w:ascii="Aptos" w:hAnsi="Aptos" w:cs="Times New Roman"/>
        </w:rPr>
        <w:t xml:space="preserve">Due to their differing methodologies, the three models sometimes produce dissimilar MMR estimates [43]. At times, their MMR estimates differ by hundreds of deaths per 100,000 live births [43]. These contradictory results can cause confusion about which set of estimates to use and reduce trust in the modelling process, hampering policy makers’ ability to effectively use the models’ MMR predictions [42]. </w:t>
      </w:r>
    </w:p>
    <w:p w14:paraId="288E27E3" w14:textId="77777777" w:rsidR="00672404" w:rsidRDefault="00672404" w:rsidP="00672404">
      <w:pPr>
        <w:jc w:val="both"/>
        <w:rPr>
          <w:rFonts w:ascii="Aptos" w:hAnsi="Aptos" w:cs="Times New Roman"/>
        </w:rPr>
      </w:pPr>
    </w:p>
    <w:p w14:paraId="709CF49F" w14:textId="77777777" w:rsidR="00672404" w:rsidRDefault="00672404" w:rsidP="00672404">
      <w:pPr>
        <w:jc w:val="both"/>
        <w:rPr>
          <w:rFonts w:ascii="Aptos" w:hAnsi="Aptos" w:cs="Times New Roman"/>
        </w:rPr>
      </w:pPr>
      <w:r>
        <w:rPr>
          <w:rFonts w:ascii="Aptos" w:hAnsi="Aptos" w:cs="Times New Roman"/>
        </w:rPr>
        <w:t>These limitations motivate the central question of my thesis: “</w:t>
      </w:r>
      <w:r>
        <w:rPr>
          <w:rFonts w:ascii="Aptos" w:hAnsi="Aptos" w:cs="Times New Roman"/>
          <w:i/>
          <w:iCs/>
        </w:rPr>
        <w:t>Can an alternative, interpretable modelling technique that does not make assumptions about the underlying data distribution and that considers a wide variety of socio-economic and health-related variables be used to estimate maternal mortality ratios?</w:t>
      </w:r>
      <w:r>
        <w:rPr>
          <w:rFonts w:ascii="Aptos" w:hAnsi="Aptos" w:cs="Times New Roman"/>
        </w:rPr>
        <w:t xml:space="preserve">” </w:t>
      </w:r>
    </w:p>
    <w:p w14:paraId="50616AB3" w14:textId="77777777" w:rsidR="00672404" w:rsidRDefault="00672404" w:rsidP="00672404">
      <w:pPr>
        <w:jc w:val="both"/>
        <w:rPr>
          <w:rFonts w:ascii="Aptos" w:hAnsi="Aptos" w:cs="Times New Roman"/>
        </w:rPr>
      </w:pPr>
    </w:p>
    <w:p w14:paraId="4447474B" w14:textId="6DFDD810" w:rsidR="00672404" w:rsidRPr="005D4474" w:rsidRDefault="00672404" w:rsidP="00672404">
      <w:pPr>
        <w:pStyle w:val="Heading3"/>
      </w:pPr>
      <w:r>
        <w:t xml:space="preserve">1.3 </w:t>
      </w:r>
      <w:r w:rsidR="00AA017A">
        <w:t xml:space="preserve">Alternative Solution - </w:t>
      </w:r>
      <w:r>
        <w:t>Contributions of My Research to the Literature</w:t>
      </w:r>
    </w:p>
    <w:p w14:paraId="7D86E228" w14:textId="77777777" w:rsidR="00672404" w:rsidRPr="00706C46" w:rsidRDefault="00672404" w:rsidP="00672404">
      <w:pPr>
        <w:jc w:val="both"/>
        <w:rPr>
          <w:rFonts w:ascii="Aptos" w:hAnsi="Aptos" w:cs="Times New Roman"/>
          <w:u w:val="single"/>
        </w:rPr>
      </w:pPr>
      <w:r w:rsidRPr="00706C46">
        <w:rPr>
          <w:rFonts w:ascii="Aptos" w:hAnsi="Aptos" w:cs="Times New Roman"/>
          <w:u w:val="single"/>
        </w:rPr>
        <w:t>This question motivated the primary aims of my research:</w:t>
      </w:r>
    </w:p>
    <w:p w14:paraId="3A9F1789" w14:textId="77777777" w:rsidR="00672404" w:rsidRDefault="00672404" w:rsidP="00672404">
      <w:pPr>
        <w:pStyle w:val="ListParagraph"/>
        <w:numPr>
          <w:ilvl w:val="0"/>
          <w:numId w:val="1"/>
        </w:numPr>
        <w:jc w:val="both"/>
        <w:rPr>
          <w:rFonts w:ascii="Aptos" w:hAnsi="Aptos" w:cs="Times New Roman"/>
        </w:rPr>
      </w:pPr>
      <w:r w:rsidRPr="3A9E36F9">
        <w:rPr>
          <w:rFonts w:ascii="Aptos" w:hAnsi="Aptos" w:cs="Times New Roman"/>
        </w:rPr>
        <w:t xml:space="preserve">To use interpretable </w:t>
      </w:r>
      <w:r>
        <w:rPr>
          <w:rFonts w:ascii="Aptos" w:hAnsi="Aptos" w:cs="Times New Roman"/>
        </w:rPr>
        <w:t>machine learning</w:t>
      </w:r>
      <w:r w:rsidRPr="3A9E36F9">
        <w:rPr>
          <w:rFonts w:ascii="Aptos" w:hAnsi="Aptos" w:cs="Times New Roman"/>
        </w:rPr>
        <w:t xml:space="preserve"> methods to estimate </w:t>
      </w:r>
      <w:r>
        <w:rPr>
          <w:rFonts w:ascii="Aptos" w:hAnsi="Aptos" w:cs="Times New Roman"/>
        </w:rPr>
        <w:t>countries’</w:t>
      </w:r>
      <w:r w:rsidRPr="3A9E36F9">
        <w:rPr>
          <w:rFonts w:ascii="Aptos" w:hAnsi="Aptos" w:cs="Times New Roman"/>
        </w:rPr>
        <w:t xml:space="preserve"> maternal mortality ratios </w:t>
      </w:r>
      <w:r>
        <w:rPr>
          <w:rFonts w:ascii="Aptos" w:hAnsi="Aptos" w:cs="Times New Roman"/>
        </w:rPr>
        <w:t xml:space="preserve">and </w:t>
      </w:r>
      <w:r w:rsidRPr="7AE20060">
        <w:rPr>
          <w:rFonts w:ascii="Aptos" w:hAnsi="Aptos" w:cs="Times New Roman"/>
        </w:rPr>
        <w:t>assist</w:t>
      </w:r>
      <w:r>
        <w:rPr>
          <w:rFonts w:ascii="Aptos" w:hAnsi="Aptos" w:cs="Times New Roman"/>
        </w:rPr>
        <w:t xml:space="preserve"> </w:t>
      </w:r>
      <w:r w:rsidRPr="216C5C98">
        <w:rPr>
          <w:rFonts w:ascii="Aptos" w:hAnsi="Aptos" w:cs="Times New Roman"/>
        </w:rPr>
        <w:t xml:space="preserve">in </w:t>
      </w:r>
      <w:r>
        <w:rPr>
          <w:rFonts w:ascii="Aptos" w:hAnsi="Aptos" w:cs="Times New Roman"/>
        </w:rPr>
        <w:t xml:space="preserve">global MMR monitoring. </w:t>
      </w:r>
    </w:p>
    <w:p w14:paraId="0456B81E" w14:textId="77777777" w:rsidR="00672404" w:rsidRPr="00D90810" w:rsidRDefault="00672404" w:rsidP="00672404">
      <w:pPr>
        <w:pStyle w:val="ListParagraph"/>
        <w:numPr>
          <w:ilvl w:val="0"/>
          <w:numId w:val="1"/>
        </w:numPr>
        <w:jc w:val="both"/>
        <w:rPr>
          <w:rFonts w:ascii="Aptos" w:hAnsi="Aptos" w:cs="Times New Roman"/>
        </w:rPr>
      </w:pPr>
      <w:r w:rsidRPr="3A9E36F9">
        <w:rPr>
          <w:rFonts w:ascii="Aptos" w:hAnsi="Aptos" w:cs="Times New Roman"/>
        </w:rPr>
        <w:t xml:space="preserve">To </w:t>
      </w:r>
      <w:r>
        <w:rPr>
          <w:rFonts w:ascii="Aptos" w:hAnsi="Aptos" w:cs="Times New Roman"/>
        </w:rPr>
        <w:t>identify</w:t>
      </w:r>
      <w:r w:rsidRPr="3A9E36F9">
        <w:rPr>
          <w:rFonts w:ascii="Aptos" w:hAnsi="Aptos" w:cs="Times New Roman"/>
        </w:rPr>
        <w:t xml:space="preserve"> </w:t>
      </w:r>
      <w:r w:rsidRPr="06630892">
        <w:rPr>
          <w:rFonts w:ascii="Aptos" w:hAnsi="Aptos" w:cs="Times New Roman"/>
        </w:rPr>
        <w:t>important socio</w:t>
      </w:r>
      <w:r w:rsidRPr="3A9E36F9">
        <w:rPr>
          <w:rFonts w:ascii="Aptos" w:hAnsi="Aptos" w:cs="Times New Roman"/>
        </w:rPr>
        <w:t xml:space="preserve">-economic and health-related features </w:t>
      </w:r>
      <w:r>
        <w:rPr>
          <w:rFonts w:ascii="Aptos" w:hAnsi="Aptos" w:cs="Times New Roman"/>
        </w:rPr>
        <w:t xml:space="preserve">to </w:t>
      </w:r>
      <w:r w:rsidRPr="1E3280DB">
        <w:rPr>
          <w:rFonts w:ascii="Aptos" w:hAnsi="Aptos" w:cs="Times New Roman"/>
        </w:rPr>
        <w:t>inform targeted</w:t>
      </w:r>
      <w:r>
        <w:rPr>
          <w:rFonts w:ascii="Aptos" w:hAnsi="Aptos" w:cs="Times New Roman"/>
        </w:rPr>
        <w:t xml:space="preserve"> policies that will most reduce MMR.</w:t>
      </w:r>
    </w:p>
    <w:p w14:paraId="0DE2061B" w14:textId="77777777" w:rsidR="00672404" w:rsidRDefault="00672404" w:rsidP="00672404">
      <w:pPr>
        <w:jc w:val="both"/>
        <w:rPr>
          <w:rFonts w:ascii="Aptos" w:hAnsi="Aptos" w:cs="Times New Roman"/>
        </w:rPr>
      </w:pPr>
    </w:p>
    <w:p w14:paraId="3310FDEB" w14:textId="19E514AA" w:rsidR="00672404" w:rsidRDefault="002E5E7A" w:rsidP="00672404">
      <w:pPr>
        <w:jc w:val="both"/>
        <w:rPr>
          <w:rFonts w:ascii="Aptos" w:hAnsi="Aptos" w:cs="Times New Roman"/>
        </w:rPr>
      </w:pPr>
      <w:r>
        <w:rPr>
          <w:rFonts w:ascii="Aptos" w:hAnsi="Aptos" w:cs="Times New Roman"/>
        </w:rPr>
        <w:t xml:space="preserve">To address these aims, </w:t>
      </w:r>
      <w:r w:rsidR="00672404" w:rsidRPr="66FA529F">
        <w:rPr>
          <w:rFonts w:ascii="Aptos" w:hAnsi="Aptos" w:cs="Times New Roman"/>
        </w:rPr>
        <w:t xml:space="preserve">I developed, tested, and compared a series of </w:t>
      </w:r>
      <w:r w:rsidR="00672404">
        <w:rPr>
          <w:rFonts w:ascii="Aptos" w:hAnsi="Aptos" w:cs="Times New Roman"/>
        </w:rPr>
        <w:t xml:space="preserve">alternative </w:t>
      </w:r>
      <w:r w:rsidR="00672404" w:rsidRPr="66FA529F">
        <w:rPr>
          <w:rFonts w:ascii="Aptos" w:hAnsi="Aptos" w:cs="Times New Roman"/>
        </w:rPr>
        <w:t>machine learning models</w:t>
      </w:r>
      <w:r w:rsidR="00672404">
        <w:rPr>
          <w:rFonts w:ascii="Aptos" w:hAnsi="Aptos" w:cs="Times New Roman"/>
        </w:rPr>
        <w:t xml:space="preserve"> to estimate MMR</w:t>
      </w:r>
      <w:r w:rsidR="00672404" w:rsidRPr="66FA529F">
        <w:rPr>
          <w:rFonts w:ascii="Aptos" w:hAnsi="Aptos" w:cs="Times New Roman"/>
        </w:rPr>
        <w:t>. I based all proposed models on the decision-tree architecture</w:t>
      </w:r>
      <w:r w:rsidR="00672404">
        <w:rPr>
          <w:rFonts w:ascii="Aptos" w:hAnsi="Aptos" w:cs="Times New Roman"/>
        </w:rPr>
        <w:t xml:space="preserve"> because decision trees </w:t>
      </w:r>
      <w:r w:rsidR="00672404" w:rsidRPr="66FA529F">
        <w:rPr>
          <w:rFonts w:ascii="Aptos" w:hAnsi="Aptos" w:cs="Times New Roman"/>
        </w:rPr>
        <w:t>can effectively handle high-dimensional</w:t>
      </w:r>
      <w:r w:rsidR="00672404">
        <w:rPr>
          <w:rFonts w:ascii="Aptos" w:hAnsi="Aptos" w:cs="Times New Roman"/>
        </w:rPr>
        <w:t xml:space="preserve">, </w:t>
      </w:r>
      <w:r w:rsidR="00672404" w:rsidRPr="66FA529F">
        <w:rPr>
          <w:rFonts w:ascii="Aptos" w:hAnsi="Aptos" w:cs="Times New Roman"/>
        </w:rPr>
        <w:t xml:space="preserve">sparse data </w:t>
      </w:r>
      <w:r w:rsidR="00145E5E">
        <w:rPr>
          <w:rFonts w:ascii="Aptos" w:hAnsi="Aptos" w:cs="Times New Roman"/>
        </w:rPr>
        <w:t xml:space="preserve">without making assumptions about the underlying data distribution </w:t>
      </w:r>
      <w:r w:rsidR="00672404" w:rsidRPr="66FA529F">
        <w:rPr>
          <w:rFonts w:ascii="Aptos" w:hAnsi="Aptos" w:cs="Times New Roman"/>
        </w:rPr>
        <w:t>[35].</w:t>
      </w:r>
      <w:r w:rsidR="00672404">
        <w:rPr>
          <w:rFonts w:ascii="Aptos" w:hAnsi="Aptos" w:cs="Times New Roman"/>
        </w:rPr>
        <w:t xml:space="preserve"> </w:t>
      </w:r>
      <w:r w:rsidR="00145E5E">
        <w:rPr>
          <w:rFonts w:ascii="Aptos" w:hAnsi="Aptos" w:cs="Times New Roman"/>
        </w:rPr>
        <w:t>These</w:t>
      </w:r>
      <w:r w:rsidR="00672404">
        <w:rPr>
          <w:rFonts w:ascii="Aptos" w:hAnsi="Aptos" w:cs="Times New Roman"/>
        </w:rPr>
        <w:t xml:space="preserve"> propert</w:t>
      </w:r>
      <w:r w:rsidR="00145E5E">
        <w:rPr>
          <w:rFonts w:ascii="Aptos" w:hAnsi="Aptos" w:cs="Times New Roman"/>
        </w:rPr>
        <w:t>ies were</w:t>
      </w:r>
      <w:r w:rsidR="00672404">
        <w:rPr>
          <w:rFonts w:ascii="Aptos" w:hAnsi="Aptos" w:cs="Times New Roman"/>
        </w:rPr>
        <w:t xml:space="preserve"> essential given the high proportion of missing data and large number of feature variables in my data. While deep learning methods also have strong performance on high-dimensional data, they cannot natively handle sparse data and I did not want to risk introducing bias into my dataset by removing or imputing the missing values [39, 41]. Therefore, no deep learning was used in this research. </w:t>
      </w:r>
    </w:p>
    <w:p w14:paraId="2B9542D1" w14:textId="77777777" w:rsidR="00672404" w:rsidRPr="002F74A7" w:rsidRDefault="00672404" w:rsidP="00672404">
      <w:pPr>
        <w:jc w:val="both"/>
        <w:rPr>
          <w:rFonts w:ascii="Aptos" w:hAnsi="Aptos" w:cs="Times New Roman"/>
        </w:rPr>
      </w:pPr>
    </w:p>
    <w:p w14:paraId="183126AB" w14:textId="048AAF64" w:rsidR="00672404" w:rsidRPr="00706C46" w:rsidRDefault="00361D81" w:rsidP="00672404">
      <w:pPr>
        <w:jc w:val="both"/>
        <w:rPr>
          <w:rFonts w:ascii="Aptos" w:hAnsi="Aptos" w:cs="Times New Roman"/>
          <w:u w:val="single"/>
        </w:rPr>
      </w:pPr>
      <w:r>
        <w:rPr>
          <w:rFonts w:ascii="Aptos" w:hAnsi="Aptos" w:cs="Times New Roman"/>
          <w:u w:val="single"/>
        </w:rPr>
        <w:t>The</w:t>
      </w:r>
      <w:r w:rsidR="00672404" w:rsidRPr="00706C46">
        <w:rPr>
          <w:rFonts w:ascii="Aptos" w:hAnsi="Aptos" w:cs="Times New Roman"/>
          <w:u w:val="single"/>
        </w:rPr>
        <w:t xml:space="preserve"> </w:t>
      </w:r>
      <w:commentRangeStart w:id="1"/>
      <w:commentRangeStart w:id="2"/>
      <w:r w:rsidR="00672404" w:rsidRPr="00706C46">
        <w:rPr>
          <w:rFonts w:ascii="Aptos" w:hAnsi="Aptos" w:cs="Times New Roman"/>
          <w:u w:val="single"/>
        </w:rPr>
        <w:t xml:space="preserve">main contributions </w:t>
      </w:r>
      <w:commentRangeEnd w:id="1"/>
      <w:r>
        <w:rPr>
          <w:rStyle w:val="CommentReference"/>
        </w:rPr>
        <w:commentReference w:id="1"/>
      </w:r>
      <w:commentRangeEnd w:id="2"/>
      <w:r w:rsidR="009A177B">
        <w:rPr>
          <w:rStyle w:val="CommentReference"/>
        </w:rPr>
        <w:commentReference w:id="2"/>
      </w:r>
      <w:r w:rsidR="00672404" w:rsidRPr="00706C46">
        <w:rPr>
          <w:rFonts w:ascii="Aptos" w:hAnsi="Aptos" w:cs="Times New Roman"/>
          <w:u w:val="single"/>
        </w:rPr>
        <w:t xml:space="preserve">of my research </w:t>
      </w:r>
      <w:r w:rsidR="00672404">
        <w:rPr>
          <w:rFonts w:ascii="Aptos" w:hAnsi="Aptos" w:cs="Times New Roman"/>
          <w:u w:val="single"/>
        </w:rPr>
        <w:t>to the literature</w:t>
      </w:r>
      <w:r>
        <w:rPr>
          <w:rFonts w:ascii="Aptos" w:hAnsi="Aptos" w:cs="Times New Roman"/>
          <w:u w:val="single"/>
        </w:rPr>
        <w:t xml:space="preserve"> were that</w:t>
      </w:r>
      <w:r w:rsidR="00672404" w:rsidRPr="00706C46">
        <w:rPr>
          <w:rFonts w:ascii="Aptos" w:hAnsi="Aptos" w:cs="Times New Roman"/>
          <w:u w:val="single"/>
        </w:rPr>
        <w:t>:</w:t>
      </w:r>
    </w:p>
    <w:p w14:paraId="30A52053" w14:textId="77777777" w:rsidR="00672404" w:rsidRDefault="00672404" w:rsidP="00672404">
      <w:pPr>
        <w:pStyle w:val="ListParagraph"/>
        <w:numPr>
          <w:ilvl w:val="0"/>
          <w:numId w:val="2"/>
        </w:numPr>
        <w:jc w:val="both"/>
        <w:rPr>
          <w:rFonts w:ascii="Aptos" w:hAnsi="Aptos" w:cs="Times New Roman"/>
        </w:rPr>
      </w:pPr>
      <w:r w:rsidRPr="18BF1620">
        <w:rPr>
          <w:rFonts w:ascii="Aptos" w:hAnsi="Aptos" w:cs="Times New Roman"/>
          <w:b/>
        </w:rPr>
        <w:t xml:space="preserve">I developed </w:t>
      </w:r>
      <w:r>
        <w:rPr>
          <w:rFonts w:ascii="Aptos" w:hAnsi="Aptos" w:cs="Times New Roman"/>
          <w:b/>
        </w:rPr>
        <w:t>decision-tree based Random Forest, XGBoost, and LightGBM models</w:t>
      </w:r>
      <w:r w:rsidRPr="18BF1620">
        <w:rPr>
          <w:rFonts w:ascii="Aptos" w:hAnsi="Aptos" w:cs="Times New Roman"/>
          <w:b/>
        </w:rPr>
        <w:t xml:space="preserve"> that can effectively deal with </w:t>
      </w:r>
      <w:r w:rsidRPr="1204B8A0">
        <w:rPr>
          <w:rFonts w:ascii="Aptos" w:hAnsi="Aptos" w:cs="Times New Roman"/>
          <w:b/>
          <w:bCs/>
        </w:rPr>
        <w:t>sparse</w:t>
      </w:r>
      <w:r w:rsidRPr="18BF1620">
        <w:rPr>
          <w:rFonts w:ascii="Aptos" w:hAnsi="Aptos" w:cs="Times New Roman"/>
          <w:b/>
        </w:rPr>
        <w:t xml:space="preserve"> data</w:t>
      </w:r>
      <w:r>
        <w:rPr>
          <w:rFonts w:ascii="Aptos" w:hAnsi="Aptos" w:cs="Times New Roman"/>
          <w:b/>
        </w:rPr>
        <w:t xml:space="preserve"> to estimate and forecast MMR</w:t>
      </w:r>
      <w:r w:rsidRPr="18BF1620">
        <w:rPr>
          <w:rFonts w:ascii="Aptos" w:hAnsi="Aptos" w:cs="Times New Roman"/>
          <w:b/>
        </w:rPr>
        <w:t xml:space="preserve">. </w:t>
      </w:r>
      <w:r>
        <w:rPr>
          <w:rFonts w:ascii="Aptos" w:hAnsi="Aptos" w:cs="Times New Roman"/>
        </w:rPr>
        <w:t>I found that the specific training data used to fit the models had a greater impact on their predictive accuracy than the choice of model type, feature selection strategy, or proportion of missing data included in the dataset.</w:t>
      </w:r>
    </w:p>
    <w:p w14:paraId="49D5DE74" w14:textId="77777777" w:rsidR="00672404" w:rsidRDefault="00672404" w:rsidP="00672404">
      <w:pPr>
        <w:pStyle w:val="ListParagraph"/>
        <w:jc w:val="both"/>
        <w:rPr>
          <w:rFonts w:ascii="Aptos" w:hAnsi="Aptos" w:cs="Times New Roman"/>
        </w:rPr>
      </w:pPr>
      <w:r>
        <w:rPr>
          <w:rFonts w:ascii="Aptos" w:hAnsi="Aptos" w:cs="Times New Roman"/>
        </w:rPr>
        <w:t xml:space="preserve"> </w:t>
      </w:r>
    </w:p>
    <w:p w14:paraId="2CC3DADD" w14:textId="51569256" w:rsidR="00672404" w:rsidRDefault="00672404" w:rsidP="00672404">
      <w:pPr>
        <w:pStyle w:val="ListParagraph"/>
        <w:numPr>
          <w:ilvl w:val="0"/>
          <w:numId w:val="2"/>
        </w:numPr>
        <w:jc w:val="both"/>
        <w:rPr>
          <w:rFonts w:ascii="Aptos" w:hAnsi="Aptos" w:cs="Times New Roman"/>
        </w:rPr>
      </w:pPr>
      <w:r w:rsidRPr="3764B9BE">
        <w:rPr>
          <w:rFonts w:ascii="Aptos" w:hAnsi="Aptos" w:cs="Times New Roman"/>
          <w:b/>
          <w:bCs/>
        </w:rPr>
        <w:t xml:space="preserve">I </w:t>
      </w:r>
      <w:r>
        <w:rPr>
          <w:rFonts w:ascii="Aptos" w:hAnsi="Aptos" w:cs="Times New Roman"/>
          <w:b/>
          <w:bCs/>
        </w:rPr>
        <w:t xml:space="preserve">used </w:t>
      </w:r>
      <w:proofErr w:type="gramStart"/>
      <w:r>
        <w:rPr>
          <w:rFonts w:ascii="Aptos" w:hAnsi="Aptos" w:cs="Times New Roman"/>
          <w:b/>
          <w:bCs/>
        </w:rPr>
        <w:t>stacking</w:t>
      </w:r>
      <w:proofErr w:type="gramEnd"/>
      <w:r>
        <w:rPr>
          <w:rFonts w:ascii="Aptos" w:hAnsi="Aptos" w:cs="Times New Roman"/>
          <w:b/>
          <w:bCs/>
        </w:rPr>
        <w:t xml:space="preserve"> and voting ensemble methods to</w:t>
      </w:r>
      <w:r>
        <w:rPr>
          <w:rFonts w:ascii="Aptos" w:hAnsi="Aptos" w:cs="Times New Roman"/>
          <w:b/>
        </w:rPr>
        <w:t xml:space="preserve"> combine predictions from 300 Random Forest, LightGBM, and XGBoost models fit on different training data</w:t>
      </w:r>
      <w:r w:rsidRPr="2A319AC3">
        <w:rPr>
          <w:rFonts w:ascii="Aptos" w:hAnsi="Aptos" w:cs="Times New Roman"/>
          <w:b/>
        </w:rPr>
        <w:t xml:space="preserve"> to further improve predicti</w:t>
      </w:r>
      <w:r>
        <w:rPr>
          <w:rFonts w:ascii="Aptos" w:hAnsi="Aptos" w:cs="Times New Roman"/>
          <w:b/>
        </w:rPr>
        <w:t>ve accuracy</w:t>
      </w:r>
      <w:r w:rsidRPr="2A319AC3">
        <w:rPr>
          <w:rFonts w:ascii="Aptos" w:hAnsi="Aptos" w:cs="Times New Roman"/>
          <w:b/>
        </w:rPr>
        <w:t xml:space="preserve">. </w:t>
      </w:r>
      <w:r>
        <w:rPr>
          <w:rFonts w:ascii="Aptos" w:hAnsi="Aptos" w:cs="Times New Roman"/>
        </w:rPr>
        <w:t xml:space="preserve">The best-performing ensemble leveraged patterns learned by each component model on the various training datasets. </w:t>
      </w:r>
      <w:ins w:id="3" w:author="Minh Bui" w:date="2025-10-22T14:38:00Z" w16du:dateUtc="2025-10-22T03:38:00Z">
        <w:r w:rsidR="00AA43BE">
          <w:rPr>
            <w:rFonts w:ascii="Aptos" w:hAnsi="Aptos" w:cs="Times New Roman"/>
          </w:rPr>
          <w:t xml:space="preserve">I found that </w:t>
        </w:r>
      </w:ins>
      <w:del w:id="4" w:author="Minh Bui" w:date="2025-10-22T14:38:00Z" w16du:dateUtc="2025-10-22T03:38:00Z">
        <w:r w:rsidDel="00AA43BE">
          <w:rPr>
            <w:rFonts w:ascii="Aptos" w:hAnsi="Aptos" w:cs="Times New Roman"/>
          </w:rPr>
          <w:delText xml:space="preserve">The </w:delText>
        </w:r>
      </w:del>
      <w:ins w:id="5" w:author="Minh Bui" w:date="2025-10-22T14:38:00Z" w16du:dateUtc="2025-10-22T03:38:00Z">
        <w:r w:rsidR="00AA43BE">
          <w:rPr>
            <w:rFonts w:ascii="Aptos" w:hAnsi="Aptos" w:cs="Times New Roman"/>
          </w:rPr>
          <w:t>the</w:t>
        </w:r>
        <w:r>
          <w:rPr>
            <w:rFonts w:ascii="Aptos" w:hAnsi="Aptos" w:cs="Times New Roman"/>
          </w:rPr>
          <w:t xml:space="preserve"> </w:t>
        </w:r>
      </w:ins>
      <w:r>
        <w:rPr>
          <w:rFonts w:ascii="Aptos" w:hAnsi="Aptos" w:cs="Times New Roman"/>
        </w:rPr>
        <w:t xml:space="preserve">Random Forest Stacking Ensemble had the highest overall predictive performance, with higher performance gains observed when the performance of the models being combined was less uniform. </w:t>
      </w:r>
    </w:p>
    <w:p w14:paraId="70B01824" w14:textId="77777777" w:rsidR="00672404" w:rsidRPr="00C96EE3" w:rsidRDefault="00672404" w:rsidP="00672404">
      <w:pPr>
        <w:jc w:val="both"/>
        <w:rPr>
          <w:rFonts w:ascii="Aptos" w:hAnsi="Aptos" w:cs="Times New Roman"/>
        </w:rPr>
      </w:pPr>
    </w:p>
    <w:p w14:paraId="2E9AFE56" w14:textId="77777777" w:rsidR="00672404" w:rsidRDefault="00672404" w:rsidP="00672404">
      <w:pPr>
        <w:pStyle w:val="ListParagraph"/>
        <w:numPr>
          <w:ilvl w:val="0"/>
          <w:numId w:val="2"/>
        </w:numPr>
        <w:jc w:val="both"/>
        <w:rPr>
          <w:rFonts w:ascii="Aptos" w:hAnsi="Aptos" w:cs="Times New Roman"/>
        </w:rPr>
      </w:pPr>
      <w:r w:rsidRPr="008D0CE8">
        <w:rPr>
          <w:rFonts w:ascii="Aptos" w:hAnsi="Aptos" w:cs="Times New Roman"/>
          <w:b/>
          <w:bCs/>
        </w:rPr>
        <w:t>I examined the performance of the best-performing ensemble when it was trained on data from all income levels versus a specific income level</w:t>
      </w:r>
      <w:r>
        <w:rPr>
          <w:rFonts w:ascii="Aptos" w:hAnsi="Aptos" w:cs="Times New Roman"/>
        </w:rPr>
        <w:t>. Estimates of past MMR values were more accurate when informed by trends across all income levels while MMR forecasts were more accurate when based on income-specific data. Generally, the lowest mean-squared error was achieved when predicting the MMR of higher-income countries.</w:t>
      </w:r>
    </w:p>
    <w:p w14:paraId="0B1BFA3E" w14:textId="77777777" w:rsidR="00672404" w:rsidRPr="005E27EC" w:rsidRDefault="00672404" w:rsidP="00672404">
      <w:pPr>
        <w:pStyle w:val="ListParagraph"/>
        <w:rPr>
          <w:rFonts w:ascii="Aptos" w:hAnsi="Aptos" w:cs="Times New Roman"/>
          <w:b/>
        </w:rPr>
      </w:pPr>
    </w:p>
    <w:p w14:paraId="4B5BDD90" w14:textId="77777777" w:rsidR="00672404" w:rsidRPr="002C7877" w:rsidRDefault="00672404" w:rsidP="00672404">
      <w:pPr>
        <w:pStyle w:val="ListParagraph"/>
        <w:numPr>
          <w:ilvl w:val="0"/>
          <w:numId w:val="2"/>
        </w:numPr>
        <w:jc w:val="both"/>
        <w:rPr>
          <w:rFonts w:ascii="Aptos" w:hAnsi="Aptos" w:cs="Times New Roman"/>
        </w:rPr>
      </w:pPr>
      <w:r w:rsidRPr="005E27EC">
        <w:rPr>
          <w:rFonts w:ascii="Aptos" w:hAnsi="Aptos" w:cs="Times New Roman"/>
          <w:b/>
        </w:rPr>
        <w:t xml:space="preserve">I benchmarked my models’ MMR predictions against estimates from existing maternal mortality models </w:t>
      </w:r>
      <w:r>
        <w:rPr>
          <w:rFonts w:ascii="Aptos" w:hAnsi="Aptos" w:cs="Times New Roman"/>
          <w:b/>
        </w:rPr>
        <w:t>in</w:t>
      </w:r>
      <w:r w:rsidRPr="005E27EC">
        <w:rPr>
          <w:rFonts w:ascii="Aptos" w:hAnsi="Aptos" w:cs="Times New Roman"/>
          <w:b/>
        </w:rPr>
        <w:t xml:space="preserve"> the literature.</w:t>
      </w:r>
      <w:r w:rsidRPr="005E27EC">
        <w:rPr>
          <w:rFonts w:ascii="Aptos" w:hAnsi="Aptos" w:cs="Times New Roman"/>
        </w:rPr>
        <w:t xml:space="preserve"> </w:t>
      </w:r>
      <w:r>
        <w:rPr>
          <w:rFonts w:ascii="Aptos" w:hAnsi="Aptos" w:cs="Times New Roman"/>
        </w:rPr>
        <w:t>While my</w:t>
      </w:r>
      <w:r w:rsidRPr="005E27EC">
        <w:rPr>
          <w:rFonts w:ascii="Aptos" w:hAnsi="Aptos" w:cs="Times New Roman"/>
        </w:rPr>
        <w:t xml:space="preserve"> predictions were broadly </w:t>
      </w:r>
      <w:proofErr w:type="gramStart"/>
      <w:r w:rsidRPr="005E27EC">
        <w:rPr>
          <w:rFonts w:ascii="Aptos" w:hAnsi="Aptos" w:cs="Times New Roman"/>
        </w:rPr>
        <w:t>similar to</w:t>
      </w:r>
      <w:proofErr w:type="gramEnd"/>
      <w:r w:rsidRPr="005E27EC">
        <w:rPr>
          <w:rFonts w:ascii="Aptos" w:hAnsi="Aptos" w:cs="Times New Roman"/>
        </w:rPr>
        <w:t xml:space="preserve"> the literature</w:t>
      </w:r>
      <w:r>
        <w:rPr>
          <w:rFonts w:ascii="Aptos" w:hAnsi="Aptos" w:cs="Times New Roman"/>
        </w:rPr>
        <w:t>’s estimates</w:t>
      </w:r>
      <w:r w:rsidRPr="005E27EC">
        <w:rPr>
          <w:rFonts w:ascii="Aptos" w:hAnsi="Aptos" w:cs="Times New Roman"/>
        </w:rPr>
        <w:t xml:space="preserve">, </w:t>
      </w:r>
      <w:r>
        <w:rPr>
          <w:rFonts w:ascii="Aptos" w:hAnsi="Aptos" w:cs="Times New Roman"/>
        </w:rPr>
        <w:t>they</w:t>
      </w:r>
      <w:r w:rsidRPr="005E27EC">
        <w:rPr>
          <w:rFonts w:ascii="Aptos" w:hAnsi="Aptos" w:cs="Times New Roman"/>
        </w:rPr>
        <w:t xml:space="preserve"> </w:t>
      </w:r>
      <w:r>
        <w:rPr>
          <w:rFonts w:ascii="Aptos" w:hAnsi="Aptos" w:cs="Times New Roman"/>
        </w:rPr>
        <w:t xml:space="preserve">tended to predict lower MMR values </w:t>
      </w:r>
      <w:r w:rsidRPr="005E27EC">
        <w:rPr>
          <w:rFonts w:ascii="Aptos" w:hAnsi="Aptos" w:cs="Times New Roman"/>
        </w:rPr>
        <w:t>due to</w:t>
      </w:r>
      <w:r>
        <w:rPr>
          <w:rFonts w:cs="Times New Roman"/>
        </w:rPr>
        <w:t xml:space="preserve"> </w:t>
      </w:r>
      <w:r w:rsidRPr="005E27EC">
        <w:rPr>
          <w:rFonts w:cs="Times New Roman"/>
        </w:rPr>
        <w:t xml:space="preserve">methodological </w:t>
      </w:r>
      <w:r>
        <w:rPr>
          <w:rFonts w:cs="Times New Roman"/>
        </w:rPr>
        <w:t>differences,</w:t>
      </w:r>
      <w:r w:rsidRPr="005E27EC">
        <w:rPr>
          <w:rFonts w:cs="Times New Roman"/>
        </w:rPr>
        <w:t xml:space="preserve"> </w:t>
      </w:r>
      <w:r>
        <w:rPr>
          <w:rFonts w:cs="Times New Roman"/>
        </w:rPr>
        <w:t>variation</w:t>
      </w:r>
      <w:r w:rsidRPr="005E27EC">
        <w:rPr>
          <w:rFonts w:cs="Times New Roman"/>
        </w:rPr>
        <w:t xml:space="preserve"> </w:t>
      </w:r>
      <w:r>
        <w:rPr>
          <w:rFonts w:cs="Times New Roman"/>
        </w:rPr>
        <w:t>in</w:t>
      </w:r>
      <w:r w:rsidRPr="005E27EC">
        <w:rPr>
          <w:rFonts w:cs="Times New Roman"/>
        </w:rPr>
        <w:t xml:space="preserve"> </w:t>
      </w:r>
      <w:r>
        <w:rPr>
          <w:rFonts w:cs="Times New Roman"/>
        </w:rPr>
        <w:t>model variables, and possible underestimation</w:t>
      </w:r>
      <w:r w:rsidRPr="005E27EC">
        <w:rPr>
          <w:rFonts w:cs="Times New Roman"/>
        </w:rPr>
        <w:t xml:space="preserve"> of MMR in my ground truth data</w:t>
      </w:r>
      <w:r>
        <w:rPr>
          <w:rFonts w:cs="Times New Roman"/>
        </w:rPr>
        <w:t>.</w:t>
      </w:r>
    </w:p>
    <w:p w14:paraId="1E4FAA44" w14:textId="77777777" w:rsidR="00672404" w:rsidRPr="002C7877" w:rsidRDefault="00672404" w:rsidP="00672404">
      <w:pPr>
        <w:jc w:val="both"/>
        <w:rPr>
          <w:rFonts w:ascii="Aptos" w:hAnsi="Aptos" w:cs="Times New Roman"/>
        </w:rPr>
      </w:pPr>
    </w:p>
    <w:p w14:paraId="7143BB15" w14:textId="77777777" w:rsidR="00672404" w:rsidRDefault="00672404" w:rsidP="00672404">
      <w:pPr>
        <w:pStyle w:val="ListParagraph"/>
        <w:numPr>
          <w:ilvl w:val="0"/>
          <w:numId w:val="2"/>
        </w:numPr>
        <w:jc w:val="both"/>
        <w:rPr>
          <w:rFonts w:ascii="Aptos" w:hAnsi="Aptos" w:cs="Times New Roman"/>
        </w:rPr>
      </w:pPr>
      <w:r w:rsidRPr="00813AAF">
        <w:rPr>
          <w:rFonts w:ascii="Aptos" w:hAnsi="Aptos" w:cs="Times New Roman"/>
          <w:b/>
          <w:bCs/>
        </w:rPr>
        <w:t xml:space="preserve">I </w:t>
      </w:r>
      <w:r>
        <w:rPr>
          <w:rFonts w:ascii="Aptos" w:hAnsi="Aptos" w:cs="Times New Roman"/>
          <w:b/>
          <w:bCs/>
        </w:rPr>
        <w:t>designed</w:t>
      </w:r>
      <w:r w:rsidRPr="00813AAF">
        <w:rPr>
          <w:rFonts w:ascii="Aptos" w:hAnsi="Aptos" w:cs="Times New Roman"/>
          <w:b/>
          <w:bCs/>
        </w:rPr>
        <w:t xml:space="preserve"> the Python code</w:t>
      </w:r>
      <w:r>
        <w:rPr>
          <w:rFonts w:ascii="Aptos" w:hAnsi="Aptos" w:cs="Times New Roman"/>
        </w:rPr>
        <w:t xml:space="preserve"> used to implement and evaluate these models.</w:t>
      </w:r>
      <w:r w:rsidRPr="76AEF7B2">
        <w:rPr>
          <w:rFonts w:ascii="Aptos" w:hAnsi="Aptos" w:cs="Times New Roman"/>
        </w:rPr>
        <w:t xml:space="preserve"> </w:t>
      </w:r>
      <w:r>
        <w:rPr>
          <w:rFonts w:ascii="Aptos" w:hAnsi="Aptos" w:cs="Times New Roman"/>
        </w:rPr>
        <w:t>The</w:t>
      </w:r>
      <w:r w:rsidRPr="2695FB4C">
        <w:rPr>
          <w:rFonts w:ascii="Aptos" w:hAnsi="Aptos" w:cs="Times New Roman"/>
        </w:rPr>
        <w:t xml:space="preserve"> </w:t>
      </w:r>
      <w:r w:rsidRPr="46CAD999">
        <w:rPr>
          <w:rFonts w:ascii="Aptos" w:hAnsi="Aptos" w:cs="Times New Roman"/>
        </w:rPr>
        <w:t>code</w:t>
      </w:r>
      <w:r>
        <w:rPr>
          <w:rFonts w:ascii="Aptos" w:hAnsi="Aptos" w:cs="Times New Roman"/>
        </w:rPr>
        <w:t xml:space="preserve"> is</w:t>
      </w:r>
      <w:r w:rsidRPr="46CAD999">
        <w:rPr>
          <w:rFonts w:ascii="Aptos" w:hAnsi="Aptos" w:cs="Times New Roman"/>
        </w:rPr>
        <w:t xml:space="preserve"> </w:t>
      </w:r>
      <w:r w:rsidRPr="00813AAF">
        <w:rPr>
          <w:rFonts w:ascii="Aptos" w:hAnsi="Aptos" w:cs="Times New Roman"/>
          <w:b/>
          <w:bCs/>
        </w:rPr>
        <w:t>freely available on GitHub</w:t>
      </w:r>
      <w:r w:rsidRPr="3FE2D2F6">
        <w:rPr>
          <w:rFonts w:ascii="Aptos" w:hAnsi="Aptos" w:cs="Times New Roman"/>
        </w:rPr>
        <w:t xml:space="preserve"> </w:t>
      </w:r>
      <w:r w:rsidRPr="789722C6">
        <w:rPr>
          <w:rFonts w:ascii="Aptos" w:hAnsi="Aptos" w:cs="Times New Roman"/>
        </w:rPr>
        <w:t>at</w:t>
      </w:r>
      <w:r>
        <w:rPr>
          <w:rFonts w:ascii="Aptos" w:hAnsi="Aptos" w:cs="Times New Roman"/>
        </w:rPr>
        <w:t xml:space="preserve"> </w:t>
      </w:r>
    </w:p>
    <w:p w14:paraId="4E6D004D" w14:textId="77777777" w:rsidR="00672404" w:rsidRPr="00FE5EC1" w:rsidRDefault="00672404" w:rsidP="00672404">
      <w:pPr>
        <w:ind w:left="720"/>
        <w:jc w:val="both"/>
        <w:rPr>
          <w:rFonts w:ascii="Aptos" w:hAnsi="Aptos" w:cs="Times New Roman"/>
        </w:rPr>
      </w:pPr>
      <w:r w:rsidRPr="00FE5EC1">
        <w:rPr>
          <w:rFonts w:ascii="Aptos" w:hAnsi="Aptos" w:cs="Times New Roman"/>
        </w:rPr>
        <w:t>https://github.com/R0sle/health_economics_honours. Model training and evaluation was performed on the National Computational Infrastructure’s</w:t>
      </w:r>
      <w:r w:rsidRPr="00FE5EC1">
        <w:rPr>
          <w:rFonts w:ascii="Aptos" w:hAnsi="Aptos" w:cs="Times New Roman"/>
          <w:b/>
          <w:bCs/>
        </w:rPr>
        <w:t xml:space="preserve"> Gadi Supercomputer</w:t>
      </w:r>
      <w:r w:rsidRPr="00FE5EC1">
        <w:rPr>
          <w:rFonts w:ascii="Aptos" w:hAnsi="Aptos" w:cs="Times New Roman"/>
        </w:rPr>
        <w:t>.</w:t>
      </w:r>
    </w:p>
    <w:p w14:paraId="46B16490" w14:textId="77777777" w:rsidR="00672404" w:rsidRPr="006F75A0" w:rsidRDefault="00672404" w:rsidP="00672404">
      <w:pPr>
        <w:pStyle w:val="ListParagraph"/>
        <w:jc w:val="both"/>
        <w:rPr>
          <w:rFonts w:ascii="Aptos" w:hAnsi="Aptos" w:cs="Times New Roman"/>
        </w:rPr>
      </w:pPr>
    </w:p>
    <w:p w14:paraId="1E6BB2F2" w14:textId="77777777" w:rsidR="00672404" w:rsidRPr="00E830AF" w:rsidRDefault="00672404" w:rsidP="00672404">
      <w:pPr>
        <w:pStyle w:val="ListParagraph"/>
        <w:numPr>
          <w:ilvl w:val="0"/>
          <w:numId w:val="2"/>
        </w:numPr>
        <w:jc w:val="both"/>
        <w:rPr>
          <w:rFonts w:ascii="Aptos" w:hAnsi="Aptos" w:cs="Times New Roman"/>
        </w:rPr>
      </w:pPr>
      <w:r w:rsidRPr="00E830AF">
        <w:rPr>
          <w:rFonts w:ascii="Aptos" w:hAnsi="Aptos" w:cs="Times New Roman"/>
          <w:b/>
          <w:bCs/>
        </w:rPr>
        <w:t>I determined the socio-economic and health-related features with the highest predictive power for MMR</w:t>
      </w:r>
      <w:r w:rsidRPr="00E830AF">
        <w:rPr>
          <w:rFonts w:ascii="Aptos" w:hAnsi="Aptos" w:cs="Times New Roman"/>
        </w:rPr>
        <w:t xml:space="preserve">, many of which were established risk factors. I used </w:t>
      </w:r>
      <w:r>
        <w:rPr>
          <w:rFonts w:ascii="Aptos" w:hAnsi="Aptos" w:cs="Times New Roman"/>
        </w:rPr>
        <w:t xml:space="preserve">these results and existing causal research to </w:t>
      </w:r>
      <w:r w:rsidRPr="00E830AF">
        <w:rPr>
          <w:rFonts w:ascii="Aptos" w:hAnsi="Aptos" w:cs="Times New Roman"/>
        </w:rPr>
        <w:t>suggest that investment in women’s education, incentives for skilled medical personnel to practice in rural areas, and increased provision of family planning services would reduce MMR by addressing important drivers of maternal mortality.</w:t>
      </w:r>
    </w:p>
    <w:p w14:paraId="24BC9E18" w14:textId="77777777" w:rsidR="00672404" w:rsidRDefault="00672404" w:rsidP="00672404">
      <w:pPr>
        <w:pStyle w:val="ListParagraph"/>
        <w:jc w:val="both"/>
        <w:rPr>
          <w:rFonts w:ascii="Aptos" w:hAnsi="Aptos" w:cs="Times New Roman"/>
        </w:rPr>
      </w:pPr>
    </w:p>
    <w:p w14:paraId="7309D0B0" w14:textId="77777777" w:rsidR="00672404" w:rsidRDefault="00672404" w:rsidP="00672404">
      <w:pPr>
        <w:pStyle w:val="ListParagraph"/>
        <w:numPr>
          <w:ilvl w:val="0"/>
          <w:numId w:val="2"/>
        </w:numPr>
        <w:jc w:val="both"/>
        <w:rPr>
          <w:rFonts w:ascii="Aptos" w:hAnsi="Aptos" w:cs="Times New Roman"/>
        </w:rPr>
      </w:pPr>
      <w:r>
        <w:rPr>
          <w:rFonts w:ascii="Aptos" w:hAnsi="Aptos" w:cs="Times New Roman"/>
        </w:rPr>
        <w:t>Using my models</w:t>
      </w:r>
      <w:r w:rsidRPr="009B24A2">
        <w:rPr>
          <w:rFonts w:ascii="Aptos" w:hAnsi="Aptos" w:cs="Times New Roman"/>
        </w:rPr>
        <w:t>,</w:t>
      </w:r>
      <w:r w:rsidRPr="009B24A2">
        <w:rPr>
          <w:rFonts w:ascii="Aptos" w:hAnsi="Aptos" w:cs="Times New Roman"/>
          <w:b/>
          <w:bCs/>
        </w:rPr>
        <w:t xml:space="preserve"> I provided alternative MMR estimates for 172 countries between 1985 and 2018</w:t>
      </w:r>
      <w:r>
        <w:rPr>
          <w:rFonts w:ascii="Aptos" w:hAnsi="Aptos" w:cs="Times New Roman"/>
        </w:rPr>
        <w:t>.</w:t>
      </w:r>
      <w:r w:rsidRPr="798561B0">
        <w:rPr>
          <w:rFonts w:ascii="Aptos" w:hAnsi="Aptos" w:cs="Times New Roman"/>
        </w:rPr>
        <w:t xml:space="preserve"> </w:t>
      </w:r>
      <w:r w:rsidRPr="139C7357">
        <w:rPr>
          <w:rFonts w:ascii="Aptos" w:hAnsi="Aptos" w:cs="Times New Roman"/>
        </w:rPr>
        <w:t>These estimates can be used to resolve existing disagreement about the true maternal mortality ratios and inform scientific debate about the relative merits of different MMR modelling approaches.</w:t>
      </w:r>
    </w:p>
    <w:p w14:paraId="7554CC45" w14:textId="77777777" w:rsidR="00CA4DE9" w:rsidRPr="00CA4DE9" w:rsidRDefault="00CA4DE9" w:rsidP="00CA4DE9">
      <w:pPr>
        <w:pStyle w:val="ListParagraph"/>
        <w:rPr>
          <w:rFonts w:ascii="Aptos" w:hAnsi="Aptos" w:cs="Times New Roman"/>
        </w:rPr>
      </w:pPr>
    </w:p>
    <w:p w14:paraId="6B1DE7DC" w14:textId="525E83F1" w:rsidR="00CA4DE9" w:rsidRPr="00CA4DE9" w:rsidRDefault="00CA4DE9" w:rsidP="00672404">
      <w:pPr>
        <w:pStyle w:val="ListParagraph"/>
        <w:numPr>
          <w:ilvl w:val="0"/>
          <w:numId w:val="2"/>
        </w:numPr>
        <w:jc w:val="both"/>
        <w:rPr>
          <w:rFonts w:cs="Times New Roman"/>
        </w:rPr>
      </w:pPr>
      <w:r w:rsidRPr="009A177B">
        <w:rPr>
          <w:rFonts w:cs="Helvetica"/>
          <w:b/>
          <w:bCs/>
          <w:kern w:val="0"/>
          <w:lang w:val="en-GB"/>
        </w:rPr>
        <w:t xml:space="preserve">I showed that my models </w:t>
      </w:r>
      <w:r w:rsidR="007E3D50">
        <w:rPr>
          <w:rFonts w:cs="Helvetica"/>
          <w:b/>
          <w:bCs/>
          <w:kern w:val="0"/>
          <w:lang w:val="en-GB"/>
        </w:rPr>
        <w:t xml:space="preserve">achieved </w:t>
      </w:r>
      <w:r w:rsidR="008B642F">
        <w:rPr>
          <w:rFonts w:cs="Helvetica"/>
          <w:b/>
          <w:bCs/>
          <w:kern w:val="0"/>
          <w:lang w:val="en-GB"/>
        </w:rPr>
        <w:t>comparable</w:t>
      </w:r>
      <w:r w:rsidR="007E3D50">
        <w:rPr>
          <w:rFonts w:cs="Helvetica"/>
          <w:b/>
          <w:bCs/>
          <w:kern w:val="0"/>
          <w:lang w:val="en-GB"/>
        </w:rPr>
        <w:t xml:space="preserve"> MMR predictive accuracy </w:t>
      </w:r>
      <w:r w:rsidR="004A24F1">
        <w:rPr>
          <w:rFonts w:cs="Helvetica"/>
          <w:b/>
          <w:bCs/>
          <w:kern w:val="0"/>
          <w:lang w:val="en-GB"/>
        </w:rPr>
        <w:t>to</w:t>
      </w:r>
      <w:r w:rsidR="007E3D50">
        <w:rPr>
          <w:rFonts w:cs="Helvetica"/>
          <w:b/>
          <w:bCs/>
          <w:kern w:val="0"/>
          <w:lang w:val="en-GB"/>
        </w:rPr>
        <w:t xml:space="preserve"> existing models in the literature</w:t>
      </w:r>
      <w:r w:rsidRPr="009A177B">
        <w:rPr>
          <w:rFonts w:cs="Helvetica"/>
          <w:b/>
          <w:bCs/>
          <w:kern w:val="0"/>
          <w:lang w:val="en-GB"/>
        </w:rPr>
        <w:t xml:space="preserve"> without </w:t>
      </w:r>
      <w:r w:rsidR="00031BBC">
        <w:rPr>
          <w:rFonts w:cs="Helvetica"/>
          <w:b/>
          <w:bCs/>
          <w:kern w:val="0"/>
          <w:lang w:val="en-GB"/>
        </w:rPr>
        <w:t xml:space="preserve">a </w:t>
      </w:r>
      <w:r w:rsidR="008B642F">
        <w:rPr>
          <w:rFonts w:cs="Helvetica"/>
          <w:b/>
          <w:bCs/>
          <w:kern w:val="0"/>
          <w:lang w:val="en-GB"/>
        </w:rPr>
        <w:t>similar</w:t>
      </w:r>
      <w:r w:rsidR="00031BBC">
        <w:rPr>
          <w:rFonts w:cs="Helvetica"/>
          <w:b/>
          <w:bCs/>
          <w:kern w:val="0"/>
          <w:lang w:val="en-GB"/>
        </w:rPr>
        <w:t>ly heavy</w:t>
      </w:r>
      <w:r w:rsidR="008B642F">
        <w:rPr>
          <w:rFonts w:cs="Helvetica"/>
          <w:b/>
          <w:bCs/>
          <w:kern w:val="0"/>
          <w:lang w:val="en-GB"/>
        </w:rPr>
        <w:t xml:space="preserve"> </w:t>
      </w:r>
      <w:r w:rsidR="0024767A" w:rsidRPr="009A177B">
        <w:rPr>
          <w:rFonts w:cs="Helvetica"/>
          <w:b/>
          <w:bCs/>
          <w:kern w:val="0"/>
          <w:lang w:val="en-GB"/>
        </w:rPr>
        <w:t>reli</w:t>
      </w:r>
      <w:r w:rsidR="00031BBC">
        <w:rPr>
          <w:rFonts w:cs="Helvetica"/>
          <w:b/>
          <w:bCs/>
          <w:kern w:val="0"/>
          <w:lang w:val="en-GB"/>
        </w:rPr>
        <w:t xml:space="preserve">ance </w:t>
      </w:r>
      <w:r w:rsidR="0024767A" w:rsidRPr="009A177B">
        <w:rPr>
          <w:rFonts w:cs="Helvetica"/>
          <w:b/>
          <w:bCs/>
          <w:kern w:val="0"/>
          <w:lang w:val="en-GB"/>
        </w:rPr>
        <w:t>on</w:t>
      </w:r>
      <w:r w:rsidRPr="009A177B">
        <w:rPr>
          <w:rFonts w:cs="Helvetica"/>
          <w:b/>
          <w:bCs/>
          <w:kern w:val="0"/>
          <w:lang w:val="en-GB"/>
        </w:rPr>
        <w:t xml:space="preserve"> domain knowledge</w:t>
      </w:r>
      <w:r w:rsidRPr="00CA4DE9">
        <w:rPr>
          <w:rFonts w:cs="Helvetica"/>
          <w:kern w:val="0"/>
          <w:lang w:val="en-GB"/>
        </w:rPr>
        <w:t>. Therefore</w:t>
      </w:r>
      <w:r w:rsidR="009A177B">
        <w:rPr>
          <w:rFonts w:cs="Helvetica"/>
          <w:kern w:val="0"/>
          <w:lang w:val="en-GB"/>
        </w:rPr>
        <w:t>,</w:t>
      </w:r>
      <w:r w:rsidRPr="00CA4DE9">
        <w:rPr>
          <w:rFonts w:cs="Helvetica"/>
          <w:kern w:val="0"/>
          <w:lang w:val="en-GB"/>
        </w:rPr>
        <w:t xml:space="preserve"> my models have wider applicability in low resource countries where domain knowledge in this field is still developing.</w:t>
      </w:r>
    </w:p>
    <w:p w14:paraId="55642BDF" w14:textId="77777777" w:rsidR="002F13A1" w:rsidRDefault="002F13A1"/>
    <w:sectPr w:rsidR="002F13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hung Nghiem" w:date="2025-10-22T09:58:00Z" w:initials="NN">
    <w:p w14:paraId="38C2AE52" w14:textId="3EFCCA2C" w:rsidR="00453BFE" w:rsidRDefault="00453BFE">
      <w:pPr>
        <w:pStyle w:val="CommentText"/>
      </w:pPr>
      <w:r>
        <w:rPr>
          <w:rStyle w:val="CommentReference"/>
        </w:rPr>
        <w:annotationRef/>
      </w:r>
      <w:r w:rsidRPr="1FDC5FCB">
        <w:t>Can you say something like: "Solution - Maternal Mortality Prediction Models"? So that it is clear that you state the problem or research gap, and propose a solution to the problem?</w:t>
      </w:r>
    </w:p>
  </w:comment>
  <w:comment w:id="1" w:author="Nhung Nghiem" w:date="2025-10-22T10:03:00Z" w:initials="NN">
    <w:p w14:paraId="2E84DD3F" w14:textId="454A642F" w:rsidR="00817E2A" w:rsidRDefault="00817E2A">
      <w:pPr>
        <w:pStyle w:val="CommentText"/>
      </w:pPr>
      <w:r>
        <w:rPr>
          <w:rStyle w:val="CommentReference"/>
        </w:rPr>
        <w:annotationRef/>
      </w:r>
      <w:r w:rsidRPr="091738BB">
        <w:t>Can you also say in the contribution: I showed that my models work without requiring heavily domain knowledge as per the existing models in the literature, but still have similar MMR prediction accuracy. Therefore my models have wider applicability in low resource setting countries where domain knowledge in this field is still developing.</w:t>
      </w:r>
    </w:p>
  </w:comment>
  <w:comment w:id="2" w:author="Rosalita Rosenberg" w:date="2025-10-22T10:22:00Z" w:initials="RR">
    <w:p w14:paraId="19F0C2A2" w14:textId="77777777" w:rsidR="009A177B" w:rsidRDefault="009A177B" w:rsidP="009A177B">
      <w:r>
        <w:rPr>
          <w:rStyle w:val="CommentReference"/>
        </w:rPr>
        <w:annotationRef/>
      </w:r>
      <w:r>
        <w:rPr>
          <w:sz w:val="20"/>
          <w:szCs w:val="20"/>
        </w:rPr>
        <w:t>I have added this as the final contribution.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C2AE52" w15:done="0"/>
  <w15:commentEx w15:paraId="2E84DD3F" w15:done="0"/>
  <w15:commentEx w15:paraId="19F0C2A2" w15:paraIdParent="2E84DD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9825A4" w16cex:dateUtc="2025-10-21T22:58:00Z"/>
  <w16cex:commentExtensible w16cex:durableId="1047A33E" w16cex:dateUtc="2025-10-21T23:03:00Z"/>
  <w16cex:commentExtensible w16cex:durableId="3FFD1FF9" w16cex:dateUtc="2025-10-21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C2AE52" w16cid:durableId="429825A4"/>
  <w16cid:commentId w16cid:paraId="2E84DD3F" w16cid:durableId="1047A33E"/>
  <w16cid:commentId w16cid:paraId="19F0C2A2" w16cid:durableId="3FFD1F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63518" w14:textId="77777777" w:rsidR="00451F8D" w:rsidRDefault="00451F8D" w:rsidP="009A177B">
      <w:r>
        <w:separator/>
      </w:r>
    </w:p>
  </w:endnote>
  <w:endnote w:type="continuationSeparator" w:id="0">
    <w:p w14:paraId="37EF9C9B" w14:textId="77777777" w:rsidR="00451F8D" w:rsidRDefault="00451F8D" w:rsidP="009A177B">
      <w:r>
        <w:continuationSeparator/>
      </w:r>
    </w:p>
  </w:endnote>
  <w:endnote w:type="continuationNotice" w:id="1">
    <w:p w14:paraId="08E332ED" w14:textId="77777777" w:rsidR="00451F8D" w:rsidRDefault="00451F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75C31" w14:textId="77777777" w:rsidR="00451F8D" w:rsidRDefault="00451F8D" w:rsidP="009A177B">
      <w:r>
        <w:separator/>
      </w:r>
    </w:p>
  </w:footnote>
  <w:footnote w:type="continuationSeparator" w:id="0">
    <w:p w14:paraId="1AF9A736" w14:textId="77777777" w:rsidR="00451F8D" w:rsidRDefault="00451F8D" w:rsidP="009A177B">
      <w:r>
        <w:continuationSeparator/>
      </w:r>
    </w:p>
  </w:footnote>
  <w:footnote w:type="continuationNotice" w:id="1">
    <w:p w14:paraId="2336D88B" w14:textId="77777777" w:rsidR="00451F8D" w:rsidRDefault="00451F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8C333"/>
    <w:multiLevelType w:val="hybridMultilevel"/>
    <w:tmpl w:val="FFFFFFFF"/>
    <w:lvl w:ilvl="0" w:tplc="14348B4E">
      <w:start w:val="1"/>
      <w:numFmt w:val="bullet"/>
      <w:lvlText w:val=""/>
      <w:lvlJc w:val="left"/>
      <w:pPr>
        <w:ind w:left="720" w:hanging="360"/>
      </w:pPr>
      <w:rPr>
        <w:rFonts w:ascii="Symbol" w:hAnsi="Symbol" w:hint="default"/>
      </w:rPr>
    </w:lvl>
    <w:lvl w:ilvl="1" w:tplc="AD925C1A">
      <w:start w:val="1"/>
      <w:numFmt w:val="bullet"/>
      <w:lvlText w:val="o"/>
      <w:lvlJc w:val="left"/>
      <w:pPr>
        <w:ind w:left="1440" w:hanging="360"/>
      </w:pPr>
      <w:rPr>
        <w:rFonts w:ascii="Courier New" w:hAnsi="Courier New" w:hint="default"/>
      </w:rPr>
    </w:lvl>
    <w:lvl w:ilvl="2" w:tplc="B33A4C38">
      <w:start w:val="1"/>
      <w:numFmt w:val="bullet"/>
      <w:lvlText w:val=""/>
      <w:lvlJc w:val="left"/>
      <w:pPr>
        <w:ind w:left="2160" w:hanging="360"/>
      </w:pPr>
      <w:rPr>
        <w:rFonts w:ascii="Wingdings" w:hAnsi="Wingdings" w:hint="default"/>
      </w:rPr>
    </w:lvl>
    <w:lvl w:ilvl="3" w:tplc="6CB6F0A2">
      <w:start w:val="1"/>
      <w:numFmt w:val="bullet"/>
      <w:lvlText w:val=""/>
      <w:lvlJc w:val="left"/>
      <w:pPr>
        <w:ind w:left="2880" w:hanging="360"/>
      </w:pPr>
      <w:rPr>
        <w:rFonts w:ascii="Symbol" w:hAnsi="Symbol" w:hint="default"/>
      </w:rPr>
    </w:lvl>
    <w:lvl w:ilvl="4" w:tplc="262E3D16">
      <w:start w:val="1"/>
      <w:numFmt w:val="bullet"/>
      <w:lvlText w:val="o"/>
      <w:lvlJc w:val="left"/>
      <w:pPr>
        <w:ind w:left="3600" w:hanging="360"/>
      </w:pPr>
      <w:rPr>
        <w:rFonts w:ascii="Courier New" w:hAnsi="Courier New" w:hint="default"/>
      </w:rPr>
    </w:lvl>
    <w:lvl w:ilvl="5" w:tplc="0700E638">
      <w:start w:val="1"/>
      <w:numFmt w:val="bullet"/>
      <w:lvlText w:val=""/>
      <w:lvlJc w:val="left"/>
      <w:pPr>
        <w:ind w:left="4320" w:hanging="360"/>
      </w:pPr>
      <w:rPr>
        <w:rFonts w:ascii="Wingdings" w:hAnsi="Wingdings" w:hint="default"/>
      </w:rPr>
    </w:lvl>
    <w:lvl w:ilvl="6" w:tplc="78885E1C">
      <w:start w:val="1"/>
      <w:numFmt w:val="bullet"/>
      <w:lvlText w:val=""/>
      <w:lvlJc w:val="left"/>
      <w:pPr>
        <w:ind w:left="5040" w:hanging="360"/>
      </w:pPr>
      <w:rPr>
        <w:rFonts w:ascii="Symbol" w:hAnsi="Symbol" w:hint="default"/>
      </w:rPr>
    </w:lvl>
    <w:lvl w:ilvl="7" w:tplc="DBE813CE">
      <w:start w:val="1"/>
      <w:numFmt w:val="bullet"/>
      <w:lvlText w:val="o"/>
      <w:lvlJc w:val="left"/>
      <w:pPr>
        <w:ind w:left="5760" w:hanging="360"/>
      </w:pPr>
      <w:rPr>
        <w:rFonts w:ascii="Courier New" w:hAnsi="Courier New" w:hint="default"/>
      </w:rPr>
    </w:lvl>
    <w:lvl w:ilvl="8" w:tplc="1B46CD2E">
      <w:start w:val="1"/>
      <w:numFmt w:val="bullet"/>
      <w:lvlText w:val=""/>
      <w:lvlJc w:val="left"/>
      <w:pPr>
        <w:ind w:left="6480" w:hanging="360"/>
      </w:pPr>
      <w:rPr>
        <w:rFonts w:ascii="Wingdings" w:hAnsi="Wingdings" w:hint="default"/>
      </w:rPr>
    </w:lvl>
  </w:abstractNum>
  <w:abstractNum w:abstractNumId="1" w15:restartNumberingAfterBreak="0">
    <w:nsid w:val="368E3705"/>
    <w:multiLevelType w:val="hybridMultilevel"/>
    <w:tmpl w:val="EF205D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0513039">
    <w:abstractNumId w:val="1"/>
  </w:num>
  <w:num w:numId="2" w16cid:durableId="9344819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hung Nghiem">
    <w15:presenceInfo w15:providerId="AD" w15:userId="S::u4071181@anu.edu.au::829ac883-e1d8-464f-9ae0-2a798064c047"/>
  </w15:person>
  <w15:person w15:author="Rosalita Rosenberg">
    <w15:presenceInfo w15:providerId="AD" w15:userId="S::u7469137@anu.edu.au::f939ed4d-da08-426d-9dd6-9c9f8ad5c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04"/>
    <w:rsid w:val="00031BBC"/>
    <w:rsid w:val="000B4794"/>
    <w:rsid w:val="00145E5E"/>
    <w:rsid w:val="00146CF5"/>
    <w:rsid w:val="001736B9"/>
    <w:rsid w:val="00202248"/>
    <w:rsid w:val="00226784"/>
    <w:rsid w:val="0024767A"/>
    <w:rsid w:val="002E5E7A"/>
    <w:rsid w:val="002F13A1"/>
    <w:rsid w:val="00361D81"/>
    <w:rsid w:val="003E78D0"/>
    <w:rsid w:val="00451F8D"/>
    <w:rsid w:val="00453BFE"/>
    <w:rsid w:val="00465442"/>
    <w:rsid w:val="004A24F1"/>
    <w:rsid w:val="005021E7"/>
    <w:rsid w:val="00672404"/>
    <w:rsid w:val="00677036"/>
    <w:rsid w:val="006D4DB4"/>
    <w:rsid w:val="00761107"/>
    <w:rsid w:val="007A6DA8"/>
    <w:rsid w:val="007E3D50"/>
    <w:rsid w:val="00812783"/>
    <w:rsid w:val="00814BA3"/>
    <w:rsid w:val="00817E2A"/>
    <w:rsid w:val="00873D67"/>
    <w:rsid w:val="00890B47"/>
    <w:rsid w:val="008B642F"/>
    <w:rsid w:val="00914954"/>
    <w:rsid w:val="009303DE"/>
    <w:rsid w:val="009A177B"/>
    <w:rsid w:val="009D28AD"/>
    <w:rsid w:val="009D55EE"/>
    <w:rsid w:val="009E02B7"/>
    <w:rsid w:val="00AA017A"/>
    <w:rsid w:val="00AA43BE"/>
    <w:rsid w:val="00B210F8"/>
    <w:rsid w:val="00B245B1"/>
    <w:rsid w:val="00B85D0D"/>
    <w:rsid w:val="00BF7FBD"/>
    <w:rsid w:val="00C56E03"/>
    <w:rsid w:val="00CA4DE9"/>
    <w:rsid w:val="00CA76AD"/>
    <w:rsid w:val="00D5343A"/>
    <w:rsid w:val="00E03C37"/>
    <w:rsid w:val="00E167EA"/>
    <w:rsid w:val="00F07130"/>
    <w:rsid w:val="00F338A4"/>
    <w:rsid w:val="00F54100"/>
    <w:rsid w:val="1231AE38"/>
    <w:rsid w:val="246CBB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4EFCD5"/>
  <w15:chartTrackingRefBased/>
  <w15:docId w15:val="{E35B6B72-00C8-431D-A75D-FFA7FCCA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04"/>
  </w:style>
  <w:style w:type="paragraph" w:styleId="Heading1">
    <w:name w:val="heading 1"/>
    <w:basedOn w:val="Normal"/>
    <w:next w:val="Normal"/>
    <w:link w:val="Heading1Char"/>
    <w:uiPriority w:val="9"/>
    <w:qFormat/>
    <w:rsid w:val="00672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2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2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4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4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4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4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2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2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404"/>
    <w:rPr>
      <w:rFonts w:eastAsiaTheme="majorEastAsia" w:cstheme="majorBidi"/>
      <w:color w:val="272727" w:themeColor="text1" w:themeTint="D8"/>
    </w:rPr>
  </w:style>
  <w:style w:type="paragraph" w:styleId="Title">
    <w:name w:val="Title"/>
    <w:basedOn w:val="Normal"/>
    <w:next w:val="Normal"/>
    <w:link w:val="TitleChar"/>
    <w:uiPriority w:val="10"/>
    <w:qFormat/>
    <w:rsid w:val="006724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4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4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2404"/>
    <w:rPr>
      <w:i/>
      <w:iCs/>
      <w:color w:val="404040" w:themeColor="text1" w:themeTint="BF"/>
    </w:rPr>
  </w:style>
  <w:style w:type="paragraph" w:styleId="ListParagraph">
    <w:name w:val="List Paragraph"/>
    <w:basedOn w:val="Normal"/>
    <w:uiPriority w:val="34"/>
    <w:qFormat/>
    <w:rsid w:val="00672404"/>
    <w:pPr>
      <w:ind w:left="720"/>
      <w:contextualSpacing/>
    </w:pPr>
  </w:style>
  <w:style w:type="character" w:styleId="IntenseEmphasis">
    <w:name w:val="Intense Emphasis"/>
    <w:basedOn w:val="DefaultParagraphFont"/>
    <w:uiPriority w:val="21"/>
    <w:qFormat/>
    <w:rsid w:val="00672404"/>
    <w:rPr>
      <w:i/>
      <w:iCs/>
      <w:color w:val="0F4761" w:themeColor="accent1" w:themeShade="BF"/>
    </w:rPr>
  </w:style>
  <w:style w:type="paragraph" w:styleId="IntenseQuote">
    <w:name w:val="Intense Quote"/>
    <w:basedOn w:val="Normal"/>
    <w:next w:val="Normal"/>
    <w:link w:val="IntenseQuoteChar"/>
    <w:uiPriority w:val="30"/>
    <w:qFormat/>
    <w:rsid w:val="00672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404"/>
    <w:rPr>
      <w:i/>
      <w:iCs/>
      <w:color w:val="0F4761" w:themeColor="accent1" w:themeShade="BF"/>
    </w:rPr>
  </w:style>
  <w:style w:type="character" w:styleId="IntenseReference">
    <w:name w:val="Intense Reference"/>
    <w:basedOn w:val="DefaultParagraphFont"/>
    <w:uiPriority w:val="32"/>
    <w:qFormat/>
    <w:rsid w:val="00672404"/>
    <w:rPr>
      <w:b/>
      <w:bCs/>
      <w:smallCaps/>
      <w:color w:val="0F4761" w:themeColor="accent1" w:themeShade="BF"/>
      <w:spacing w:val="5"/>
    </w:rPr>
  </w:style>
  <w:style w:type="character" w:styleId="CommentReference">
    <w:name w:val="annotation reference"/>
    <w:basedOn w:val="DefaultParagraphFont"/>
    <w:uiPriority w:val="99"/>
    <w:semiHidden/>
    <w:unhideWhenUsed/>
    <w:rsid w:val="00672404"/>
    <w:rPr>
      <w:sz w:val="16"/>
      <w:szCs w:val="16"/>
    </w:rPr>
  </w:style>
  <w:style w:type="paragraph" w:styleId="CommentText">
    <w:name w:val="annotation text"/>
    <w:basedOn w:val="Normal"/>
    <w:link w:val="CommentTextChar"/>
    <w:uiPriority w:val="99"/>
    <w:semiHidden/>
    <w:unhideWhenUsed/>
    <w:rsid w:val="00672404"/>
    <w:rPr>
      <w:sz w:val="20"/>
      <w:szCs w:val="20"/>
    </w:rPr>
  </w:style>
  <w:style w:type="character" w:customStyle="1" w:styleId="CommentTextChar">
    <w:name w:val="Comment Text Char"/>
    <w:basedOn w:val="DefaultParagraphFont"/>
    <w:link w:val="CommentText"/>
    <w:uiPriority w:val="99"/>
    <w:semiHidden/>
    <w:rsid w:val="00672404"/>
    <w:rPr>
      <w:sz w:val="20"/>
      <w:szCs w:val="20"/>
    </w:rPr>
  </w:style>
  <w:style w:type="paragraph" w:styleId="Header">
    <w:name w:val="header"/>
    <w:basedOn w:val="Normal"/>
    <w:link w:val="HeaderChar"/>
    <w:uiPriority w:val="99"/>
    <w:unhideWhenUsed/>
    <w:rsid w:val="009A177B"/>
    <w:pPr>
      <w:tabs>
        <w:tab w:val="center" w:pos="4513"/>
        <w:tab w:val="right" w:pos="9026"/>
      </w:tabs>
    </w:pPr>
  </w:style>
  <w:style w:type="character" w:customStyle="1" w:styleId="HeaderChar">
    <w:name w:val="Header Char"/>
    <w:basedOn w:val="DefaultParagraphFont"/>
    <w:link w:val="Header"/>
    <w:uiPriority w:val="99"/>
    <w:rsid w:val="009A177B"/>
  </w:style>
  <w:style w:type="paragraph" w:styleId="Footer">
    <w:name w:val="footer"/>
    <w:basedOn w:val="Normal"/>
    <w:link w:val="FooterChar"/>
    <w:uiPriority w:val="99"/>
    <w:unhideWhenUsed/>
    <w:rsid w:val="009A177B"/>
    <w:pPr>
      <w:tabs>
        <w:tab w:val="center" w:pos="4513"/>
        <w:tab w:val="right" w:pos="9026"/>
      </w:tabs>
    </w:pPr>
  </w:style>
  <w:style w:type="character" w:customStyle="1" w:styleId="FooterChar">
    <w:name w:val="Footer Char"/>
    <w:basedOn w:val="DefaultParagraphFont"/>
    <w:link w:val="Footer"/>
    <w:uiPriority w:val="99"/>
    <w:rsid w:val="009A177B"/>
  </w:style>
  <w:style w:type="paragraph" w:styleId="CommentSubject">
    <w:name w:val="annotation subject"/>
    <w:basedOn w:val="CommentText"/>
    <w:next w:val="CommentText"/>
    <w:link w:val="CommentSubjectChar"/>
    <w:uiPriority w:val="99"/>
    <w:semiHidden/>
    <w:unhideWhenUsed/>
    <w:rsid w:val="009A177B"/>
    <w:rPr>
      <w:b/>
      <w:bCs/>
    </w:rPr>
  </w:style>
  <w:style w:type="character" w:customStyle="1" w:styleId="CommentSubjectChar">
    <w:name w:val="Comment Subject Char"/>
    <w:basedOn w:val="CommentTextChar"/>
    <w:link w:val="CommentSubject"/>
    <w:uiPriority w:val="99"/>
    <w:semiHidden/>
    <w:rsid w:val="009A177B"/>
    <w:rPr>
      <w:b/>
      <w:bCs/>
      <w:sz w:val="20"/>
      <w:szCs w:val="20"/>
    </w:rPr>
  </w:style>
  <w:style w:type="paragraph" w:styleId="Revision">
    <w:name w:val="Revision"/>
    <w:hidden/>
    <w:uiPriority w:val="99"/>
    <w:semiHidden/>
    <w:rsid w:val="00D53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1202</Words>
  <Characters>6858</Characters>
  <Application>Microsoft Office Word</Application>
  <DocSecurity>4</DocSecurity>
  <Lines>57</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22</cp:revision>
  <dcterms:created xsi:type="dcterms:W3CDTF">2025-10-22T04:33:00Z</dcterms:created>
  <dcterms:modified xsi:type="dcterms:W3CDTF">2025-10-22T07:18:00Z</dcterms:modified>
</cp:coreProperties>
</file>