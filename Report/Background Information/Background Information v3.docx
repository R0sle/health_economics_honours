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53445" w14:textId="3D7B5977" w:rsidR="00F32FF0" w:rsidRDefault="00DD3A80" w:rsidP="00F32FF0">
      <w:pPr>
        <w:pStyle w:val="Heading2"/>
      </w:pPr>
      <w:r>
        <w:t xml:space="preserve">2. </w:t>
      </w:r>
      <w:r w:rsidR="00F32FF0">
        <w:t>Background Information</w:t>
      </w:r>
    </w:p>
    <w:p w14:paraId="0E5F9044" w14:textId="34A5CAC6" w:rsidR="00D020CF" w:rsidRDefault="00DD3A80" w:rsidP="00D020CF">
      <w:pPr>
        <w:pStyle w:val="Heading3"/>
      </w:pPr>
      <w:r>
        <w:t xml:space="preserve">2.1 </w:t>
      </w:r>
      <w:r w:rsidR="00D020CF">
        <w:t xml:space="preserve">Maternal Mortality </w:t>
      </w:r>
    </w:p>
    <w:p w14:paraId="0B465999" w14:textId="3E25B9F4" w:rsidR="008B2121" w:rsidRDefault="00FA18BD" w:rsidP="00B378AE">
      <w:pPr>
        <w:jc w:val="both"/>
      </w:pPr>
      <w:r>
        <w:t xml:space="preserve">In 2015, the United Nations </w:t>
      </w:r>
      <w:r w:rsidR="00982024">
        <w:t>committed</w:t>
      </w:r>
      <w:r w:rsidR="006B1C52">
        <w:t xml:space="preserve"> to </w:t>
      </w:r>
      <w:r w:rsidR="00982024">
        <w:t>achie</w:t>
      </w:r>
      <w:r w:rsidR="004818A3">
        <w:t>ving</w:t>
      </w:r>
      <w:r w:rsidR="00982024">
        <w:t xml:space="preserve"> </w:t>
      </w:r>
      <w:r w:rsidR="006B1C52">
        <w:t>17 Sustainable Development Goals</w:t>
      </w:r>
      <w:r w:rsidR="00982024">
        <w:t xml:space="preserve"> (</w:t>
      </w:r>
      <w:commentRangeStart w:id="0"/>
      <w:r w:rsidR="00982024">
        <w:t>SDGs</w:t>
      </w:r>
      <w:commentRangeEnd w:id="0"/>
      <w:r w:rsidR="000322B6">
        <w:rPr>
          <w:rStyle w:val="CommentReference"/>
        </w:rPr>
        <w:commentReference w:id="0"/>
      </w:r>
      <w:r w:rsidR="00982024">
        <w:t xml:space="preserve">) by 2030 </w:t>
      </w:r>
      <w:r w:rsidR="00E17C74">
        <w:t>to fuel progress toward</w:t>
      </w:r>
      <w:r w:rsidR="00082879">
        <w:t xml:space="preserve"> eliminating global poverty and protecting the planet </w:t>
      </w:r>
      <w:r w:rsidR="00982024">
        <w:t xml:space="preserve">[1]. </w:t>
      </w:r>
      <w:r w:rsidR="00EE3B17">
        <w:t>Specific</w:t>
      </w:r>
      <w:r w:rsidR="00982024">
        <w:t xml:space="preserve"> SDGs</w:t>
      </w:r>
      <w:r w:rsidR="008078C1">
        <w:t xml:space="preserve"> </w:t>
      </w:r>
      <w:r w:rsidR="00EE3B17">
        <w:t xml:space="preserve">outline important targets </w:t>
      </w:r>
      <w:r w:rsidR="009869C0">
        <w:t>that would improve global</w:t>
      </w:r>
      <w:r w:rsidR="008078C1">
        <w:t xml:space="preserve"> health</w:t>
      </w:r>
      <w:r w:rsidR="00E96A24">
        <w:t xml:space="preserve"> and environmental outcomes as well as</w:t>
      </w:r>
      <w:r w:rsidR="008078C1">
        <w:t xml:space="preserve"> </w:t>
      </w:r>
      <w:r w:rsidR="00E96A24">
        <w:t xml:space="preserve">reduce </w:t>
      </w:r>
      <w:r w:rsidR="00203964">
        <w:t>inequality</w:t>
      </w:r>
      <w:r w:rsidR="00E96A24">
        <w:t xml:space="preserve"> and conflict </w:t>
      </w:r>
      <w:r w:rsidR="00BD3B9C">
        <w:t>[1].</w:t>
      </w:r>
      <w:r w:rsidR="00EF05E8">
        <w:t xml:space="preserve"> Progress towards the </w:t>
      </w:r>
      <w:r w:rsidR="00C95BBD">
        <w:t>SDGs</w:t>
      </w:r>
      <w:r w:rsidR="00EF05E8">
        <w:t xml:space="preserve"> </w:t>
      </w:r>
      <w:r w:rsidR="001D27E2">
        <w:t>is monitored by a panel of independent scientists</w:t>
      </w:r>
      <w:r w:rsidR="00C743EE">
        <w:t xml:space="preserve"> [1]. In 2023, this panel </w:t>
      </w:r>
      <w:r w:rsidR="009E0610">
        <w:t>issued warnings</w:t>
      </w:r>
      <w:r w:rsidR="00C743EE">
        <w:t xml:space="preserve"> </w:t>
      </w:r>
      <w:r w:rsidR="00730311">
        <w:t>th</w:t>
      </w:r>
      <w:r w:rsidR="005645BB">
        <w:t xml:space="preserve">at the </w:t>
      </w:r>
      <w:r w:rsidR="00730311">
        <w:t xml:space="preserve">international community </w:t>
      </w:r>
      <w:r w:rsidR="005645BB">
        <w:t>would fail to meet</w:t>
      </w:r>
      <w:r w:rsidR="001C4127">
        <w:t xml:space="preserve"> </w:t>
      </w:r>
      <w:r w:rsidR="009973E0">
        <w:t xml:space="preserve">many of </w:t>
      </w:r>
      <w:r w:rsidR="00B707D5">
        <w:t>the SDGs</w:t>
      </w:r>
      <w:r w:rsidR="009973E0">
        <w:t xml:space="preserve"> given the current level of progress</w:t>
      </w:r>
      <w:r w:rsidR="00C743EE">
        <w:t xml:space="preserve"> </w:t>
      </w:r>
      <w:r w:rsidR="007256E3">
        <w:t>and</w:t>
      </w:r>
      <w:r w:rsidR="0004406C">
        <w:t xml:space="preserve"> the effect of</w:t>
      </w:r>
      <w:r w:rsidR="00C743EE">
        <w:t xml:space="preserve"> crises</w:t>
      </w:r>
      <w:r w:rsidR="00CB41ED">
        <w:t xml:space="preserve"> </w:t>
      </w:r>
      <w:r w:rsidR="000927BD">
        <w:t>like</w:t>
      </w:r>
      <w:r w:rsidR="00CB41ED">
        <w:t xml:space="preserve"> the </w:t>
      </w:r>
      <w:commentRangeStart w:id="1"/>
      <w:r w:rsidR="00CB41ED">
        <w:t>COVID-19 pandemic and environmental disasters</w:t>
      </w:r>
      <w:commentRangeEnd w:id="1"/>
      <w:r w:rsidR="006B71CE">
        <w:rPr>
          <w:rStyle w:val="CommentReference"/>
        </w:rPr>
        <w:commentReference w:id="1"/>
      </w:r>
      <w:r w:rsidR="00CB41ED">
        <w:t xml:space="preserve"> </w:t>
      </w:r>
      <w:r w:rsidR="000927BD">
        <w:t xml:space="preserve">that stall </w:t>
      </w:r>
      <w:r w:rsidR="00630E0D">
        <w:t xml:space="preserve">progress </w:t>
      </w:r>
      <w:r w:rsidR="000927BD">
        <w:t xml:space="preserve">and/or wipe away years of </w:t>
      </w:r>
      <w:r w:rsidR="00630E0D">
        <w:t>improvement</w:t>
      </w:r>
      <w:r w:rsidR="000927BD">
        <w:t xml:space="preserve"> </w:t>
      </w:r>
      <w:r w:rsidR="009973E0">
        <w:t>[1].</w:t>
      </w:r>
      <w:r w:rsidR="001C4127">
        <w:t xml:space="preserve"> </w:t>
      </w:r>
    </w:p>
    <w:p w14:paraId="17D2AEB9" w14:textId="77777777" w:rsidR="00F51709" w:rsidRDefault="00F51709" w:rsidP="00B378AE">
      <w:pPr>
        <w:jc w:val="both"/>
      </w:pPr>
    </w:p>
    <w:p w14:paraId="7D915779" w14:textId="73E1A5D7" w:rsidR="00781A22" w:rsidRDefault="00E61523" w:rsidP="00E32073">
      <w:pPr>
        <w:jc w:val="both"/>
      </w:pPr>
      <w:r>
        <w:t xml:space="preserve">The report </w:t>
      </w:r>
      <w:r w:rsidR="00FE5F23">
        <w:t xml:space="preserve">emphasised the </w:t>
      </w:r>
      <w:r w:rsidR="004D1068">
        <w:t xml:space="preserve">lack of progress toward </w:t>
      </w:r>
      <w:r w:rsidR="005C7543">
        <w:t xml:space="preserve">maternal </w:t>
      </w:r>
      <w:r w:rsidR="00DF61EE">
        <w:t xml:space="preserve">and child </w:t>
      </w:r>
      <w:r w:rsidR="005C7543">
        <w:t>mortality</w:t>
      </w:r>
      <w:r w:rsidR="006853AD">
        <w:t xml:space="preserve"> </w:t>
      </w:r>
      <w:r w:rsidR="00CC7751">
        <w:t xml:space="preserve">goals </w:t>
      </w:r>
      <w:r w:rsidR="005C7543">
        <w:t xml:space="preserve">[1]. </w:t>
      </w:r>
      <w:r w:rsidR="00DF61EE">
        <w:t>In</w:t>
      </w:r>
      <w:r w:rsidR="00922F66">
        <w:t xml:space="preserve"> </w:t>
      </w:r>
      <w:r w:rsidR="0042644C">
        <w:t>response</w:t>
      </w:r>
      <w:r w:rsidR="00DF61EE">
        <w:t xml:space="preserve">, </w:t>
      </w:r>
      <w:r w:rsidR="00CC7751">
        <w:t xml:space="preserve">in 2024 the Seventy-seventh World Health </w:t>
      </w:r>
      <w:ins w:id="2" w:author="Minh Bui" w:date="2025-10-07T13:46:00Z" w16du:dateUtc="2025-10-07T02:46:00Z">
        <w:r w:rsidR="00067554">
          <w:t>Organisation</w:t>
        </w:r>
        <w:r w:rsidR="00AC4E10">
          <w:t>?</w:t>
        </w:r>
        <w:r w:rsidR="00067554">
          <w:t xml:space="preserve"> </w:t>
        </w:r>
      </w:ins>
      <w:r w:rsidR="00CC7751">
        <w:t xml:space="preserve">Assembly passed </w:t>
      </w:r>
      <w:r w:rsidR="00922F66">
        <w:t xml:space="preserve">an additional resolution </w:t>
      </w:r>
      <w:r w:rsidR="0042644C">
        <w:t xml:space="preserve">to increase progress </w:t>
      </w:r>
      <w:r w:rsidR="00306B52">
        <w:t>toward</w:t>
      </w:r>
      <w:r w:rsidR="008A6D6E">
        <w:t xml:space="preserve"> reduc</w:t>
      </w:r>
      <w:r w:rsidR="00306B52">
        <w:t>ing</w:t>
      </w:r>
      <w:r w:rsidR="008A6D6E">
        <w:t xml:space="preserve"> maternal and child mortality [3].</w:t>
      </w:r>
      <w:r w:rsidR="003256E7">
        <w:t xml:space="preserve"> </w:t>
      </w:r>
      <w:r w:rsidR="004F07DE">
        <w:t xml:space="preserve">This resolution targeted </w:t>
      </w:r>
      <w:r w:rsidR="003256E7">
        <w:t>SDG 3.1</w:t>
      </w:r>
      <w:r w:rsidR="0037538A">
        <w:t xml:space="preserve">, </w:t>
      </w:r>
      <w:r w:rsidR="004F07DE">
        <w:t>which</w:t>
      </w:r>
      <w:r w:rsidR="0037538A">
        <w:t xml:space="preserve"> </w:t>
      </w:r>
      <w:r w:rsidR="00550B70">
        <w:t xml:space="preserve">aims to </w:t>
      </w:r>
      <w:r w:rsidR="00F54C03">
        <w:t>reduce</w:t>
      </w:r>
      <w:r w:rsidR="00550B70">
        <w:t xml:space="preserve"> </w:t>
      </w:r>
      <w:r w:rsidR="006170FE">
        <w:t>the global maternal mortality ratio</w:t>
      </w:r>
      <w:r w:rsidR="00C04B2D">
        <w:t xml:space="preserve"> (MMR)</w:t>
      </w:r>
      <w:r w:rsidR="006170FE">
        <w:t xml:space="preserve"> </w:t>
      </w:r>
      <w:r w:rsidR="00F54C03">
        <w:t xml:space="preserve">to below 70 </w:t>
      </w:r>
      <w:r w:rsidR="004F07DE">
        <w:t xml:space="preserve">deaths </w:t>
      </w:r>
      <w:r w:rsidR="00F54C03">
        <w:t>per 100</w:t>
      </w:r>
      <w:r w:rsidR="004F07DE">
        <w:t>,</w:t>
      </w:r>
      <w:r w:rsidR="00F54C03">
        <w:t>000 live births by 2030</w:t>
      </w:r>
      <w:r w:rsidR="004E69AE">
        <w:t xml:space="preserve">, with no single country having </w:t>
      </w:r>
      <w:r w:rsidR="00C04B2D">
        <w:t>an MMR of greater than 140</w:t>
      </w:r>
      <w:r w:rsidR="00F54C03">
        <w:t xml:space="preserve"> [</w:t>
      </w:r>
      <w:r w:rsidR="00C04B2D">
        <w:t>21</w:t>
      </w:r>
      <w:r w:rsidR="00F54C03">
        <w:t>].</w:t>
      </w:r>
      <w:r w:rsidR="00E32073">
        <w:t xml:space="preserve"> The World Health Organisation defines </w:t>
      </w:r>
      <w:r w:rsidR="002F4D07">
        <w:t xml:space="preserve">the </w:t>
      </w:r>
      <w:r w:rsidR="00E32073">
        <w:t>MMR as [3]:</w:t>
      </w:r>
    </w:p>
    <w:p w14:paraId="16F8121F" w14:textId="77777777" w:rsidR="00E32073" w:rsidRDefault="00E32073" w:rsidP="00E32073">
      <w:pPr>
        <w:pStyle w:val="Quote"/>
      </w:pPr>
      <w:r>
        <w:t>“</w:t>
      </w:r>
      <w:proofErr w:type="gramStart"/>
      <w:r>
        <w:t>the</w:t>
      </w:r>
      <w:proofErr w:type="gramEnd"/>
      <w:r>
        <w:t xml:space="preserve"> number of maternal deaths in a given time period per 100 000 live births during the same time period”</w:t>
      </w:r>
    </w:p>
    <w:p w14:paraId="47F1DBAA" w14:textId="022C8338" w:rsidR="008C79ED" w:rsidRDefault="00F97808" w:rsidP="00B378AE">
      <w:pPr>
        <w:jc w:val="both"/>
      </w:pPr>
      <w:r>
        <w:t>The</w:t>
      </w:r>
      <w:r w:rsidR="00542012">
        <w:t xml:space="preserve"> latest version of the </w:t>
      </w:r>
      <w:r w:rsidR="0065234C">
        <w:t xml:space="preserve">International statistical classification </w:t>
      </w:r>
      <w:r w:rsidR="00336F1B">
        <w:t>of diseases and related health problems (</w:t>
      </w:r>
      <w:commentRangeStart w:id="3"/>
      <w:r w:rsidR="00336F1B">
        <w:t>ICD</w:t>
      </w:r>
      <w:commentRangeEnd w:id="3"/>
      <w:r w:rsidR="00642501">
        <w:rPr>
          <w:rStyle w:val="CommentReference"/>
        </w:rPr>
        <w:commentReference w:id="3"/>
      </w:r>
      <w:r w:rsidR="00336F1B">
        <w:t>)</w:t>
      </w:r>
      <w:r w:rsidR="00542012">
        <w:t xml:space="preserve"> defines a</w:t>
      </w:r>
      <w:r w:rsidR="00E01655">
        <w:t xml:space="preserve"> maternal </w:t>
      </w:r>
      <w:r w:rsidR="008C79ED">
        <w:t>death as</w:t>
      </w:r>
      <w:r w:rsidR="00B378AE">
        <w:t xml:space="preserve"> [</w:t>
      </w:r>
      <w:r w:rsidR="00BD3B9C">
        <w:t>2</w:t>
      </w:r>
      <w:r w:rsidR="00B378AE">
        <w:t>]</w:t>
      </w:r>
      <w:r w:rsidR="008C79ED">
        <w:t>:</w:t>
      </w:r>
    </w:p>
    <w:p w14:paraId="5A50BD8B" w14:textId="435519C1" w:rsidR="00DD0784" w:rsidRPr="00A37A62" w:rsidRDefault="008C79ED" w:rsidP="00A37A62">
      <w:pPr>
        <w:pStyle w:val="Quote"/>
        <w:rPr>
          <w:i w:val="0"/>
          <w:iCs w:val="0"/>
        </w:rPr>
      </w:pPr>
      <w:r w:rsidRPr="008C79ED">
        <w:t>“</w:t>
      </w:r>
      <w:proofErr w:type="gramStart"/>
      <w:r w:rsidRPr="008C79ED">
        <w:rPr>
          <w:shd w:val="clear" w:color="auto" w:fill="FFFFFF"/>
        </w:rPr>
        <w:t>the</w:t>
      </w:r>
      <w:proofErr w:type="gramEnd"/>
      <w:r w:rsidRPr="008C79ED">
        <w:rPr>
          <w:shd w:val="clear" w:color="auto" w:fill="FFFFFF"/>
        </w:rPr>
        <w:t xml:space="preserve"> death of a woman while pregnant or within 42 days of termination of pregnancy, irrespective of the duration and site of the pregnancy, from any cause related to or aggravated by the pregnancy or its management, but not from accidental or incidental causes.</w:t>
      </w:r>
      <w:r w:rsidRPr="008C79ED">
        <w:t>”</w:t>
      </w:r>
      <w:r w:rsidR="00B378AE">
        <w:t xml:space="preserve"> </w:t>
      </w:r>
    </w:p>
    <w:p w14:paraId="04E14B85" w14:textId="7E9F4F7D" w:rsidR="004A4553" w:rsidRPr="008C2DCA" w:rsidRDefault="00074BA6" w:rsidP="004A4553">
      <w:pPr>
        <w:jc w:val="both"/>
      </w:pPr>
      <w:r>
        <w:t>The</w:t>
      </w:r>
      <w:r w:rsidR="008B36B7">
        <w:t xml:space="preserve"> </w:t>
      </w:r>
      <w:r>
        <w:t xml:space="preserve">concerns </w:t>
      </w:r>
      <w:r w:rsidR="008B36B7">
        <w:t xml:space="preserve">about insufficient progress </w:t>
      </w:r>
      <w:r>
        <w:t xml:space="preserve">were driven </w:t>
      </w:r>
      <w:r w:rsidR="00373B89">
        <w:t>by</w:t>
      </w:r>
      <w:r>
        <w:t xml:space="preserve"> </w:t>
      </w:r>
      <w:r w:rsidR="00E84064">
        <w:t>recent MMR estimates</w:t>
      </w:r>
      <w:r w:rsidR="00AC7619">
        <w:t xml:space="preserve"> [3]. More specifically,</w:t>
      </w:r>
      <w:r w:rsidR="00373B89">
        <w:t xml:space="preserve"> </w:t>
      </w:r>
      <w:r>
        <w:t xml:space="preserve">the global MMR was </w:t>
      </w:r>
      <w:r w:rsidR="00A27A2E">
        <w:t>197 deaths per 100,000 live births</w:t>
      </w:r>
      <w:r w:rsidR="003867E3">
        <w:t xml:space="preserve"> (</w:t>
      </w:r>
      <w:commentRangeStart w:id="4"/>
      <w:r w:rsidR="003867E3">
        <w:t xml:space="preserve">uncertainty interval </w:t>
      </w:r>
      <w:commentRangeEnd w:id="4"/>
      <w:r w:rsidR="00E2077D">
        <w:rPr>
          <w:rStyle w:val="CommentReference"/>
        </w:rPr>
        <w:commentReference w:id="4"/>
      </w:r>
      <w:r w:rsidR="003867E3">
        <w:t>174 to 234)</w:t>
      </w:r>
      <w:r w:rsidR="00F31759">
        <w:t xml:space="preserve"> in 2023</w:t>
      </w:r>
      <w:r w:rsidR="00266AE0">
        <w:t>, notably higher than the SDG</w:t>
      </w:r>
      <w:r w:rsidR="004E1C2A">
        <w:t xml:space="preserve">’s target </w:t>
      </w:r>
      <w:r w:rsidR="00A27A2E">
        <w:t xml:space="preserve">[3]. </w:t>
      </w:r>
      <w:r w:rsidR="002C338E">
        <w:t>Conc</w:t>
      </w:r>
      <w:r w:rsidR="0079530F">
        <w:t>erningly</w:t>
      </w:r>
      <w:r w:rsidR="002802BF">
        <w:t xml:space="preserve">, this </w:t>
      </w:r>
      <w:r w:rsidR="009530B9">
        <w:t>elevated</w:t>
      </w:r>
      <w:r w:rsidR="002802BF">
        <w:t xml:space="preserve"> global estimate </w:t>
      </w:r>
      <w:r w:rsidR="00E025C4">
        <w:t>hides</w:t>
      </w:r>
      <w:r w:rsidR="002802BF">
        <w:t xml:space="preserve"> </w:t>
      </w:r>
      <w:r w:rsidR="009530B9">
        <w:t xml:space="preserve">even </w:t>
      </w:r>
      <w:r w:rsidR="00103C82">
        <w:t xml:space="preserve">greater </w:t>
      </w:r>
      <w:r w:rsidR="002802BF">
        <w:t>country</w:t>
      </w:r>
      <w:r w:rsidR="00103C82">
        <w:t>-</w:t>
      </w:r>
      <w:r w:rsidR="002802BF">
        <w:t>specific rates</w:t>
      </w:r>
      <w:r w:rsidR="00E025C4">
        <w:t xml:space="preserve"> due to substantial country-level inequity</w:t>
      </w:r>
      <w:r w:rsidR="007A2E21">
        <w:t xml:space="preserve">, as </w:t>
      </w:r>
      <w:r w:rsidR="002802BF">
        <w:t>approximately</w:t>
      </w:r>
      <w:r w:rsidR="002802BF" w:rsidRPr="00A37A62">
        <w:t xml:space="preserve"> 95% of maternal deaths occur</w:t>
      </w:r>
      <w:r w:rsidR="008C51EE">
        <w:t xml:space="preserve"> </w:t>
      </w:r>
      <w:r w:rsidR="00F8524B">
        <w:t xml:space="preserve">in </w:t>
      </w:r>
      <w:r w:rsidR="00F8524B" w:rsidRPr="00A37A62">
        <w:t>low and lower middle-income countries and fragile settings</w:t>
      </w:r>
      <w:r w:rsidR="007A2E21">
        <w:t xml:space="preserve"> </w:t>
      </w:r>
      <w:r w:rsidR="00F16C5D" w:rsidRPr="00A37A62">
        <w:t>[4].</w:t>
      </w:r>
      <w:r w:rsidR="00030DB6" w:rsidRPr="00030DB6">
        <w:t xml:space="preserve"> </w:t>
      </w:r>
      <w:r w:rsidR="00030DB6">
        <w:t>For example, Nigeria had an MMR of 993 in 2023 (uncertainty interval 718 to 1540)</w:t>
      </w:r>
      <w:r w:rsidR="00D01180">
        <w:t xml:space="preserve"> </w:t>
      </w:r>
      <w:r w:rsidR="00DD3A80">
        <w:t>while</w:t>
      </w:r>
      <w:r w:rsidR="00030DB6">
        <w:t xml:space="preserve"> Australia</w:t>
      </w:r>
      <w:r w:rsidR="00D01180">
        <w:t xml:space="preserve"> </w:t>
      </w:r>
      <w:r w:rsidR="00030DB6">
        <w:t xml:space="preserve">had an MMR of 2 (uncertainty interval 2 to 4) [3]. </w:t>
      </w:r>
      <w:r w:rsidR="004A4553">
        <w:t>As a result,</w:t>
      </w:r>
      <w:r w:rsidR="0044483C">
        <w:t xml:space="preserve"> </w:t>
      </w:r>
      <w:r w:rsidR="004A4553">
        <w:t>only</w:t>
      </w:r>
      <w:r w:rsidR="004F5BA4" w:rsidRPr="004A4553">
        <w:t xml:space="preserve"> a small subset of countries </w:t>
      </w:r>
      <w:r w:rsidR="00B510D4">
        <w:t>is</w:t>
      </w:r>
      <w:r w:rsidR="004F5BA4" w:rsidRPr="004A4553">
        <w:t xml:space="preserve"> projected to meet SDG</w:t>
      </w:r>
      <w:r w:rsidR="004A4553">
        <w:t xml:space="preserve"> </w:t>
      </w:r>
      <w:r w:rsidR="00DD3A80">
        <w:t xml:space="preserve">3.1 </w:t>
      </w:r>
      <w:r w:rsidR="004A4553">
        <w:t>[4].</w:t>
      </w:r>
      <w:r w:rsidR="004F5BA4" w:rsidRPr="00700FEC">
        <w:rPr>
          <w:i/>
          <w:iCs/>
        </w:rPr>
        <w:t xml:space="preserve"> </w:t>
      </w:r>
    </w:p>
    <w:p w14:paraId="23248637" w14:textId="77777777" w:rsidR="00F31759" w:rsidRDefault="00F31759" w:rsidP="004823C8">
      <w:pPr>
        <w:jc w:val="both"/>
      </w:pPr>
    </w:p>
    <w:p w14:paraId="6C50F3F8" w14:textId="59A9CCA3" w:rsidR="00D86F2D" w:rsidRDefault="00476533" w:rsidP="004823C8">
      <w:pPr>
        <w:jc w:val="both"/>
      </w:pPr>
      <w:r>
        <w:t>T</w:t>
      </w:r>
      <w:r w:rsidR="004F5BA4" w:rsidRPr="00A37A62">
        <w:t xml:space="preserve">he leading </w:t>
      </w:r>
      <w:r w:rsidR="00FF1B79">
        <w:t xml:space="preserve">global </w:t>
      </w:r>
      <w:r w:rsidR="004F5BA4" w:rsidRPr="00A37A62">
        <w:t xml:space="preserve">cause of maternal deaths </w:t>
      </w:r>
      <w:r w:rsidR="00992E40">
        <w:t>between 2009 and 2020 was</w:t>
      </w:r>
      <w:r w:rsidR="004F5BA4" w:rsidRPr="00A37A62">
        <w:t xml:space="preserve"> </w:t>
      </w:r>
      <w:commentRangeStart w:id="5"/>
      <w:r w:rsidR="004F5BA4" w:rsidRPr="00A37A62">
        <w:t>haemorrhage</w:t>
      </w:r>
      <w:r w:rsidR="00FF1B79">
        <w:t xml:space="preserve"> </w:t>
      </w:r>
      <w:commentRangeEnd w:id="5"/>
      <w:r w:rsidR="005A5F71">
        <w:rPr>
          <w:rStyle w:val="CommentReference"/>
        </w:rPr>
        <w:commentReference w:id="5"/>
      </w:r>
      <w:r w:rsidR="00FF1B79">
        <w:t xml:space="preserve">[1]. </w:t>
      </w:r>
      <w:r w:rsidR="00BB53CB">
        <w:t>Studies</w:t>
      </w:r>
      <w:r w:rsidR="00FF1B79">
        <w:t xml:space="preserve"> </w:t>
      </w:r>
      <w:r w:rsidR="002B7AF2">
        <w:t xml:space="preserve">estimate </w:t>
      </w:r>
      <w:r w:rsidR="00BB53CB">
        <w:t>it</w:t>
      </w:r>
      <w:r w:rsidR="002B7AF2">
        <w:t xml:space="preserve"> caused 27% of </w:t>
      </w:r>
      <w:r w:rsidR="00D92766">
        <w:t xml:space="preserve">maternal </w:t>
      </w:r>
      <w:r w:rsidR="002B7AF2">
        <w:t>deaths globally</w:t>
      </w:r>
      <w:r w:rsidR="00BB53CB">
        <w:t>,</w:t>
      </w:r>
      <w:r w:rsidR="00F03062">
        <w:t xml:space="preserve"> </w:t>
      </w:r>
      <w:r w:rsidR="00D92766">
        <w:t>with a disproportionate</w:t>
      </w:r>
      <w:r w:rsidR="0027466D">
        <w:t xml:space="preserve"> </w:t>
      </w:r>
      <w:r w:rsidR="00D92766">
        <w:t>incidence</w:t>
      </w:r>
      <w:r w:rsidR="0027466D">
        <w:t xml:space="preserve"> in lower income countries [4]. </w:t>
      </w:r>
      <w:r w:rsidR="00EA2F65">
        <w:t xml:space="preserve">Effective haemorrhage treatments exist, </w:t>
      </w:r>
      <w:del w:id="6" w:author="Minh Bui" w:date="2025-10-07T14:57:00Z" w16du:dateUtc="2025-10-07T03:57:00Z">
        <w:r w:rsidR="00EA2F65" w:rsidDel="00CA5439">
          <w:delText xml:space="preserve">meaning </w:delText>
        </w:r>
      </w:del>
      <w:ins w:id="7" w:author="Minh Bui" w:date="2025-10-07T14:57:00Z" w16du:dateUtc="2025-10-07T03:57:00Z">
        <w:r w:rsidR="00CA5439">
          <w:t>that</w:t>
        </w:r>
        <w:r w:rsidR="00CA5439">
          <w:t xml:space="preserve"> </w:t>
        </w:r>
      </w:ins>
      <w:r w:rsidR="00EA2F65">
        <w:t>m</w:t>
      </w:r>
      <w:r w:rsidR="0027466D" w:rsidRPr="00A37A62">
        <w:t xml:space="preserve">any of </w:t>
      </w:r>
      <w:r w:rsidR="0027466D">
        <w:t xml:space="preserve">these </w:t>
      </w:r>
      <w:r w:rsidR="0027466D" w:rsidRPr="00A37A62">
        <w:t xml:space="preserve">deaths </w:t>
      </w:r>
      <w:r w:rsidR="00EA2F65">
        <w:t>were</w:t>
      </w:r>
      <w:r w:rsidR="0027466D" w:rsidRPr="00A37A62">
        <w:t xml:space="preserve"> preventable</w:t>
      </w:r>
      <w:r w:rsidR="00EA2F65">
        <w:t xml:space="preserve"> </w:t>
      </w:r>
      <w:r w:rsidR="0027466D">
        <w:t>[4]</w:t>
      </w:r>
      <w:r w:rsidR="00D2267E">
        <w:t>.</w:t>
      </w:r>
      <w:r w:rsidR="003A7674">
        <w:t xml:space="preserve"> </w:t>
      </w:r>
      <w:r w:rsidR="00E61B4A">
        <w:t>Indirect obstetric deaths</w:t>
      </w:r>
      <w:r w:rsidR="00CF33DE">
        <w:t xml:space="preserve">, or deaths </w:t>
      </w:r>
      <w:r w:rsidR="00D55692">
        <w:t>due to</w:t>
      </w:r>
      <w:r w:rsidR="00CF33DE">
        <w:t xml:space="preserve"> </w:t>
      </w:r>
      <w:r w:rsidR="006B4B15">
        <w:t xml:space="preserve">a </w:t>
      </w:r>
      <w:r w:rsidR="00CF33DE">
        <w:t>condition tangential to pregnancy</w:t>
      </w:r>
      <w:r w:rsidR="006B4B15">
        <w:t xml:space="preserve"> that was aggravated by </w:t>
      </w:r>
      <w:r w:rsidR="00C81F6E">
        <w:t xml:space="preserve">the </w:t>
      </w:r>
      <w:r w:rsidR="006B4B15">
        <w:t>pregnancy, cause</w:t>
      </w:r>
      <w:r w:rsidR="00A22661">
        <w:t>d</w:t>
      </w:r>
      <w:r w:rsidR="006B4B15">
        <w:t xml:space="preserve"> 23% of </w:t>
      </w:r>
      <w:r w:rsidR="00E36882">
        <w:t xml:space="preserve">global </w:t>
      </w:r>
      <w:r w:rsidR="006B4B15">
        <w:t>maternal deaths</w:t>
      </w:r>
      <w:r w:rsidR="00C81F6E">
        <w:t xml:space="preserve"> between 2009 and 2020 [4]. </w:t>
      </w:r>
      <w:r w:rsidR="00AC4F4D">
        <w:t xml:space="preserve">The </w:t>
      </w:r>
      <w:del w:id="8" w:author="Minh Bui" w:date="2025-10-07T14:59:00Z" w16du:dateUtc="2025-10-07T03:59:00Z">
        <w:r w:rsidR="00AC4F4D" w:rsidDel="00A7440A">
          <w:delText xml:space="preserve">next </w:delText>
        </w:r>
      </w:del>
      <w:ins w:id="9" w:author="Minh Bui" w:date="2025-10-07T14:59:00Z" w16du:dateUtc="2025-10-07T03:59:00Z">
        <w:r w:rsidR="00A7440A">
          <w:t>second</w:t>
        </w:r>
        <w:r w:rsidR="00A7440A">
          <w:t xml:space="preserve"> </w:t>
        </w:r>
      </w:ins>
      <w:r w:rsidR="00AC4F4D">
        <w:t xml:space="preserve">most common causes of death </w:t>
      </w:r>
      <w:r w:rsidR="00672256">
        <w:t>during</w:t>
      </w:r>
      <w:r w:rsidR="00AC4F4D">
        <w:t xml:space="preserve"> this </w:t>
      </w:r>
      <w:proofErr w:type="gramStart"/>
      <w:r w:rsidR="00AC4F4D">
        <w:t xml:space="preserve">time </w:t>
      </w:r>
      <w:r w:rsidR="00351653">
        <w:t>period</w:t>
      </w:r>
      <w:proofErr w:type="gramEnd"/>
      <w:r w:rsidR="00351653">
        <w:t xml:space="preserve"> </w:t>
      </w:r>
      <w:r w:rsidR="00AC4F4D">
        <w:t>were</w:t>
      </w:r>
      <w:r w:rsidR="00C81F6E">
        <w:t xml:space="preserve"> </w:t>
      </w:r>
      <w:r w:rsidR="00E61B4A">
        <w:t>hypertensive disorders</w:t>
      </w:r>
      <w:r w:rsidR="000B1875">
        <w:t xml:space="preserve"> (16%</w:t>
      </w:r>
      <w:r w:rsidR="00464DBB">
        <w:t xml:space="preserve"> of deaths</w:t>
      </w:r>
      <w:r w:rsidR="000B1875">
        <w:t>)</w:t>
      </w:r>
      <w:r w:rsidR="00C81F6E">
        <w:t xml:space="preserve">, </w:t>
      </w:r>
      <w:r w:rsidR="00502BED">
        <w:t>abortion</w:t>
      </w:r>
      <w:r w:rsidR="00075BAB">
        <w:t xml:space="preserve"> (8%)</w:t>
      </w:r>
      <w:r w:rsidR="00502BED">
        <w:t xml:space="preserve"> and pregnancy-related infection (7%) [4].</w:t>
      </w:r>
      <w:r w:rsidR="000B1875">
        <w:t xml:space="preserve"> </w:t>
      </w:r>
      <w:r w:rsidR="004C566F">
        <w:rPr>
          <w:noProof/>
        </w:rPr>
        <w:t xml:space="preserve">Experts predict that, over time, </w:t>
      </w:r>
      <w:r w:rsidR="009F3D08">
        <w:rPr>
          <w:noProof/>
        </w:rPr>
        <w:t>MMRs</w:t>
      </w:r>
      <w:r w:rsidR="002B0CAE">
        <w:rPr>
          <w:noProof/>
        </w:rPr>
        <w:t xml:space="preserve"> will </w:t>
      </w:r>
      <w:r w:rsidR="002B0CAE">
        <w:rPr>
          <w:noProof/>
        </w:rPr>
        <w:lastRenderedPageBreak/>
        <w:t xml:space="preserve">decrease and the </w:t>
      </w:r>
      <w:r w:rsidR="00F30ACC">
        <w:rPr>
          <w:noProof/>
        </w:rPr>
        <w:t>majority</w:t>
      </w:r>
      <w:r w:rsidR="002B0CAE">
        <w:rPr>
          <w:noProof/>
        </w:rPr>
        <w:t xml:space="preserve"> of maternal </w:t>
      </w:r>
      <w:r w:rsidR="00F30ACC">
        <w:rPr>
          <w:noProof/>
        </w:rPr>
        <w:t>deaths</w:t>
      </w:r>
      <w:r w:rsidR="002B0CAE">
        <w:rPr>
          <w:noProof/>
        </w:rPr>
        <w:t xml:space="preserve"> </w:t>
      </w:r>
      <w:r w:rsidR="004C566F">
        <w:rPr>
          <w:noProof/>
        </w:rPr>
        <w:t xml:space="preserve">will </w:t>
      </w:r>
      <w:r w:rsidR="00CD16E6">
        <w:rPr>
          <w:noProof/>
        </w:rPr>
        <w:t xml:space="preserve">be caused by indirect, non-communicable conditions </w:t>
      </w:r>
      <w:r w:rsidR="009F3D08">
        <w:rPr>
          <w:noProof/>
        </w:rPr>
        <w:t>instead</w:t>
      </w:r>
      <w:r w:rsidR="00CD16E6">
        <w:rPr>
          <w:noProof/>
        </w:rPr>
        <w:t xml:space="preserve"> </w:t>
      </w:r>
      <w:r w:rsidR="009F3D08">
        <w:rPr>
          <w:noProof/>
        </w:rPr>
        <w:t>of</w:t>
      </w:r>
      <w:r w:rsidR="004C566F">
        <w:rPr>
          <w:noProof/>
        </w:rPr>
        <w:t xml:space="preserve"> </w:t>
      </w:r>
      <w:r w:rsidR="00F30ACC">
        <w:rPr>
          <w:noProof/>
        </w:rPr>
        <w:t xml:space="preserve">direct </w:t>
      </w:r>
      <w:r w:rsidR="006E1507">
        <w:rPr>
          <w:noProof/>
        </w:rPr>
        <w:t>complications of pregnancy and childbirth</w:t>
      </w:r>
      <w:r w:rsidR="00F30ACC">
        <w:rPr>
          <w:noProof/>
        </w:rPr>
        <w:t xml:space="preserve"> </w:t>
      </w:r>
      <w:r w:rsidR="00CD16E6">
        <w:rPr>
          <w:noProof/>
        </w:rPr>
        <w:t>[23].</w:t>
      </w:r>
      <w:r w:rsidR="000242E9">
        <w:rPr>
          <w:noProof/>
        </w:rPr>
        <w:t xml:space="preserve"> </w:t>
      </w:r>
      <w:r w:rsidR="00D12ABF">
        <w:rPr>
          <w:noProof/>
        </w:rPr>
        <w:t>A</w:t>
      </w:r>
      <w:r w:rsidR="004823C8">
        <w:rPr>
          <w:noProof/>
        </w:rPr>
        <w:t xml:space="preserve"> country’s position within </w:t>
      </w:r>
      <w:r w:rsidR="00432A88">
        <w:rPr>
          <w:noProof/>
        </w:rPr>
        <w:t>th</w:t>
      </w:r>
      <w:r w:rsidR="00815AF2">
        <w:rPr>
          <w:noProof/>
        </w:rPr>
        <w:t>is ‘obstetric</w:t>
      </w:r>
      <w:r w:rsidR="004823C8">
        <w:rPr>
          <w:noProof/>
        </w:rPr>
        <w:t xml:space="preserve"> transition</w:t>
      </w:r>
      <w:r w:rsidR="00815AF2">
        <w:rPr>
          <w:noProof/>
        </w:rPr>
        <w:t>’</w:t>
      </w:r>
      <w:r w:rsidR="004823C8">
        <w:rPr>
          <w:noProof/>
        </w:rPr>
        <w:t xml:space="preserve"> has important implications for </w:t>
      </w:r>
      <w:r w:rsidR="00F603E1">
        <w:rPr>
          <w:noProof/>
        </w:rPr>
        <w:t>the choice of</w:t>
      </w:r>
      <w:r w:rsidR="004823C8">
        <w:rPr>
          <w:noProof/>
        </w:rPr>
        <w:t xml:space="preserve"> strategies </w:t>
      </w:r>
      <w:r w:rsidR="00F603E1">
        <w:rPr>
          <w:noProof/>
        </w:rPr>
        <w:t>used</w:t>
      </w:r>
      <w:r w:rsidR="004823C8">
        <w:rPr>
          <w:noProof/>
        </w:rPr>
        <w:t xml:space="preserve"> to reduce its </w:t>
      </w:r>
      <w:r w:rsidR="00F603E1">
        <w:rPr>
          <w:noProof/>
        </w:rPr>
        <w:t>MMR</w:t>
      </w:r>
      <w:r w:rsidR="004823C8">
        <w:rPr>
          <w:noProof/>
        </w:rPr>
        <w:t xml:space="preserve"> [23].</w:t>
      </w:r>
    </w:p>
    <w:p w14:paraId="76E2A828" w14:textId="60D2195C" w:rsidR="00C04B2D" w:rsidRDefault="00DD3A80" w:rsidP="00C04B2D">
      <w:pPr>
        <w:pStyle w:val="Heading3"/>
      </w:pPr>
      <w:r>
        <w:t xml:space="preserve">2.2 </w:t>
      </w:r>
      <w:r w:rsidR="001603AF">
        <w:t xml:space="preserve">Monitoring Maternal Mortality </w:t>
      </w:r>
    </w:p>
    <w:p w14:paraId="4D785629" w14:textId="77777777" w:rsidR="00A3107F" w:rsidRDefault="00C04B2D" w:rsidP="001145D3">
      <w:pPr>
        <w:jc w:val="both"/>
      </w:pPr>
      <w:r w:rsidRPr="00EA74F6">
        <w:t xml:space="preserve">Reports published by </w:t>
      </w:r>
      <w:r w:rsidR="008C2BAE">
        <w:t xml:space="preserve">both </w:t>
      </w:r>
      <w:r w:rsidRPr="00EA74F6">
        <w:t xml:space="preserve">the World Health Organisation (WHO) </w:t>
      </w:r>
      <w:r w:rsidR="008C2BAE">
        <w:t>and</w:t>
      </w:r>
      <w:r w:rsidRPr="00EA74F6">
        <w:t xml:space="preserve"> academic researchers highlight how lack of access to accurate, complete data about maternal mortality hinders effective interventions</w:t>
      </w:r>
      <w:r>
        <w:t xml:space="preserve"> [3,</w:t>
      </w:r>
      <w:r w:rsidR="0055086F">
        <w:t xml:space="preserve"> </w:t>
      </w:r>
      <w:r>
        <w:t>4</w:t>
      </w:r>
      <w:r w:rsidR="0055086F">
        <w:t>, 21</w:t>
      </w:r>
      <w:r>
        <w:t xml:space="preserve">]. For example, in 2015 the WHO highlighted the </w:t>
      </w:r>
      <w:r w:rsidR="00A154A3">
        <w:t>need</w:t>
      </w:r>
      <w:r>
        <w:t xml:space="preserve"> </w:t>
      </w:r>
      <w:r w:rsidR="00A154A3">
        <w:t>to</w:t>
      </w:r>
      <w:r>
        <w:t xml:space="preserve"> improv</w:t>
      </w:r>
      <w:r w:rsidR="00A154A3">
        <w:t>e</w:t>
      </w:r>
      <w:r>
        <w:t xml:space="preserve"> measurement of maternal mortality in its Strategies toward Ending Maternal Mortality report [4</w:t>
      </w:r>
      <w:r w:rsidR="0055086F">
        <w:t>, 21</w:t>
      </w:r>
      <w:r>
        <w:t xml:space="preserve">]. </w:t>
      </w:r>
      <w:r w:rsidR="006814FB">
        <w:t>Maternal mortality</w:t>
      </w:r>
      <w:r>
        <w:t xml:space="preserve"> data helps policymakers identify high-risk regions as well as possible </w:t>
      </w:r>
      <w:r w:rsidR="00B36B9E">
        <w:t xml:space="preserve">region-specific </w:t>
      </w:r>
      <w:r>
        <w:t>causes of maternal mortality</w:t>
      </w:r>
      <w:r w:rsidR="00AF2ED7">
        <w:t xml:space="preserve"> [3, 21]. This </w:t>
      </w:r>
      <w:r>
        <w:t>allow</w:t>
      </w:r>
      <w:r w:rsidR="00AF2ED7">
        <w:t>s</w:t>
      </w:r>
      <w:r>
        <w:t xml:space="preserve"> them to implement </w:t>
      </w:r>
      <w:r w:rsidR="00E464BF">
        <w:t xml:space="preserve">timely, </w:t>
      </w:r>
      <w:r>
        <w:t xml:space="preserve">targeted, </w:t>
      </w:r>
      <w:r w:rsidR="00E464BF">
        <w:t xml:space="preserve">and </w:t>
      </w:r>
      <w:r>
        <w:t>useful programs to reduce maternal mortality [3</w:t>
      </w:r>
      <w:r w:rsidR="004B0BC1">
        <w:t>, 21</w:t>
      </w:r>
      <w:r>
        <w:t xml:space="preserve">]. </w:t>
      </w:r>
    </w:p>
    <w:p w14:paraId="1718F158" w14:textId="77777777" w:rsidR="00A3107F" w:rsidRDefault="00A3107F" w:rsidP="001145D3">
      <w:pPr>
        <w:jc w:val="both"/>
      </w:pPr>
    </w:p>
    <w:p w14:paraId="0F32FAB5" w14:textId="6E96FD35" w:rsidR="00814FAF" w:rsidRDefault="001145D3" w:rsidP="00A54E99">
      <w:pPr>
        <w:jc w:val="both"/>
      </w:pPr>
      <w:r>
        <w:t xml:space="preserve">MMR </w:t>
      </w:r>
      <w:r w:rsidR="0192DAC4">
        <w:t>is</w:t>
      </w:r>
      <w:r>
        <w:t xml:space="preserve"> estimated from one or more of a diverse range of data sources</w:t>
      </w:r>
      <w:r w:rsidR="00CB106E">
        <w:t xml:space="preserve">, with a large sample size and/or complete records </w:t>
      </w:r>
      <w:r w:rsidR="00444306">
        <w:t>needed</w:t>
      </w:r>
      <w:r w:rsidR="00CB106E">
        <w:t xml:space="preserve"> </w:t>
      </w:r>
      <w:r w:rsidR="00444306">
        <w:t>for</w:t>
      </w:r>
      <w:r w:rsidR="00CB106E">
        <w:t xml:space="preserve"> stable MMR estimates</w:t>
      </w:r>
      <w:r w:rsidR="00C84E0F">
        <w:t xml:space="preserve"> given the relative rarity of maternal deaths [22].</w:t>
      </w:r>
      <w:r w:rsidR="00A3107F">
        <w:t xml:space="preserve"> </w:t>
      </w:r>
      <w:r w:rsidR="0012351B">
        <w:t xml:space="preserve">Where possible, MMR estimates are informed by civil registration and vital statistics (CRVS) systems, which are </w:t>
      </w:r>
      <w:r w:rsidR="00381136">
        <w:t>national</w:t>
      </w:r>
      <w:r w:rsidR="0012351B">
        <w:t xml:space="preserve"> data collection systems that continuously record births and medically certified deaths </w:t>
      </w:r>
      <w:r w:rsidR="0012351B" w:rsidRPr="00A325E5">
        <w:rPr>
          <w:color w:val="000000" w:themeColor="text1"/>
        </w:rPr>
        <w:t xml:space="preserve">[3, </w:t>
      </w:r>
      <w:r w:rsidR="0012351B">
        <w:rPr>
          <w:color w:val="000000" w:themeColor="text1"/>
        </w:rPr>
        <w:t>22</w:t>
      </w:r>
      <w:r w:rsidR="0012351B" w:rsidRPr="00A325E5">
        <w:rPr>
          <w:color w:val="000000" w:themeColor="text1"/>
        </w:rPr>
        <w:t xml:space="preserve">]. </w:t>
      </w:r>
      <w:r w:rsidR="00A35093">
        <w:rPr>
          <w:color w:val="000000" w:themeColor="text1"/>
        </w:rPr>
        <w:t>Cause of d</w:t>
      </w:r>
      <w:r w:rsidR="0012351B" w:rsidRPr="00A325E5">
        <w:rPr>
          <w:color w:val="000000" w:themeColor="text1"/>
        </w:rPr>
        <w:t>eath</w:t>
      </w:r>
      <w:r w:rsidR="0012351B">
        <w:rPr>
          <w:color w:val="000000" w:themeColor="text1"/>
        </w:rPr>
        <w:t xml:space="preserve"> </w:t>
      </w:r>
      <w:r w:rsidR="00A35093">
        <w:rPr>
          <w:color w:val="000000" w:themeColor="text1"/>
        </w:rPr>
        <w:t>is</w:t>
      </w:r>
      <w:r w:rsidR="0012351B">
        <w:rPr>
          <w:color w:val="000000" w:themeColor="text1"/>
        </w:rPr>
        <w:t xml:space="preserve"> recorded </w:t>
      </w:r>
      <w:r w:rsidR="0012351B" w:rsidRPr="00A325E5">
        <w:rPr>
          <w:color w:val="000000" w:themeColor="text1"/>
        </w:rPr>
        <w:t>in line with the International statistical classification of diseases and related health problems (ICD)</w:t>
      </w:r>
      <w:r w:rsidR="0012351B" w:rsidRPr="003B15A0">
        <w:rPr>
          <w:color w:val="000000" w:themeColor="text1"/>
        </w:rPr>
        <w:t xml:space="preserve"> </w:t>
      </w:r>
      <w:r w:rsidR="0012351B" w:rsidRPr="00A325E5">
        <w:rPr>
          <w:color w:val="000000" w:themeColor="text1"/>
        </w:rPr>
        <w:t xml:space="preserve">[3, </w:t>
      </w:r>
      <w:r w:rsidR="0012351B">
        <w:rPr>
          <w:color w:val="000000" w:themeColor="text1"/>
        </w:rPr>
        <w:t>22</w:t>
      </w:r>
      <w:r w:rsidR="0012351B" w:rsidRPr="00A325E5">
        <w:rPr>
          <w:color w:val="000000" w:themeColor="text1"/>
        </w:rPr>
        <w:t>].</w:t>
      </w:r>
      <w:r w:rsidR="0012351B">
        <w:rPr>
          <w:color w:val="000000" w:themeColor="text1"/>
        </w:rPr>
        <w:t xml:space="preserve"> Thus, CRVS systems generate vital information for mortality monitoring and policy development, as in a perfect world they record all deaths </w:t>
      </w:r>
      <w:r w:rsidR="0089243C">
        <w:rPr>
          <w:color w:val="000000" w:themeColor="text1"/>
        </w:rPr>
        <w:t>in</w:t>
      </w:r>
      <w:r w:rsidR="0012351B">
        <w:rPr>
          <w:color w:val="000000" w:themeColor="text1"/>
        </w:rPr>
        <w:t xml:space="preserve"> a country with their</w:t>
      </w:r>
      <w:r w:rsidR="0089243C">
        <w:rPr>
          <w:color w:val="000000" w:themeColor="text1"/>
        </w:rPr>
        <w:t xml:space="preserve"> associated</w:t>
      </w:r>
      <w:r w:rsidR="0012351B">
        <w:rPr>
          <w:color w:val="000000" w:themeColor="text1"/>
        </w:rPr>
        <w:t xml:space="preserve"> causes [10, 11]. However, </w:t>
      </w:r>
      <w:r w:rsidR="0012351B">
        <w:t>in 2017, less than 40% of countries had CRVS systems that enabled continuous and accurate maternal mortality monitoring [10].</w:t>
      </w:r>
      <w:r w:rsidR="0012351B" w:rsidRPr="00693A66">
        <w:t xml:space="preserve"> </w:t>
      </w:r>
      <w:r w:rsidR="0012351B">
        <w:t>Unfortunately, this prevents monitoring of trends in maternal mortality, especially in the lowest income countries that have the highest MMR burdens, as they</w:t>
      </w:r>
      <w:r w:rsidR="0012351B" w:rsidRPr="00EA74F6">
        <w:t xml:space="preserve"> tend to have the most missing data</w:t>
      </w:r>
      <w:r w:rsidR="0012351B">
        <w:t xml:space="preserve"> </w:t>
      </w:r>
      <w:r w:rsidR="0012351B" w:rsidRPr="00EA74F6">
        <w:t>[3</w:t>
      </w:r>
      <w:r w:rsidR="0012351B">
        <w:t>,</w:t>
      </w:r>
      <w:r w:rsidR="0012351B" w:rsidRPr="00EA74F6">
        <w:t xml:space="preserve"> 4</w:t>
      </w:r>
      <w:r w:rsidR="0012351B">
        <w:t xml:space="preserve">, </w:t>
      </w:r>
      <w:r w:rsidR="0012351B">
        <w:rPr>
          <w:color w:val="000000" w:themeColor="text1"/>
        </w:rPr>
        <w:t>22</w:t>
      </w:r>
      <w:r w:rsidR="0012351B" w:rsidRPr="00EA74F6">
        <w:t>].</w:t>
      </w:r>
      <w:r w:rsidR="0012351B">
        <w:t xml:space="preserve"> For example, in 2017, </w:t>
      </w:r>
      <w:r w:rsidR="00A52224">
        <w:t xml:space="preserve">only 2 </w:t>
      </w:r>
      <w:r w:rsidR="0012351B">
        <w:t xml:space="preserve">of the 49 least developed countries </w:t>
      </w:r>
      <w:r w:rsidR="00A52224">
        <w:t>had</w:t>
      </w:r>
      <w:r w:rsidR="0012351B">
        <w:t xml:space="preserve"> greater than 50% death registration coverage [10].</w:t>
      </w:r>
    </w:p>
    <w:p w14:paraId="054088D8" w14:textId="77777777" w:rsidR="00C84E0F" w:rsidRDefault="00C84E0F" w:rsidP="001145D3">
      <w:pPr>
        <w:jc w:val="both"/>
        <w:rPr>
          <w:color w:val="000000" w:themeColor="text1"/>
        </w:rPr>
      </w:pPr>
    </w:p>
    <w:p w14:paraId="7E42F453" w14:textId="3A6FF646" w:rsidR="00693A66" w:rsidRDefault="00693A66" w:rsidP="00CB1DAF">
      <w:pPr>
        <w:jc w:val="both"/>
      </w:pPr>
      <w:r>
        <w:rPr>
          <w:color w:val="000000" w:themeColor="text1"/>
        </w:rPr>
        <w:t xml:space="preserve">Even when CRVS systems are in place, they </w:t>
      </w:r>
      <w:r w:rsidR="00302984">
        <w:rPr>
          <w:color w:val="000000" w:themeColor="text1"/>
        </w:rPr>
        <w:t xml:space="preserve">are limited by their national coverage and </w:t>
      </w:r>
      <w:r w:rsidR="00CB7625">
        <w:rPr>
          <w:color w:val="000000" w:themeColor="text1"/>
        </w:rPr>
        <w:t xml:space="preserve">can be subject to a myriad of underreporting and misclassification errors, reducing </w:t>
      </w:r>
      <w:r w:rsidR="008A7218">
        <w:rPr>
          <w:color w:val="000000" w:themeColor="text1"/>
        </w:rPr>
        <w:t>the quality of the reported</w:t>
      </w:r>
      <w:r w:rsidR="00CB7625">
        <w:rPr>
          <w:color w:val="000000" w:themeColor="text1"/>
        </w:rPr>
        <w:t xml:space="preserve"> data </w:t>
      </w:r>
      <w:r w:rsidR="00302984">
        <w:rPr>
          <w:color w:val="000000" w:themeColor="text1"/>
        </w:rPr>
        <w:t>[10</w:t>
      </w:r>
      <w:r w:rsidR="00CB7625">
        <w:rPr>
          <w:color w:val="000000" w:themeColor="text1"/>
        </w:rPr>
        <w:t>, 21, 22, 4</w:t>
      </w:r>
      <w:r w:rsidR="00302984">
        <w:rPr>
          <w:color w:val="000000" w:themeColor="text1"/>
        </w:rPr>
        <w:t>].</w:t>
      </w:r>
      <w:r w:rsidR="00E561F1">
        <w:rPr>
          <w:color w:val="000000" w:themeColor="text1"/>
        </w:rPr>
        <w:t xml:space="preserve"> More specifically, underreporting </w:t>
      </w:r>
      <w:r w:rsidR="00F96941">
        <w:rPr>
          <w:color w:val="000000" w:themeColor="text1"/>
        </w:rPr>
        <w:t>occurs</w:t>
      </w:r>
      <w:r w:rsidR="00E561F1">
        <w:rPr>
          <w:color w:val="000000" w:themeColor="text1"/>
        </w:rPr>
        <w:t xml:space="preserve"> </w:t>
      </w:r>
      <w:r w:rsidR="00F238EA">
        <w:rPr>
          <w:color w:val="000000" w:themeColor="text1"/>
        </w:rPr>
        <w:t xml:space="preserve">when a maternal death is not registered, while misclassification </w:t>
      </w:r>
      <w:r w:rsidR="00CB1DAF">
        <w:rPr>
          <w:color w:val="000000" w:themeColor="text1"/>
        </w:rPr>
        <w:t>occurs when</w:t>
      </w:r>
      <w:r>
        <w:t xml:space="preserve"> the incorrect cause of death is recorded [11]. </w:t>
      </w:r>
      <w:r w:rsidR="00444306">
        <w:t xml:space="preserve">While maternal mortality is underreported at all stages of pregnancy, </w:t>
      </w:r>
      <w:r w:rsidR="00EA1DBF">
        <w:t>it</w:t>
      </w:r>
      <w:r w:rsidR="00444306">
        <w:t xml:space="preserve"> is </w:t>
      </w:r>
      <w:r w:rsidR="00EA1DBF">
        <w:t>more frequent</w:t>
      </w:r>
      <w:r w:rsidR="00444306">
        <w:t xml:space="preserve"> at the earliest </w:t>
      </w:r>
      <w:r w:rsidR="000B22C3">
        <w:t>phases</w:t>
      </w:r>
      <w:r w:rsidR="00444306">
        <w:t xml:space="preserve"> when </w:t>
      </w:r>
      <w:r w:rsidR="00205471">
        <w:t xml:space="preserve">signs of pregnancy may be missed </w:t>
      </w:r>
      <w:r w:rsidR="00444306">
        <w:t>[</w:t>
      </w:r>
      <w:r w:rsidR="00654E81">
        <w:t xml:space="preserve">21, </w:t>
      </w:r>
      <w:r w:rsidR="00444306">
        <w:rPr>
          <w:color w:val="000000" w:themeColor="text1"/>
        </w:rPr>
        <w:t xml:space="preserve">22]. </w:t>
      </w:r>
      <w:r w:rsidR="00DF764D">
        <w:rPr>
          <w:color w:val="000000" w:themeColor="text1"/>
        </w:rPr>
        <w:t>Underreporting also increases when the m</w:t>
      </w:r>
      <w:r w:rsidR="00B25EFD">
        <w:rPr>
          <w:color w:val="000000" w:themeColor="text1"/>
        </w:rPr>
        <w:t>aternal death occur</w:t>
      </w:r>
      <w:r w:rsidR="00DF764D">
        <w:rPr>
          <w:color w:val="000000" w:themeColor="text1"/>
        </w:rPr>
        <w:t xml:space="preserve">s </w:t>
      </w:r>
      <w:r w:rsidR="00B25EFD">
        <w:rPr>
          <w:color w:val="000000" w:themeColor="text1"/>
        </w:rPr>
        <w:t xml:space="preserve">at home </w:t>
      </w:r>
      <w:r w:rsidR="00DF764D">
        <w:rPr>
          <w:color w:val="000000" w:themeColor="text1"/>
        </w:rPr>
        <w:t xml:space="preserve">or </w:t>
      </w:r>
      <w:r w:rsidR="001A10B6">
        <w:rPr>
          <w:color w:val="000000" w:themeColor="text1"/>
        </w:rPr>
        <w:t xml:space="preserve">when it occurs </w:t>
      </w:r>
      <w:proofErr w:type="gramStart"/>
      <w:r w:rsidR="001A10B6">
        <w:rPr>
          <w:color w:val="000000" w:themeColor="text1"/>
        </w:rPr>
        <w:t>as a result of</w:t>
      </w:r>
      <w:proofErr w:type="gramEnd"/>
      <w:r w:rsidR="001A10B6">
        <w:rPr>
          <w:color w:val="000000" w:themeColor="text1"/>
        </w:rPr>
        <w:t xml:space="preserve"> </w:t>
      </w:r>
      <w:r w:rsidR="00FD2A02">
        <w:rPr>
          <w:color w:val="000000" w:themeColor="text1"/>
        </w:rPr>
        <w:t xml:space="preserve">abortion </w:t>
      </w:r>
      <w:r w:rsidR="00FC269A">
        <w:rPr>
          <w:color w:val="000000" w:themeColor="text1"/>
        </w:rPr>
        <w:t xml:space="preserve">or </w:t>
      </w:r>
      <w:r w:rsidR="00FD2A02">
        <w:rPr>
          <w:color w:val="000000" w:themeColor="text1"/>
        </w:rPr>
        <w:t>extramarital pregnanc</w:t>
      </w:r>
      <w:r w:rsidR="00FC269A">
        <w:rPr>
          <w:color w:val="000000" w:themeColor="text1"/>
        </w:rPr>
        <w:t>y due to social stigma or legal barriers</w:t>
      </w:r>
      <w:r w:rsidR="00063941">
        <w:rPr>
          <w:color w:val="000000" w:themeColor="text1"/>
        </w:rPr>
        <w:t xml:space="preserve"> </w:t>
      </w:r>
      <w:r w:rsidR="009D5D6E">
        <w:rPr>
          <w:color w:val="000000" w:themeColor="text1"/>
        </w:rPr>
        <w:t xml:space="preserve">[21]. </w:t>
      </w:r>
      <w:r w:rsidR="00444306">
        <w:rPr>
          <w:color w:val="000000" w:themeColor="text1"/>
        </w:rPr>
        <w:t xml:space="preserve">Maternal mortality is </w:t>
      </w:r>
      <w:r w:rsidR="00544DDA">
        <w:rPr>
          <w:color w:val="000000" w:themeColor="text1"/>
        </w:rPr>
        <w:t xml:space="preserve">also </w:t>
      </w:r>
      <w:r w:rsidR="00444306">
        <w:rPr>
          <w:color w:val="000000" w:themeColor="text1"/>
        </w:rPr>
        <w:t xml:space="preserve">often misclassified </w:t>
      </w:r>
      <w:r w:rsidR="00D83BAF">
        <w:rPr>
          <w:color w:val="000000" w:themeColor="text1"/>
        </w:rPr>
        <w:t>due to</w:t>
      </w:r>
      <w:r w:rsidR="00444306">
        <w:rPr>
          <w:color w:val="000000" w:themeColor="text1"/>
        </w:rPr>
        <w:t xml:space="preserve"> the complexity of isolating the </w:t>
      </w:r>
      <w:r w:rsidR="00D83BAF">
        <w:rPr>
          <w:color w:val="000000" w:themeColor="text1"/>
        </w:rPr>
        <w:t>exact</w:t>
      </w:r>
      <w:r w:rsidR="00444306">
        <w:rPr>
          <w:color w:val="000000" w:themeColor="text1"/>
        </w:rPr>
        <w:t xml:space="preserve"> cause</w:t>
      </w:r>
      <w:r w:rsidR="00D83BAF">
        <w:rPr>
          <w:color w:val="000000" w:themeColor="text1"/>
        </w:rPr>
        <w:t xml:space="preserve"> of death,</w:t>
      </w:r>
      <w:r w:rsidR="00FC269A">
        <w:rPr>
          <w:color w:val="000000" w:themeColor="text1"/>
        </w:rPr>
        <w:t xml:space="preserve"> especially </w:t>
      </w:r>
      <w:r w:rsidR="00841358">
        <w:rPr>
          <w:color w:val="000000" w:themeColor="text1"/>
        </w:rPr>
        <w:t xml:space="preserve">when </w:t>
      </w:r>
      <w:r w:rsidR="00D83BAF">
        <w:rPr>
          <w:color w:val="000000" w:themeColor="text1"/>
        </w:rPr>
        <w:t>the</w:t>
      </w:r>
      <w:r w:rsidR="00FC269A">
        <w:rPr>
          <w:color w:val="000000" w:themeColor="text1"/>
        </w:rPr>
        <w:t xml:space="preserve"> death</w:t>
      </w:r>
      <w:r w:rsidR="00841358">
        <w:rPr>
          <w:color w:val="000000" w:themeColor="text1"/>
        </w:rPr>
        <w:t xml:space="preserve"> is</w:t>
      </w:r>
      <w:r w:rsidR="00FC269A">
        <w:rPr>
          <w:color w:val="000000" w:themeColor="text1"/>
        </w:rPr>
        <w:t xml:space="preserve"> caused by </w:t>
      </w:r>
      <w:r w:rsidR="00A402CA">
        <w:rPr>
          <w:color w:val="000000" w:themeColor="text1"/>
        </w:rPr>
        <w:t xml:space="preserve">an </w:t>
      </w:r>
      <w:r w:rsidR="00FC269A">
        <w:rPr>
          <w:color w:val="000000" w:themeColor="text1"/>
        </w:rPr>
        <w:t>underlying health condition</w:t>
      </w:r>
      <w:r w:rsidR="00444306">
        <w:rPr>
          <w:color w:val="000000" w:themeColor="text1"/>
        </w:rPr>
        <w:t xml:space="preserve"> [</w:t>
      </w:r>
      <w:r w:rsidR="00FC269A">
        <w:rPr>
          <w:color w:val="000000" w:themeColor="text1"/>
        </w:rPr>
        <w:t xml:space="preserve">21, </w:t>
      </w:r>
      <w:r w:rsidR="00444306">
        <w:rPr>
          <w:color w:val="000000" w:themeColor="text1"/>
        </w:rPr>
        <w:t>22].</w:t>
      </w:r>
      <w:r w:rsidR="00520F7A">
        <w:t xml:space="preserve"> </w:t>
      </w:r>
      <w:r w:rsidR="00544DDA">
        <w:t>Due to</w:t>
      </w:r>
      <w:r w:rsidR="00F02C17">
        <w:t xml:space="preserve"> </w:t>
      </w:r>
      <w:r w:rsidR="007E7916">
        <w:t xml:space="preserve">misclassification and </w:t>
      </w:r>
      <w:r w:rsidR="00F02C17">
        <w:t xml:space="preserve">underreporting, studies </w:t>
      </w:r>
      <w:r w:rsidR="00E94BF4">
        <w:t>predict</w:t>
      </w:r>
      <w:r w:rsidR="00F02C17">
        <w:t xml:space="preserve"> </w:t>
      </w:r>
      <w:r w:rsidR="00E94BF4">
        <w:t>that maternal mortality is</w:t>
      </w:r>
      <w:r w:rsidR="00F02C17">
        <w:t xml:space="preserve"> underestimat</w:t>
      </w:r>
      <w:r w:rsidR="00E94BF4">
        <w:t>ed</w:t>
      </w:r>
      <w:r w:rsidR="00F02C17">
        <w:t xml:space="preserve"> by </w:t>
      </w:r>
      <w:r w:rsidR="00E94BF4">
        <w:t>at least</w:t>
      </w:r>
      <w:r w:rsidR="00F02C17">
        <w:t xml:space="preserve"> 40%, with large differences between countries [21]. </w:t>
      </w:r>
      <w:r w:rsidR="001D325A">
        <w:t>Thus,</w:t>
      </w:r>
      <w:r>
        <w:t xml:space="preserve"> reliability of CRVS data must be confirmed before use [3].  </w:t>
      </w:r>
    </w:p>
    <w:p w14:paraId="3D9E1A7C" w14:textId="77777777" w:rsidR="00A325E5" w:rsidRDefault="00A325E5" w:rsidP="001145D3">
      <w:pPr>
        <w:jc w:val="both"/>
        <w:rPr>
          <w:color w:val="000000" w:themeColor="text1"/>
        </w:rPr>
      </w:pPr>
    </w:p>
    <w:p w14:paraId="219440E6" w14:textId="77777777" w:rsidR="00581BB2" w:rsidRPr="00A3107F" w:rsidRDefault="00581BB2" w:rsidP="00581BB2">
      <w:pPr>
        <w:jc w:val="both"/>
      </w:pPr>
      <w:r w:rsidRPr="00A325E5">
        <w:rPr>
          <w:color w:val="000000" w:themeColor="text1"/>
        </w:rPr>
        <w:t xml:space="preserve">MMR estimates </w:t>
      </w:r>
      <w:r>
        <w:rPr>
          <w:color w:val="000000" w:themeColor="text1"/>
        </w:rPr>
        <w:t>can also be</w:t>
      </w:r>
      <w:r w:rsidRPr="00A325E5">
        <w:rPr>
          <w:color w:val="000000" w:themeColor="text1"/>
        </w:rPr>
        <w:t xml:space="preserve"> informed by specialised studies, </w:t>
      </w:r>
      <w:r>
        <w:rPr>
          <w:color w:val="000000" w:themeColor="text1"/>
        </w:rPr>
        <w:t>which</w:t>
      </w:r>
      <w:r w:rsidRPr="00A325E5">
        <w:rPr>
          <w:color w:val="000000" w:themeColor="text1"/>
        </w:rPr>
        <w:t xml:space="preserve"> determine the MMR within a specific geographic region</w:t>
      </w:r>
      <w:r>
        <w:rPr>
          <w:color w:val="000000" w:themeColor="text1"/>
        </w:rPr>
        <w:t xml:space="preserve"> using</w:t>
      </w:r>
      <w:r w:rsidRPr="00A325E5">
        <w:rPr>
          <w:color w:val="000000" w:themeColor="text1"/>
        </w:rPr>
        <w:t xml:space="preserve"> police and medical records, national registries, </w:t>
      </w:r>
      <w:r w:rsidRPr="00A325E5">
        <w:rPr>
          <w:color w:val="000000" w:themeColor="text1"/>
        </w:rPr>
        <w:lastRenderedPageBreak/>
        <w:t xml:space="preserve">administrative reviews, medical autopsies, and censuses [3]. </w:t>
      </w:r>
      <w:r>
        <w:rPr>
          <w:color w:val="000000" w:themeColor="text1"/>
        </w:rPr>
        <w:t>They are often considered the gold-standard [3].</w:t>
      </w:r>
    </w:p>
    <w:p w14:paraId="217BB324" w14:textId="77777777" w:rsidR="00581BB2" w:rsidRDefault="00581BB2" w:rsidP="001145D3">
      <w:pPr>
        <w:jc w:val="both"/>
        <w:rPr>
          <w:color w:val="000000" w:themeColor="text1"/>
        </w:rPr>
      </w:pPr>
    </w:p>
    <w:p w14:paraId="2DF5FE7B" w14:textId="5B9FF3C0" w:rsidR="00D275D5" w:rsidRDefault="001145D3" w:rsidP="000E1F3C">
      <w:pPr>
        <w:jc w:val="both"/>
        <w:rPr>
          <w:color w:val="000000" w:themeColor="text1"/>
        </w:rPr>
      </w:pPr>
      <w:r w:rsidRPr="00A325E5">
        <w:rPr>
          <w:color w:val="000000" w:themeColor="text1"/>
        </w:rPr>
        <w:t xml:space="preserve">In addition to </w:t>
      </w:r>
      <w:r w:rsidR="00A325E5">
        <w:rPr>
          <w:color w:val="000000" w:themeColor="text1"/>
        </w:rPr>
        <w:t xml:space="preserve">CRVS systems and </w:t>
      </w:r>
      <w:r w:rsidRPr="00A325E5">
        <w:rPr>
          <w:color w:val="000000" w:themeColor="text1"/>
        </w:rPr>
        <w:t xml:space="preserve">specialised studies, MMR </w:t>
      </w:r>
      <w:r w:rsidR="00A54E99">
        <w:rPr>
          <w:color w:val="000000" w:themeColor="text1"/>
        </w:rPr>
        <w:t>estimates are</w:t>
      </w:r>
      <w:r w:rsidRPr="00A325E5">
        <w:rPr>
          <w:color w:val="000000" w:themeColor="text1"/>
        </w:rPr>
        <w:t xml:space="preserve"> informed by broader </w:t>
      </w:r>
      <w:r w:rsidR="00517577">
        <w:rPr>
          <w:color w:val="000000" w:themeColor="text1"/>
        </w:rPr>
        <w:t xml:space="preserve">national and household </w:t>
      </w:r>
      <w:r w:rsidRPr="00A325E5">
        <w:rPr>
          <w:color w:val="000000" w:themeColor="text1"/>
        </w:rPr>
        <w:t>surveys, censuses, national surveillance data</w:t>
      </w:r>
      <w:r w:rsidR="005E7F37">
        <w:rPr>
          <w:color w:val="000000" w:themeColor="text1"/>
        </w:rPr>
        <w:t>, and data collected from health providers</w:t>
      </w:r>
      <w:r w:rsidR="00E86314">
        <w:rPr>
          <w:color w:val="000000" w:themeColor="text1"/>
        </w:rPr>
        <w:t xml:space="preserve"> [3</w:t>
      </w:r>
      <w:r w:rsidR="005E7F37">
        <w:rPr>
          <w:color w:val="000000" w:themeColor="text1"/>
        </w:rPr>
        <w:t>, 10</w:t>
      </w:r>
      <w:r w:rsidR="00E86314">
        <w:rPr>
          <w:color w:val="000000" w:themeColor="text1"/>
        </w:rPr>
        <w:t xml:space="preserve">]. </w:t>
      </w:r>
      <w:r w:rsidR="00D03528">
        <w:rPr>
          <w:color w:val="000000" w:themeColor="text1"/>
        </w:rPr>
        <w:t xml:space="preserve">These sources </w:t>
      </w:r>
      <w:r w:rsidR="00604CF7">
        <w:rPr>
          <w:color w:val="000000" w:themeColor="text1"/>
        </w:rPr>
        <w:t>are</w:t>
      </w:r>
      <w:r w:rsidR="00D03528">
        <w:rPr>
          <w:color w:val="000000" w:themeColor="text1"/>
        </w:rPr>
        <w:t xml:space="preserve"> particularly useful in low and middle-income countries that lack CRVS systems [21]. </w:t>
      </w:r>
      <w:r w:rsidR="001E49C5">
        <w:rPr>
          <w:color w:val="000000" w:themeColor="text1"/>
        </w:rPr>
        <w:t xml:space="preserve">Unfortunately, </w:t>
      </w:r>
      <w:r w:rsidR="00901DD8">
        <w:rPr>
          <w:color w:val="000000" w:themeColor="text1"/>
        </w:rPr>
        <w:t xml:space="preserve">surveys </w:t>
      </w:r>
      <w:r w:rsidR="002E7460">
        <w:rPr>
          <w:color w:val="000000" w:themeColor="text1"/>
        </w:rPr>
        <w:t>may</w:t>
      </w:r>
      <w:r w:rsidR="00901DD8">
        <w:rPr>
          <w:color w:val="000000" w:themeColor="text1"/>
        </w:rPr>
        <w:t xml:space="preserve"> </w:t>
      </w:r>
      <w:r w:rsidR="006063BE">
        <w:rPr>
          <w:color w:val="000000" w:themeColor="text1"/>
        </w:rPr>
        <w:t xml:space="preserve">not </w:t>
      </w:r>
      <w:r w:rsidR="00901DD8">
        <w:rPr>
          <w:color w:val="000000" w:themeColor="text1"/>
        </w:rPr>
        <w:t xml:space="preserve">provide adequate coverage, especially of rural areas that are difficult and/or expensive to </w:t>
      </w:r>
      <w:r w:rsidR="00AD671C">
        <w:rPr>
          <w:color w:val="000000" w:themeColor="text1"/>
        </w:rPr>
        <w:t xml:space="preserve">reach </w:t>
      </w:r>
      <w:r w:rsidR="00901DD8">
        <w:rPr>
          <w:color w:val="000000" w:themeColor="text1"/>
        </w:rPr>
        <w:t>[21, 3].</w:t>
      </w:r>
      <w:r w:rsidR="003368AA">
        <w:rPr>
          <w:color w:val="000000" w:themeColor="text1"/>
        </w:rPr>
        <w:t xml:space="preserve"> </w:t>
      </w:r>
      <w:r w:rsidR="00E957E1">
        <w:rPr>
          <w:color w:val="000000" w:themeColor="text1"/>
        </w:rPr>
        <w:t>Additionally</w:t>
      </w:r>
      <w:r w:rsidR="002E7460">
        <w:rPr>
          <w:color w:val="000000" w:themeColor="text1"/>
        </w:rPr>
        <w:t xml:space="preserve">, </w:t>
      </w:r>
      <w:r w:rsidR="00703D86">
        <w:rPr>
          <w:color w:val="000000" w:themeColor="text1"/>
        </w:rPr>
        <w:t xml:space="preserve">the relative rarity of </w:t>
      </w:r>
      <w:r w:rsidR="005F501A">
        <w:rPr>
          <w:color w:val="000000" w:themeColor="text1"/>
        </w:rPr>
        <w:t xml:space="preserve">maternal mortality </w:t>
      </w:r>
      <w:r w:rsidR="00703D86">
        <w:rPr>
          <w:color w:val="000000" w:themeColor="text1"/>
        </w:rPr>
        <w:t>means these surveys</w:t>
      </w:r>
      <w:r w:rsidR="00494535">
        <w:rPr>
          <w:color w:val="000000" w:themeColor="text1"/>
        </w:rPr>
        <w:t xml:space="preserve"> require a large sample size to be statistically significant</w:t>
      </w:r>
      <w:r w:rsidR="0063051C">
        <w:rPr>
          <w:color w:val="000000" w:themeColor="text1"/>
        </w:rPr>
        <w:t xml:space="preserve">, which can </w:t>
      </w:r>
      <w:r w:rsidR="00E957E1">
        <w:rPr>
          <w:color w:val="000000" w:themeColor="text1"/>
        </w:rPr>
        <w:t>make them</w:t>
      </w:r>
      <w:r w:rsidR="0063051C">
        <w:rPr>
          <w:color w:val="000000" w:themeColor="text1"/>
        </w:rPr>
        <w:t xml:space="preserve"> prohibitively expensive to conduct </w:t>
      </w:r>
      <w:r w:rsidR="005F501A">
        <w:rPr>
          <w:color w:val="000000" w:themeColor="text1"/>
        </w:rPr>
        <w:t>[3].</w:t>
      </w:r>
      <w:r w:rsidR="005D1352">
        <w:rPr>
          <w:color w:val="000000" w:themeColor="text1"/>
        </w:rPr>
        <w:t xml:space="preserve"> </w:t>
      </w:r>
      <w:r w:rsidR="00BD3FBA">
        <w:rPr>
          <w:color w:val="000000" w:themeColor="text1"/>
        </w:rPr>
        <w:t>Alternatively</w:t>
      </w:r>
      <w:r w:rsidR="00EE73F5">
        <w:rPr>
          <w:color w:val="000000" w:themeColor="text1"/>
        </w:rPr>
        <w:t>, m</w:t>
      </w:r>
      <w:r w:rsidR="00456405">
        <w:rPr>
          <w:color w:val="000000" w:themeColor="text1"/>
        </w:rPr>
        <w:t xml:space="preserve">aternal deaths can be </w:t>
      </w:r>
      <w:r w:rsidR="00EE73F5">
        <w:rPr>
          <w:color w:val="000000" w:themeColor="text1"/>
        </w:rPr>
        <w:t>monitored</w:t>
      </w:r>
      <w:r w:rsidR="00456405">
        <w:rPr>
          <w:color w:val="000000" w:themeColor="text1"/>
        </w:rPr>
        <w:t xml:space="preserve"> using</w:t>
      </w:r>
      <w:r w:rsidR="00494535">
        <w:rPr>
          <w:color w:val="000000" w:themeColor="text1"/>
        </w:rPr>
        <w:t xml:space="preserve"> </w:t>
      </w:r>
      <w:r w:rsidR="00AF2E3B">
        <w:rPr>
          <w:color w:val="000000" w:themeColor="text1"/>
        </w:rPr>
        <w:t xml:space="preserve">surveys based on the </w:t>
      </w:r>
      <w:r w:rsidR="00517577">
        <w:rPr>
          <w:color w:val="000000" w:themeColor="text1"/>
        </w:rPr>
        <w:t xml:space="preserve">sisterhood method, where adult respondents </w:t>
      </w:r>
      <w:r w:rsidR="004A46D8">
        <w:rPr>
          <w:color w:val="000000" w:themeColor="text1"/>
        </w:rPr>
        <w:t>detail</w:t>
      </w:r>
      <w:r w:rsidR="00517577">
        <w:rPr>
          <w:color w:val="000000" w:themeColor="text1"/>
        </w:rPr>
        <w:t xml:space="preserve"> how many of their sisters have died from a pregnancy-related cause [3].</w:t>
      </w:r>
      <w:r w:rsidR="0074023A">
        <w:rPr>
          <w:color w:val="000000" w:themeColor="text1"/>
        </w:rPr>
        <w:t xml:space="preserve"> </w:t>
      </w:r>
      <w:r w:rsidR="00517577">
        <w:rPr>
          <w:color w:val="000000" w:themeColor="text1"/>
        </w:rPr>
        <w:t>This</w:t>
      </w:r>
      <w:r w:rsidR="00D23241" w:rsidRPr="00A325E5">
        <w:rPr>
          <w:color w:val="000000" w:themeColor="text1"/>
        </w:rPr>
        <w:t xml:space="preserve"> </w:t>
      </w:r>
      <w:r w:rsidR="00A76E68">
        <w:rPr>
          <w:color w:val="000000" w:themeColor="text1"/>
        </w:rPr>
        <w:t xml:space="preserve">is the WHO recommended method for countries without </w:t>
      </w:r>
      <w:r w:rsidR="008413C0">
        <w:rPr>
          <w:color w:val="000000" w:themeColor="text1"/>
        </w:rPr>
        <w:t>other reliable sources of data</w:t>
      </w:r>
      <w:r w:rsidR="00517577">
        <w:rPr>
          <w:color w:val="000000" w:themeColor="text1"/>
        </w:rPr>
        <w:t xml:space="preserve">, as </w:t>
      </w:r>
      <w:r w:rsidR="0074023A">
        <w:rPr>
          <w:color w:val="000000" w:themeColor="text1"/>
        </w:rPr>
        <w:t>asking respondents about the health of other</w:t>
      </w:r>
      <w:r w:rsidR="00BD3FBA">
        <w:rPr>
          <w:color w:val="000000" w:themeColor="text1"/>
        </w:rPr>
        <w:t>s</w:t>
      </w:r>
      <w:r w:rsidR="0074023A">
        <w:rPr>
          <w:color w:val="000000" w:themeColor="text1"/>
        </w:rPr>
        <w:t xml:space="preserve"> immediately increases sample size </w:t>
      </w:r>
      <w:r w:rsidR="008413C0">
        <w:rPr>
          <w:color w:val="000000" w:themeColor="text1"/>
        </w:rPr>
        <w:t xml:space="preserve">[3]. </w:t>
      </w:r>
      <w:r w:rsidR="0074023A">
        <w:rPr>
          <w:color w:val="000000" w:themeColor="text1"/>
        </w:rPr>
        <w:t>However</w:t>
      </w:r>
      <w:r w:rsidR="00F83CF9">
        <w:rPr>
          <w:color w:val="000000" w:themeColor="text1"/>
        </w:rPr>
        <w:t xml:space="preserve">, the survey does not provide </w:t>
      </w:r>
      <w:r w:rsidR="002B6047">
        <w:rPr>
          <w:color w:val="000000" w:themeColor="text1"/>
        </w:rPr>
        <w:t xml:space="preserve">current data </w:t>
      </w:r>
      <w:r w:rsidR="0074023A">
        <w:rPr>
          <w:color w:val="000000" w:themeColor="text1"/>
        </w:rPr>
        <w:t xml:space="preserve">for monitoring purposes </w:t>
      </w:r>
      <w:r w:rsidR="002B6047">
        <w:rPr>
          <w:color w:val="000000" w:themeColor="text1"/>
        </w:rPr>
        <w:t>[3</w:t>
      </w:r>
      <w:r w:rsidR="005E7F37">
        <w:rPr>
          <w:color w:val="000000" w:themeColor="text1"/>
        </w:rPr>
        <w:t>].</w:t>
      </w:r>
      <w:r w:rsidR="009B6E68">
        <w:rPr>
          <w:color w:val="000000" w:themeColor="text1"/>
        </w:rPr>
        <w:t xml:space="preserve"> </w:t>
      </w:r>
    </w:p>
    <w:p w14:paraId="4B54C4D5" w14:textId="77777777" w:rsidR="00D275D5" w:rsidRDefault="00D275D5" w:rsidP="000E1F3C">
      <w:pPr>
        <w:jc w:val="both"/>
        <w:rPr>
          <w:color w:val="000000" w:themeColor="text1"/>
        </w:rPr>
      </w:pPr>
    </w:p>
    <w:p w14:paraId="571D6A0C" w14:textId="1D035CCC" w:rsidR="00F843E9" w:rsidRPr="000E1F3C" w:rsidRDefault="009B6E68" w:rsidP="000E1F3C">
      <w:pPr>
        <w:jc w:val="both"/>
        <w:rPr>
          <w:color w:val="000000" w:themeColor="text1"/>
        </w:rPr>
      </w:pPr>
      <w:r>
        <w:rPr>
          <w:color w:val="000000" w:themeColor="text1"/>
        </w:rPr>
        <w:t>As a result</w:t>
      </w:r>
      <w:r w:rsidR="00D275D5">
        <w:rPr>
          <w:color w:val="000000" w:themeColor="text1"/>
        </w:rPr>
        <w:t xml:space="preserve"> of these limitations</w:t>
      </w:r>
      <w:r>
        <w:rPr>
          <w:color w:val="000000" w:themeColor="text1"/>
        </w:rPr>
        <w:t xml:space="preserve">, </w:t>
      </w:r>
      <w:r w:rsidR="00D275D5">
        <w:rPr>
          <w:color w:val="000000" w:themeColor="text1"/>
        </w:rPr>
        <w:t xml:space="preserve">maternal mortality </w:t>
      </w:r>
      <w:r>
        <w:rPr>
          <w:color w:val="000000" w:themeColor="text1"/>
        </w:rPr>
        <w:t>data can be sparse and low-quality</w:t>
      </w:r>
      <w:r w:rsidR="003949AF">
        <w:rPr>
          <w:color w:val="000000" w:themeColor="text1"/>
        </w:rPr>
        <w:t>, motivating use of modelling techniques to fill in the gaps.</w:t>
      </w:r>
    </w:p>
    <w:p w14:paraId="17501A02" w14:textId="408D7774" w:rsidR="00550F83" w:rsidRDefault="00DD3A80" w:rsidP="000E1F3C">
      <w:pPr>
        <w:pStyle w:val="Heading3"/>
      </w:pPr>
      <w:r>
        <w:t xml:space="preserve">2.3 </w:t>
      </w:r>
      <w:r w:rsidR="00D676CD">
        <w:t xml:space="preserve">Machine Learning </w:t>
      </w:r>
    </w:p>
    <w:p w14:paraId="1D684ED5" w14:textId="691D3E51" w:rsidR="00034286" w:rsidRDefault="005F3682" w:rsidP="005F3682">
      <w:pPr>
        <w:jc w:val="both"/>
      </w:pPr>
      <w:r>
        <w:t xml:space="preserve">Emerging technologies </w:t>
      </w:r>
      <w:r w:rsidR="007A37E2">
        <w:t>have allowed</w:t>
      </w:r>
      <w:r>
        <w:t xml:space="preserve"> large quantities of data</w:t>
      </w:r>
      <w:r w:rsidR="007A37E2">
        <w:t xml:space="preserve"> to be collected and transported at scale </w:t>
      </w:r>
      <w:r w:rsidR="00353CCB">
        <w:t xml:space="preserve">[6]. </w:t>
      </w:r>
      <w:r w:rsidR="00E51E5B">
        <w:t>For the first time,</w:t>
      </w:r>
      <w:r w:rsidR="00353CCB">
        <w:t xml:space="preserve"> </w:t>
      </w:r>
      <w:r w:rsidR="00E51E5B">
        <w:t xml:space="preserve">researchers can </w:t>
      </w:r>
      <w:r w:rsidR="00353CCB">
        <w:t>analys</w:t>
      </w:r>
      <w:r w:rsidR="00E51E5B">
        <w:t>e</w:t>
      </w:r>
      <w:r w:rsidR="001521D5">
        <w:t xml:space="preserve"> massive datasets from</w:t>
      </w:r>
      <w:r w:rsidR="00353CCB">
        <w:t xml:space="preserve"> a wide variety of sources, </w:t>
      </w:r>
      <w:r w:rsidR="001521D5">
        <w:t>such as</w:t>
      </w:r>
      <w:r w:rsidR="00353CCB">
        <w:t xml:space="preserve"> social media</w:t>
      </w:r>
      <w:r w:rsidR="001521D5">
        <w:t xml:space="preserve"> and </w:t>
      </w:r>
      <w:r w:rsidR="00EC4332">
        <w:t xml:space="preserve">health </w:t>
      </w:r>
      <w:r w:rsidR="00525D43">
        <w:t>records</w:t>
      </w:r>
      <w:r w:rsidR="001A4ADB">
        <w:t xml:space="preserve"> like those discussed above</w:t>
      </w:r>
      <w:r w:rsidR="001521D5">
        <w:t xml:space="preserve"> [6]. </w:t>
      </w:r>
      <w:r w:rsidR="001900A1">
        <w:t>As a result</w:t>
      </w:r>
      <w:r w:rsidR="00EC4332">
        <w:t xml:space="preserve">, </w:t>
      </w:r>
      <w:r w:rsidR="005A3BFD">
        <w:t xml:space="preserve">researchers </w:t>
      </w:r>
      <w:proofErr w:type="gramStart"/>
      <w:r w:rsidR="00EC4332">
        <w:t xml:space="preserve">have the opportunity </w:t>
      </w:r>
      <w:r w:rsidR="005A3BFD">
        <w:t>to</w:t>
      </w:r>
      <w:proofErr w:type="gramEnd"/>
      <w:r w:rsidR="005A3BFD">
        <w:t xml:space="preserve"> identify complex, insightful</w:t>
      </w:r>
      <w:r w:rsidR="00D8293D">
        <w:t xml:space="preserve">, data-driven </w:t>
      </w:r>
      <w:r w:rsidR="005A3BFD">
        <w:t>patterns</w:t>
      </w:r>
      <w:r w:rsidR="006952AB">
        <w:t xml:space="preserve"> </w:t>
      </w:r>
      <w:r w:rsidR="005A3BFD">
        <w:t>[6</w:t>
      </w:r>
      <w:r w:rsidR="00EC4332">
        <w:t>, 12</w:t>
      </w:r>
      <w:r w:rsidR="005A3BFD">
        <w:t>].</w:t>
      </w:r>
      <w:r w:rsidR="00030EC7">
        <w:t xml:space="preserve"> </w:t>
      </w:r>
      <w:r w:rsidR="00C65CB4">
        <w:t xml:space="preserve">Increasingly, researchers are analysing these patterns </w:t>
      </w:r>
      <w:r w:rsidR="00167521">
        <w:t>using machine learning, where they</w:t>
      </w:r>
      <w:r w:rsidR="00C65CB4">
        <w:t xml:space="preserve"> train models to detect and learn relationships within the data </w:t>
      </w:r>
      <w:r w:rsidR="0022535B">
        <w:t xml:space="preserve">[6, 5]. This approach differs from the traditional strategy of designing the model using hand-crafted rules </w:t>
      </w:r>
      <w:r w:rsidR="00BD7E8E">
        <w:t xml:space="preserve">informed by prior knowledge of the data’s domain </w:t>
      </w:r>
      <w:r w:rsidR="002030F7">
        <w:t>[</w:t>
      </w:r>
      <w:r w:rsidR="007C2CE3">
        <w:t>6, 5</w:t>
      </w:r>
      <w:r w:rsidR="002030F7">
        <w:t>].</w:t>
      </w:r>
      <w:r w:rsidR="007C2CE3">
        <w:t xml:space="preserve"> Machine learning</w:t>
      </w:r>
      <w:r w:rsidR="00CD6172">
        <w:t xml:space="preserve"> (ML)</w:t>
      </w:r>
      <w:r w:rsidR="007C2CE3">
        <w:t xml:space="preserve"> is particularly useful when applied to datasets</w:t>
      </w:r>
      <w:r w:rsidR="00E83806">
        <w:t xml:space="preserve"> with many datapoints and/or variables</w:t>
      </w:r>
      <w:r w:rsidR="007C2CE3">
        <w:t xml:space="preserve">, as </w:t>
      </w:r>
      <w:r w:rsidR="009C48BA">
        <w:t xml:space="preserve">the technique can find hidden patterns </w:t>
      </w:r>
      <w:r w:rsidR="006143B1">
        <w:t>that may be missed by human</w:t>
      </w:r>
      <w:r w:rsidR="00294DA6">
        <w:t>s</w:t>
      </w:r>
      <w:r w:rsidR="006143B1">
        <w:t xml:space="preserve"> [5]. </w:t>
      </w:r>
      <w:r w:rsidR="00CD6172">
        <w:t>ML</w:t>
      </w:r>
      <w:r w:rsidR="006143B1">
        <w:t xml:space="preserve"> </w:t>
      </w:r>
      <w:r w:rsidR="001172E4">
        <w:t xml:space="preserve">models </w:t>
      </w:r>
      <w:r w:rsidR="001F678C">
        <w:t xml:space="preserve">can </w:t>
      </w:r>
      <w:r w:rsidR="001172E4">
        <w:t xml:space="preserve">then </w:t>
      </w:r>
      <w:r w:rsidR="00735D73">
        <w:t xml:space="preserve">take </w:t>
      </w:r>
      <w:r w:rsidR="001172E4">
        <w:t>these patterns</w:t>
      </w:r>
      <w:r w:rsidR="0061527C">
        <w:t xml:space="preserve"> </w:t>
      </w:r>
      <w:r w:rsidR="00735D73">
        <w:t xml:space="preserve">and use them </w:t>
      </w:r>
      <w:r w:rsidR="0061527C">
        <w:t xml:space="preserve">to make predictions in the absence of empirical data </w:t>
      </w:r>
      <w:r w:rsidR="009552C1" w:rsidRPr="001815C8">
        <w:rPr>
          <w:color w:val="000000" w:themeColor="text1"/>
        </w:rPr>
        <w:t>[5].</w:t>
      </w:r>
      <w:r w:rsidR="0061527C" w:rsidRPr="001815C8">
        <w:rPr>
          <w:color w:val="000000" w:themeColor="text1"/>
        </w:rPr>
        <w:t xml:space="preserve"> </w:t>
      </w:r>
      <w:r w:rsidR="001815C8" w:rsidRPr="001815C8">
        <w:rPr>
          <w:color w:val="000000" w:themeColor="text1"/>
        </w:rPr>
        <w:t xml:space="preserve">Thus, it </w:t>
      </w:r>
      <w:r w:rsidR="00552499">
        <w:rPr>
          <w:color w:val="000000" w:themeColor="text1"/>
        </w:rPr>
        <w:t>could be</w:t>
      </w:r>
      <w:r w:rsidR="001815C8" w:rsidRPr="001815C8">
        <w:rPr>
          <w:color w:val="000000" w:themeColor="text1"/>
        </w:rPr>
        <w:t xml:space="preserve"> </w:t>
      </w:r>
      <w:r w:rsidR="001815C8">
        <w:t xml:space="preserve">a useful </w:t>
      </w:r>
      <w:r w:rsidR="00552499">
        <w:t>technique</w:t>
      </w:r>
      <w:r w:rsidR="001815C8">
        <w:t xml:space="preserve"> to employ </w:t>
      </w:r>
      <w:r w:rsidR="00552499">
        <w:t>when working with</w:t>
      </w:r>
      <w:r w:rsidR="001815C8">
        <w:t xml:space="preserve"> missing </w:t>
      </w:r>
      <w:r w:rsidR="0051624C">
        <w:t xml:space="preserve">epidemiological </w:t>
      </w:r>
      <w:r w:rsidR="00B46919">
        <w:t>data [24]</w:t>
      </w:r>
      <w:r w:rsidR="001815C8">
        <w:t>.</w:t>
      </w:r>
    </w:p>
    <w:p w14:paraId="2A9CBED3" w14:textId="77777777" w:rsidR="005C61A7" w:rsidRDefault="005C61A7" w:rsidP="005F3682">
      <w:pPr>
        <w:jc w:val="both"/>
      </w:pPr>
    </w:p>
    <w:p w14:paraId="48AF4B2C" w14:textId="5FED48FA" w:rsidR="005D51E4" w:rsidRDefault="00A373BD" w:rsidP="005F3682">
      <w:pPr>
        <w:jc w:val="both"/>
      </w:pPr>
      <w:r>
        <w:t>Conventionally, the input dataset to a</w:t>
      </w:r>
      <w:r w:rsidR="00552499">
        <w:t>n</w:t>
      </w:r>
      <w:r>
        <w:t xml:space="preserve"> </w:t>
      </w:r>
      <w:r w:rsidR="00552499">
        <w:t>ML</w:t>
      </w:r>
      <w:r>
        <w:t xml:space="preserve"> model </w:t>
      </w:r>
      <w:r w:rsidR="00AD2DD5">
        <w:t xml:space="preserve">consists of </w:t>
      </w:r>
      <w:proofErr w:type="gramStart"/>
      <w:r w:rsidR="00AD2DD5">
        <w:t>a number of</w:t>
      </w:r>
      <w:proofErr w:type="gramEnd"/>
      <w:r w:rsidR="00AD2DD5">
        <w:t xml:space="preserve"> </w:t>
      </w:r>
      <w:r w:rsidR="00972697">
        <w:t>samples/observations</w:t>
      </w:r>
      <w:r w:rsidR="00AD2DD5">
        <w:t xml:space="preserve">, where each </w:t>
      </w:r>
      <w:r w:rsidR="00972697">
        <w:t>sample</w:t>
      </w:r>
      <w:r w:rsidR="00AD2DD5">
        <w:t xml:space="preserve"> is referred to as a </w:t>
      </w:r>
      <w:r w:rsidR="00A33CBC">
        <w:t>‘</w:t>
      </w:r>
      <w:r w:rsidR="00C43541">
        <w:t>datapoint</w:t>
      </w:r>
      <w:r w:rsidR="00A33CBC">
        <w:t>’</w:t>
      </w:r>
      <w:r w:rsidR="00F25419">
        <w:t xml:space="preserve"> [5]</w:t>
      </w:r>
      <w:r w:rsidR="00A33CBC">
        <w:t>.</w:t>
      </w:r>
      <w:r w:rsidR="00C43541">
        <w:t xml:space="preserve"> </w:t>
      </w:r>
      <w:r w:rsidR="005A5A55">
        <w:t xml:space="preserve">Each datapoint </w:t>
      </w:r>
      <w:r w:rsidR="00DB74BC">
        <w:t>is defined by</w:t>
      </w:r>
      <w:r w:rsidR="00A33CBC">
        <w:t xml:space="preserve"> a certain number of variables, which are referred to as ‘</w:t>
      </w:r>
      <w:proofErr w:type="gramStart"/>
      <w:r w:rsidR="00A33CBC">
        <w:t>features’</w:t>
      </w:r>
      <w:proofErr w:type="gramEnd"/>
      <w:r w:rsidR="001B4B9E">
        <w:t xml:space="preserve">. </w:t>
      </w:r>
      <w:r w:rsidR="00B71467">
        <w:t>Features</w:t>
      </w:r>
      <w:r w:rsidR="001B4B9E">
        <w:t xml:space="preserve"> </w:t>
      </w:r>
      <w:r w:rsidR="00B71467">
        <w:t>with</w:t>
      </w:r>
      <w:r w:rsidR="000A2F2D">
        <w:t xml:space="preserve"> discrete </w:t>
      </w:r>
      <w:r w:rsidR="00B71467">
        <w:t xml:space="preserve">values are called ‘categorical’ and </w:t>
      </w:r>
      <w:r w:rsidR="003C0737">
        <w:t>features with</w:t>
      </w:r>
      <w:r w:rsidR="003A2BE7">
        <w:t xml:space="preserve"> continuous </w:t>
      </w:r>
      <w:r w:rsidR="003C0737">
        <w:t xml:space="preserve">numerical </w:t>
      </w:r>
      <w:r w:rsidR="003A2BE7">
        <w:t xml:space="preserve">values </w:t>
      </w:r>
      <w:r w:rsidR="003C0737">
        <w:t>are called ‘continuous’</w:t>
      </w:r>
      <w:r w:rsidR="00F25419">
        <w:t xml:space="preserve"> [5]</w:t>
      </w:r>
      <w:r w:rsidR="003C0737">
        <w:t>. For example, if a feature describes ‘risk’</w:t>
      </w:r>
      <w:r w:rsidR="00BF7EB4">
        <w:t xml:space="preserve"> and its values were ‘high’, ‘medium’, or ‘low’, it would be considered categorical. In contrast, if its values </w:t>
      </w:r>
      <w:r w:rsidR="00F25419">
        <w:t xml:space="preserve">were a risk score between 0 and 5, it would be continuous. </w:t>
      </w:r>
      <w:r w:rsidR="001B4B9E">
        <w:t xml:space="preserve">Generally, each row of the input dataset corresponds to a </w:t>
      </w:r>
      <w:r w:rsidR="00F25419">
        <w:t>datapoint,</w:t>
      </w:r>
      <w:r w:rsidR="001B4B9E">
        <w:t xml:space="preserve"> and each feature corresponds to a column. </w:t>
      </w:r>
      <w:r w:rsidR="009615D0">
        <w:t>ML</w:t>
      </w:r>
      <w:r w:rsidR="005D51E4">
        <w:t xml:space="preserve"> </w:t>
      </w:r>
      <w:r w:rsidR="00962266">
        <w:t>models</w:t>
      </w:r>
      <w:r w:rsidR="005D51E4">
        <w:t xml:space="preserve"> can be broadly classified </w:t>
      </w:r>
      <w:r w:rsidR="00962266">
        <w:t>as supervised or unsupervised</w:t>
      </w:r>
      <w:r w:rsidR="00B85B95">
        <w:t xml:space="preserve"> methods</w:t>
      </w:r>
      <w:r w:rsidR="004041BB">
        <w:t xml:space="preserve"> depending on whether the input rows are associated with an output value</w:t>
      </w:r>
      <w:r w:rsidR="00B85B95">
        <w:t xml:space="preserve"> [5].</w:t>
      </w:r>
    </w:p>
    <w:p w14:paraId="6682CE03" w14:textId="77777777" w:rsidR="00034286" w:rsidRDefault="00034286" w:rsidP="00550F83"/>
    <w:p w14:paraId="0C83CF7A" w14:textId="019631C7" w:rsidR="006F500A" w:rsidRDefault="008E650A" w:rsidP="006F500A">
      <w:pPr>
        <w:pStyle w:val="Heading4"/>
      </w:pPr>
      <w:r>
        <w:lastRenderedPageBreak/>
        <w:t xml:space="preserve">2.31 </w:t>
      </w:r>
      <w:r w:rsidR="006F500A">
        <w:t>Unsupervised Learning</w:t>
      </w:r>
    </w:p>
    <w:p w14:paraId="6BC0CDA3" w14:textId="4A8B6831" w:rsidR="00FC0924" w:rsidRDefault="00B85B95" w:rsidP="00717278">
      <w:pPr>
        <w:jc w:val="both"/>
      </w:pPr>
      <w:r>
        <w:t xml:space="preserve">Unsupervised learning models </w:t>
      </w:r>
      <w:r w:rsidR="008D6000">
        <w:t>act on</w:t>
      </w:r>
      <w:r w:rsidR="00717278">
        <w:t xml:space="preserve"> </w:t>
      </w:r>
      <w:r w:rsidR="00A938AA">
        <w:t>input dataset</w:t>
      </w:r>
      <w:r w:rsidR="00C16570">
        <w:t>s</w:t>
      </w:r>
      <w:r w:rsidR="00A938AA">
        <w:t xml:space="preserve"> </w:t>
      </w:r>
      <w:r w:rsidR="00C16570">
        <w:t>whose</w:t>
      </w:r>
      <w:r w:rsidR="00570F29">
        <w:t xml:space="preserve"> datapoints are not associated with a specific</w:t>
      </w:r>
      <w:r w:rsidR="005738E7">
        <w:t xml:space="preserve"> categorical or continuous output value [5]</w:t>
      </w:r>
      <w:r w:rsidR="00570F29">
        <w:t xml:space="preserve">. </w:t>
      </w:r>
      <w:r w:rsidR="00C16570">
        <w:t xml:space="preserve">For example, datapoints in unsupervised learning </w:t>
      </w:r>
      <w:r w:rsidR="00107E44">
        <w:t xml:space="preserve">may consist of a series of observations about feature variables ‘temperature’, ‘day of the week’, and </w:t>
      </w:r>
      <w:r w:rsidR="00431524">
        <w:t xml:space="preserve">‘location’. However, the observations </w:t>
      </w:r>
      <w:r w:rsidR="006D3F5A">
        <w:t xml:space="preserve">would not be associated with an output variable, like ‘quantity of ice cream sold’. </w:t>
      </w:r>
      <w:r w:rsidR="00570F29">
        <w:t xml:space="preserve">The </w:t>
      </w:r>
      <w:r w:rsidR="009660CC">
        <w:t xml:space="preserve"> </w:t>
      </w:r>
      <w:r w:rsidR="00570F29">
        <w:t xml:space="preserve">aim of </w:t>
      </w:r>
      <w:r w:rsidR="000343CC">
        <w:t>unsupervised learning is to</w:t>
      </w:r>
      <w:r w:rsidR="009660CC">
        <w:t xml:space="preserve"> </w:t>
      </w:r>
      <w:r w:rsidR="000343CC">
        <w:t xml:space="preserve">uncover </w:t>
      </w:r>
      <w:r w:rsidR="009660CC">
        <w:t>hidden patterns and learn</w:t>
      </w:r>
      <w:r w:rsidR="000343CC">
        <w:t xml:space="preserve"> </w:t>
      </w:r>
      <w:r w:rsidR="009660CC">
        <w:t xml:space="preserve">the </w:t>
      </w:r>
      <w:r w:rsidR="000343CC">
        <w:t xml:space="preserve">data’s </w:t>
      </w:r>
      <w:r w:rsidR="009660CC">
        <w:t xml:space="preserve">structure </w:t>
      </w:r>
      <w:r w:rsidR="006166F1">
        <w:t xml:space="preserve">[5]. </w:t>
      </w:r>
      <w:r w:rsidR="00D146F8">
        <w:t xml:space="preserve">By not providing </w:t>
      </w:r>
      <w:r w:rsidR="00F94A29">
        <w:t>output values</w:t>
      </w:r>
      <w:r w:rsidR="00D146F8">
        <w:t>,</w:t>
      </w:r>
      <w:r w:rsidR="006166F1">
        <w:t xml:space="preserve"> </w:t>
      </w:r>
      <w:r w:rsidR="00D146F8">
        <w:t>the</w:t>
      </w:r>
      <w:r w:rsidR="00776B98">
        <w:t xml:space="preserve"> model </w:t>
      </w:r>
      <w:r w:rsidR="00D146F8">
        <w:t>is not</w:t>
      </w:r>
      <w:r w:rsidR="00776B98">
        <w:t xml:space="preserve"> explicitly guided toward </w:t>
      </w:r>
      <w:r w:rsidR="00D146F8">
        <w:t>learning</w:t>
      </w:r>
      <w:r w:rsidR="00776B98">
        <w:t xml:space="preserve"> </w:t>
      </w:r>
      <w:r w:rsidR="00D146F8">
        <w:t>a specific type of pattern in the data.</w:t>
      </w:r>
      <w:r w:rsidR="006F500A">
        <w:t xml:space="preserve"> </w:t>
      </w:r>
      <w:r w:rsidR="00484974">
        <w:t xml:space="preserve">A common application of unsupervised learning is dimensionality reduction, which </w:t>
      </w:r>
      <w:r w:rsidR="00EB04EE">
        <w:t xml:space="preserve">transforms </w:t>
      </w:r>
      <w:r w:rsidR="00F06001">
        <w:t xml:space="preserve">a dataset with many variables </w:t>
      </w:r>
      <w:r w:rsidR="00205675">
        <w:t xml:space="preserve">into a dataset with fewer variables while retaining as </w:t>
      </w:r>
      <w:r w:rsidR="007B72AC">
        <w:t>much of the data’s original variation as possible</w:t>
      </w:r>
      <w:r w:rsidR="007C1C07">
        <w:t xml:space="preserve"> [5]</w:t>
      </w:r>
      <w:r w:rsidR="007B72AC">
        <w:t xml:space="preserve">. </w:t>
      </w:r>
      <w:r w:rsidR="00697378">
        <w:t xml:space="preserve">The transformed dataset may </w:t>
      </w:r>
      <w:r w:rsidR="007C1C07">
        <w:t>contain</w:t>
      </w:r>
      <w:r w:rsidR="00697378">
        <w:t xml:space="preserve"> </w:t>
      </w:r>
      <w:r w:rsidR="007C1C07">
        <w:t xml:space="preserve">linear and non-linear transformations of the original variables. </w:t>
      </w:r>
      <w:r w:rsidR="007B72AC">
        <w:t xml:space="preserve">One widely used dimensionality technique is called principal component </w:t>
      </w:r>
      <w:r w:rsidR="007C1C07">
        <w:t>analysis and</w:t>
      </w:r>
      <w:r w:rsidR="00F43BD3">
        <w:t xml:space="preserve"> is often applied to be able to </w:t>
      </w:r>
      <w:r w:rsidR="007308A0">
        <w:t>represent</w:t>
      </w:r>
      <w:r w:rsidR="00F43BD3">
        <w:t xml:space="preserve"> </w:t>
      </w:r>
      <w:r w:rsidR="00457C4A">
        <w:t xml:space="preserve">a dataset with many variables using only </w:t>
      </w:r>
      <w:r w:rsidR="00697378">
        <w:t>two variables</w:t>
      </w:r>
      <w:r w:rsidR="007308A0">
        <w:t>, making it easier to visualise patterns in the data</w:t>
      </w:r>
      <w:r w:rsidR="00697378">
        <w:t xml:space="preserve"> [5].</w:t>
      </w:r>
    </w:p>
    <w:p w14:paraId="7DA9CDDA" w14:textId="77777777" w:rsidR="007C1C07" w:rsidRDefault="007C1C07" w:rsidP="00717278">
      <w:pPr>
        <w:jc w:val="both"/>
      </w:pPr>
    </w:p>
    <w:p w14:paraId="36200CD4" w14:textId="2390F206" w:rsidR="00550F83" w:rsidRDefault="008E650A" w:rsidP="00550F83">
      <w:pPr>
        <w:pStyle w:val="Heading4"/>
      </w:pPr>
      <w:r>
        <w:t xml:space="preserve">2.32 </w:t>
      </w:r>
      <w:r w:rsidR="00550F83">
        <w:t>Supervised Learning</w:t>
      </w:r>
    </w:p>
    <w:p w14:paraId="06A970B9" w14:textId="37320C08" w:rsidR="009E328B" w:rsidRDefault="007C1C07" w:rsidP="009E328B">
      <w:pPr>
        <w:jc w:val="both"/>
      </w:pPr>
      <w:r>
        <w:t xml:space="preserve">In contrast, supervised learning </w:t>
      </w:r>
      <w:r w:rsidR="00C55C7F">
        <w:t>occurs when a model is fit to a labelled dataset</w:t>
      </w:r>
      <w:r w:rsidR="001F2EE5">
        <w:t xml:space="preserve">, where each input datapoint is associated with one or more </w:t>
      </w:r>
      <w:r w:rsidR="00955015">
        <w:t>output categories or values</w:t>
      </w:r>
      <w:r w:rsidR="003103BB">
        <w:t xml:space="preserve"> [5]. </w:t>
      </w:r>
      <w:r w:rsidR="00955015">
        <w:t>The</w:t>
      </w:r>
      <w:r w:rsidR="00931EFE">
        <w:t xml:space="preserve"> true values of the </w:t>
      </w:r>
      <w:r w:rsidR="00955015">
        <w:t>output</w:t>
      </w:r>
      <w:r w:rsidR="00931EFE">
        <w:t xml:space="preserve"> variables</w:t>
      </w:r>
      <w:r w:rsidR="00955015">
        <w:t xml:space="preserve"> are referred to as the ‘ground truth’, </w:t>
      </w:r>
      <w:r w:rsidR="006C794B">
        <w:t>which</w:t>
      </w:r>
      <w:r w:rsidR="00955015">
        <w:t xml:space="preserve"> the mode</w:t>
      </w:r>
      <w:r w:rsidR="00F250E5">
        <w:t xml:space="preserve">l </w:t>
      </w:r>
      <w:r w:rsidR="006C794B">
        <w:t xml:space="preserve">is trained to predict using </w:t>
      </w:r>
      <w:r w:rsidR="00C55C7F">
        <w:t xml:space="preserve">patterns </w:t>
      </w:r>
      <w:r w:rsidR="006C794B">
        <w:t>in the data</w:t>
      </w:r>
      <w:r w:rsidR="00600CC2">
        <w:t xml:space="preserve"> [5]. </w:t>
      </w:r>
      <w:r w:rsidR="00FE4937">
        <w:t xml:space="preserve">Supervised learning can be applied to classification problems, where the </w:t>
      </w:r>
      <w:r w:rsidR="00416FB9">
        <w:t xml:space="preserve">ground truth </w:t>
      </w:r>
      <w:r w:rsidR="00532D78">
        <w:t xml:space="preserve">is </w:t>
      </w:r>
      <w:r w:rsidR="00074DEB">
        <w:t>two</w:t>
      </w:r>
      <w:r w:rsidR="00532D78">
        <w:t xml:space="preserve"> or more</w:t>
      </w:r>
      <w:r w:rsidR="00FE4937">
        <w:t xml:space="preserve"> specific categor</w:t>
      </w:r>
      <w:r w:rsidR="00532D78">
        <w:t>ies</w:t>
      </w:r>
      <w:r w:rsidR="00FE4937">
        <w:t xml:space="preserve">, or regression problems, where the </w:t>
      </w:r>
      <w:r w:rsidR="00532D78">
        <w:t>ground truth is</w:t>
      </w:r>
      <w:r w:rsidR="00FE4937">
        <w:t xml:space="preserve"> a continuous</w:t>
      </w:r>
      <w:r w:rsidR="00532D78">
        <w:t xml:space="preserve"> numerical</w:t>
      </w:r>
      <w:r w:rsidR="00FE4937">
        <w:t xml:space="preserve"> output [5].</w:t>
      </w:r>
      <w:r w:rsidR="009E328B" w:rsidRPr="009E328B">
        <w:t xml:space="preserve"> </w:t>
      </w:r>
      <w:r w:rsidR="009E328B">
        <w:t xml:space="preserve">This thesis will focus on supervised machine learning for regression analysis, as models can be trained on data labelled with ground truth </w:t>
      </w:r>
      <w:r w:rsidR="00127371">
        <w:t>MMR values</w:t>
      </w:r>
      <w:r w:rsidR="009E328B">
        <w:t xml:space="preserve">, which are continuous. </w:t>
      </w:r>
    </w:p>
    <w:p w14:paraId="63FE9E58" w14:textId="77777777" w:rsidR="0092049D" w:rsidRDefault="0092049D" w:rsidP="000B15ED">
      <w:pPr>
        <w:jc w:val="both"/>
      </w:pPr>
    </w:p>
    <w:p w14:paraId="4DE90B09" w14:textId="0199E26C" w:rsidR="00FF4999" w:rsidRDefault="0034715F" w:rsidP="000B15ED">
      <w:pPr>
        <w:jc w:val="both"/>
      </w:pPr>
      <w:r>
        <w:t>More formally</w:t>
      </w:r>
      <w:r w:rsidR="003F270B">
        <w:t xml:space="preserve">, a dataset containing </w:t>
      </w:r>
      <w:r w:rsidR="002102FE">
        <w:rPr>
          <w:i/>
          <w:iCs/>
        </w:rPr>
        <w:t>n</w:t>
      </w:r>
      <w:r w:rsidR="002102FE">
        <w:t xml:space="preserve"> samples </w:t>
      </w:r>
      <w:r w:rsidR="00F40E5B">
        <w:t xml:space="preserve">is denoted </w:t>
      </w:r>
      <w:r>
        <w:t>as</w:t>
      </w:r>
      <w:r w:rsidR="00F40E5B">
        <w:t xml:space="preserve"> </w:t>
      </w: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rsidR="003F270B">
        <w:t xml:space="preserve">, where </w:t>
      </w:r>
      <m:oMath>
        <m:sSub>
          <m:sSubPr>
            <m:ctrlPr>
              <w:rPr>
                <w:rFonts w:ascii="Cambria Math" w:eastAsiaTheme="minorEastAsia" w:hAnsi="Cambria Math"/>
                <w:i/>
              </w:rPr>
            </m:ctrlPr>
          </m:sSubPr>
          <m:e>
            <m:r>
              <w:rPr>
                <w:rFonts w:ascii="Cambria Math" w:hAnsi="Cambria Math"/>
              </w:rPr>
              <m:t>x</m:t>
            </m:r>
            <m:ctrlPr>
              <w:rPr>
                <w:rFonts w:ascii="Cambria Math" w:hAnsi="Cambria Math"/>
                <w:i/>
              </w:rPr>
            </m:ctrlP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AA6018">
        <w:rPr>
          <w:rFonts w:eastAsiaTheme="minorEastAsia"/>
        </w:rPr>
        <w:t xml:space="preserve"> refers to a </w:t>
      </w:r>
      <w:r w:rsidR="00AA6018">
        <w:rPr>
          <w:rFonts w:eastAsiaTheme="minorEastAsia"/>
          <w:i/>
          <w:iCs/>
        </w:rPr>
        <w:t>d</w:t>
      </w:r>
      <w:r w:rsidR="00AA6018">
        <w:rPr>
          <w:rFonts w:eastAsiaTheme="minorEastAsia"/>
        </w:rPr>
        <w:t xml:space="preserve">-dimensional </w:t>
      </w:r>
      <w:r w:rsidR="00580939">
        <w:rPr>
          <w:rFonts w:eastAsiaTheme="minorEastAsia"/>
        </w:rPr>
        <w:t xml:space="preserve">input </w:t>
      </w:r>
      <w:r w:rsidR="00AA6018">
        <w:rPr>
          <w:rFonts w:eastAsiaTheme="minorEastAsia"/>
        </w:rPr>
        <w:t xml:space="preserve">feature vector and </w:t>
      </w:r>
      <m:oMath>
        <m:sSub>
          <m:sSubPr>
            <m:ctrlPr>
              <w:rPr>
                <w:rFonts w:ascii="Cambria Math" w:hAnsi="Cambria Math"/>
                <w:i/>
              </w:rPr>
            </m:ctrlPr>
          </m:sSubPr>
          <m:e>
            <m:r>
              <w:rPr>
                <w:rFonts w:ascii="Cambria Math" w:hAnsi="Cambria Math"/>
              </w:rPr>
              <m:t>y</m:t>
            </m:r>
          </m:e>
          <m:sub>
            <m:r>
              <w:rPr>
                <w:rFonts w:ascii="Cambria Math" w:hAnsi="Cambria Math"/>
              </w:rPr>
              <m:t>i</m:t>
            </m:r>
          </m:sub>
        </m:sSub>
        <m:r>
          <m:rPr>
            <m:scr m:val="double-struck"/>
          </m:rPr>
          <w:rPr>
            <w:rFonts w:ascii="Cambria Math" w:hAnsi="Cambria Math"/>
          </w:rPr>
          <m:t>∈R</m:t>
        </m:r>
      </m:oMath>
      <w:r w:rsidR="00AA6018">
        <w:rPr>
          <w:rFonts w:eastAsiaTheme="minorEastAsia"/>
        </w:rPr>
        <w:t xml:space="preserve"> refers to the corresponding continuous, numeric output value [7].</w:t>
      </w:r>
      <w:r w:rsidR="00580939">
        <w:t xml:space="preserve"> </w:t>
      </w:r>
      <w:r w:rsidR="00A634D5">
        <w:t xml:space="preserve">When solving a regression problem, the </w:t>
      </w:r>
      <w:r w:rsidR="002E18CD">
        <w:t xml:space="preserve">model’s </w:t>
      </w:r>
      <w:r w:rsidR="00A634D5">
        <w:t xml:space="preserve">goal </w:t>
      </w:r>
      <w:r w:rsidR="002E18CD">
        <w:t xml:space="preserve">is to learn a mapping, </w:t>
      </w:r>
      <w:r w:rsidR="002E18CD">
        <w:rPr>
          <w:i/>
          <w:iCs/>
        </w:rPr>
        <w:t>f(x)</w:t>
      </w:r>
      <w:r w:rsidR="002E18CD">
        <w:t>, between the input data and the associated ground truth</w:t>
      </w:r>
      <w:r w:rsidR="00924ADF">
        <w:t xml:space="preserve"> [6].</w:t>
      </w:r>
      <w:r w:rsidR="002E18CD">
        <w:t xml:space="preserve"> </w:t>
      </w:r>
      <w:r w:rsidR="00924ADF">
        <w:t>For</w:t>
      </w:r>
      <w:r w:rsidR="00C75F0A">
        <w:t xml:space="preserve"> a new input datapoint, </w:t>
      </w:r>
      <w:r w:rsidR="00897EE1">
        <w:rPr>
          <w:i/>
          <w:iCs/>
        </w:rPr>
        <w:t>x*</w:t>
      </w:r>
      <w:r w:rsidR="00897EE1">
        <w:t>,</w:t>
      </w:r>
      <w:r w:rsidR="00897EE1">
        <w:rPr>
          <w:i/>
          <w:iCs/>
        </w:rPr>
        <w:t xml:space="preserve"> </w:t>
      </w:r>
      <w:r w:rsidR="00C75F0A">
        <w:t xml:space="preserve"> the model can</w:t>
      </w:r>
      <w:r w:rsidR="00924ADF">
        <w:t xml:space="preserve"> use the mapping </w:t>
      </w:r>
      <w:r w:rsidR="00924ADF">
        <w:rPr>
          <w:i/>
          <w:iCs/>
        </w:rPr>
        <w:t>f(x*)</w:t>
      </w:r>
      <w:r w:rsidR="00C75F0A">
        <w:t xml:space="preserve"> </w:t>
      </w:r>
      <w:r w:rsidR="00924ADF">
        <w:t xml:space="preserve">to </w:t>
      </w:r>
      <w:r w:rsidR="00C75F0A">
        <w:t xml:space="preserve">correctly predict </w:t>
      </w:r>
      <w:r w:rsidR="00897EE1">
        <w:t xml:space="preserve">the associated ground truth </w:t>
      </w:r>
      <w:r w:rsidR="00897EE1">
        <w:rPr>
          <w:i/>
          <w:iCs/>
        </w:rPr>
        <w:t>y*</w:t>
      </w:r>
      <w:r w:rsidR="00C75F0A">
        <w:rPr>
          <w:i/>
          <w:iCs/>
        </w:rPr>
        <w:t xml:space="preserve"> </w:t>
      </w:r>
      <w:r w:rsidR="002E18CD">
        <w:t>[6].</w:t>
      </w:r>
      <w:r w:rsidR="00A634D5">
        <w:t xml:space="preserve"> </w:t>
      </w:r>
      <w:r w:rsidR="001320B2">
        <w:t xml:space="preserve">The type of mapping </w:t>
      </w:r>
      <w:r w:rsidR="00B82EAA">
        <w:t xml:space="preserve">used </w:t>
      </w:r>
      <w:r w:rsidR="001320B2">
        <w:t xml:space="preserve">defines the </w:t>
      </w:r>
      <w:r w:rsidR="00B35059">
        <w:t>ML</w:t>
      </w:r>
      <w:r w:rsidR="001320B2">
        <w:t xml:space="preserve"> model being implemented [6].</w:t>
      </w:r>
      <w:r w:rsidR="00291A98">
        <w:t xml:space="preserve"> At its core, this mapping is a mathematical function </w:t>
      </w:r>
      <w:r w:rsidR="002D64BB">
        <w:t>defined by a series of parameters</w:t>
      </w:r>
      <w:r w:rsidR="00486085">
        <w:t>, where the function</w:t>
      </w:r>
      <w:r w:rsidR="002D64BB">
        <w:t xml:space="preserve"> takes in the input dataset and generates its prediction of the output [5].</w:t>
      </w:r>
      <w:r w:rsidR="00304175">
        <w:t xml:space="preserve"> </w:t>
      </w:r>
      <w:r w:rsidR="009D5503">
        <w:t xml:space="preserve">To </w:t>
      </w:r>
      <w:r w:rsidR="00293BCD">
        <w:t xml:space="preserve">produce accurate predictions, the mapping must approximate the true, underlying relationships </w:t>
      </w:r>
      <w:r w:rsidR="00B57A12">
        <w:t xml:space="preserve">between the </w:t>
      </w:r>
      <w:r w:rsidR="00B35059">
        <w:t xml:space="preserve">feature </w:t>
      </w:r>
      <w:r w:rsidR="00B57A12">
        <w:t>variables in</w:t>
      </w:r>
      <w:r w:rsidR="00293BCD">
        <w:t xml:space="preserve"> the data [5].</w:t>
      </w:r>
    </w:p>
    <w:p w14:paraId="2C1C5120" w14:textId="77777777" w:rsidR="00BB3C19" w:rsidRDefault="00BB3C19" w:rsidP="000B15ED">
      <w:pPr>
        <w:jc w:val="both"/>
      </w:pPr>
    </w:p>
    <w:p w14:paraId="107007B7" w14:textId="42EB65B5" w:rsidR="00486085" w:rsidRDefault="008E650A" w:rsidP="00345DE7">
      <w:pPr>
        <w:pStyle w:val="Heading5"/>
      </w:pPr>
      <w:r>
        <w:t xml:space="preserve">2.321 </w:t>
      </w:r>
      <w:r w:rsidR="00345DE7">
        <w:t xml:space="preserve">Model </w:t>
      </w:r>
      <w:r w:rsidR="00486085">
        <w:t>Development</w:t>
      </w:r>
    </w:p>
    <w:p w14:paraId="4C1F900E" w14:textId="5EFF7877" w:rsidR="00494A2E" w:rsidRDefault="00813FA1" w:rsidP="00B94F0D">
      <w:pPr>
        <w:jc w:val="both"/>
      </w:pPr>
      <w:r>
        <w:t xml:space="preserve">Model performance </w:t>
      </w:r>
      <w:r w:rsidR="00453566">
        <w:t xml:space="preserve">depends on whether the model’s parameters are well-suited to the model’s purpose and </w:t>
      </w:r>
      <w:r w:rsidR="00B94F0D">
        <w:t xml:space="preserve">dataset [5]. </w:t>
      </w:r>
      <w:r w:rsidR="00B82EAA">
        <w:t>M</w:t>
      </w:r>
      <w:r w:rsidR="005305DA">
        <w:t xml:space="preserve">odel performance is defined by a loss function, which quantifies the difference between the model’s </w:t>
      </w:r>
      <w:r w:rsidR="006616A6">
        <w:t>predictions</w:t>
      </w:r>
      <w:r w:rsidR="005305DA">
        <w:t xml:space="preserve"> and the ground truth [5]. The process of optimising the model’s parameters involves minimising this loss function</w:t>
      </w:r>
      <w:r w:rsidR="00447F89">
        <w:t>, which commonly involves a technique called gradient descent</w:t>
      </w:r>
      <w:r w:rsidR="005305DA">
        <w:t xml:space="preserve"> [7</w:t>
      </w:r>
      <w:r w:rsidR="00447F89">
        <w:t>, 25</w:t>
      </w:r>
      <w:r w:rsidR="005305DA">
        <w:t xml:space="preserve">]. </w:t>
      </w:r>
      <w:r w:rsidR="00B64FA4">
        <w:t xml:space="preserve">Intuitively, gradient descent </w:t>
      </w:r>
      <w:r w:rsidR="00086A46">
        <w:t xml:space="preserve">takes advantage of the observation that the gradient quantifies the direction of greatest increase. Thus, taking the </w:t>
      </w:r>
      <w:r w:rsidR="001964D5">
        <w:t xml:space="preserve">negative gradient of the loss function with respect to each parameter gives the direction </w:t>
      </w:r>
      <w:r w:rsidR="0030529C">
        <w:t xml:space="preserve">that the parameter’s value would need to move to </w:t>
      </w:r>
      <w:r w:rsidR="0030529C">
        <w:lastRenderedPageBreak/>
        <w:t>produce the</w:t>
      </w:r>
      <w:r w:rsidR="001964D5">
        <w:t xml:space="preserve"> greatest decrease in loss</w:t>
      </w:r>
      <w:r w:rsidR="00CE71E5">
        <w:t xml:space="preserve"> [25]</w:t>
      </w:r>
      <w:r w:rsidR="0030529C">
        <w:t xml:space="preserve">. </w:t>
      </w:r>
      <w:r w:rsidR="00BF547C">
        <w:t xml:space="preserve">As a result, </w:t>
      </w:r>
      <w:r w:rsidR="00697C9B">
        <w:t>to minimise the loss function</w:t>
      </w:r>
      <w:r w:rsidR="00D2064A">
        <w:t xml:space="preserve">, </w:t>
      </w:r>
      <w:r w:rsidR="00BF547C">
        <w:t>the gradient of the loss with respect to a specific parameter</w:t>
      </w:r>
      <w:r w:rsidR="001F0816">
        <w:t xml:space="preserve">, </w:t>
      </w:r>
      <m:oMath>
        <m:f>
          <m:fPr>
            <m:ctrlPr>
              <w:rPr>
                <w:rFonts w:ascii="Cambria Math" w:hAnsi="Cambria Math"/>
                <w:i/>
              </w:rPr>
            </m:ctrlPr>
          </m:fPr>
          <m:num>
            <m:r>
              <w:rPr>
                <w:rFonts w:ascii="Cambria Math" w:hAnsi="Cambria Math"/>
              </w:rPr>
              <m:t>∂loss</m:t>
            </m:r>
          </m:num>
          <m:den>
            <m:r>
              <w:rPr>
                <w:rFonts w:ascii="Cambria Math" w:hAnsi="Cambria Math"/>
              </w:rPr>
              <m:t>∂current parameter</m:t>
            </m:r>
          </m:den>
        </m:f>
      </m:oMath>
      <w:r w:rsidR="001F0816">
        <w:rPr>
          <w:rFonts w:eastAsiaTheme="minorEastAsia"/>
        </w:rPr>
        <w:t>,</w:t>
      </w:r>
      <w:r w:rsidR="00BF547C">
        <w:t xml:space="preserve"> can be </w:t>
      </w:r>
      <w:r w:rsidR="00697C9B">
        <w:t>subtracted from</w:t>
      </w:r>
      <w:r w:rsidR="00BF547C">
        <w:t xml:space="preserve"> the parameter</w:t>
      </w:r>
      <w:r w:rsidR="009C04EE">
        <w:t>’s current</w:t>
      </w:r>
      <w:r w:rsidR="00BF547C">
        <w:t xml:space="preserve"> value, </w:t>
      </w:r>
      <w:r w:rsidR="009C04EE">
        <w:t xml:space="preserve">as shown in </w:t>
      </w:r>
      <w:r w:rsidR="00E1141A">
        <w:t>Equation 1</w:t>
      </w:r>
      <w:r w:rsidR="009C04EE">
        <w:t xml:space="preserve"> below </w:t>
      </w:r>
      <w:r w:rsidR="00CE71E5">
        <w:t>[26]</w:t>
      </w:r>
      <w:r w:rsidR="009C04EE">
        <w:t xml:space="preserve">. </w:t>
      </w:r>
      <w:r w:rsidR="00697C9B">
        <w:t xml:space="preserve">The symbol </w:t>
      </w:r>
      <m:oMath>
        <m:r>
          <w:rPr>
            <w:rFonts w:ascii="Cambria Math" w:hAnsi="Cambria Math"/>
          </w:rPr>
          <m:t>η</m:t>
        </m:r>
      </m:oMath>
      <w:r w:rsidR="00697C9B">
        <w:rPr>
          <w:rFonts w:eastAsiaTheme="minorEastAsia"/>
        </w:rPr>
        <w:t xml:space="preserve"> is the learning rate, which </w:t>
      </w:r>
      <w:r w:rsidR="00494A2E">
        <w:rPr>
          <w:rFonts w:eastAsiaTheme="minorEastAsia"/>
        </w:rPr>
        <w:t>determines the degree to which the negative gradient is used to adjust the parameters’ value [26].</w:t>
      </w:r>
      <w:r w:rsidR="00697C9B">
        <w:rPr>
          <w:rFonts w:eastAsiaTheme="minorEastAsia"/>
        </w:rPr>
        <w:t xml:space="preserve"> </w:t>
      </w:r>
      <w:r w:rsidR="00260AD2">
        <w:rPr>
          <w:rFonts w:eastAsiaTheme="minorEastAsia"/>
        </w:rPr>
        <w:t>This g</w:t>
      </w:r>
      <w:r w:rsidR="00494A2E">
        <w:rPr>
          <w:rFonts w:eastAsiaTheme="minorEastAsia"/>
        </w:rPr>
        <w:t xml:space="preserve">radient </w:t>
      </w:r>
      <w:r w:rsidR="00494A2E">
        <w:t>descent algorithm is applied to all model parameters</w:t>
      </w:r>
      <w:r w:rsidR="00536FF0">
        <w:t xml:space="preserve"> </w:t>
      </w:r>
      <w:r w:rsidR="00CB7B11">
        <w:t>to</w:t>
      </w:r>
      <w:r w:rsidR="00536FF0">
        <w:t xml:space="preserve"> minimis</w:t>
      </w:r>
      <w:r w:rsidR="00CB7B11">
        <w:t>e</w:t>
      </w:r>
      <w:r w:rsidR="00536FF0">
        <w:t xml:space="preserve"> the model’s loss function </w:t>
      </w:r>
      <w:r w:rsidR="002B17D4">
        <w:t xml:space="preserve">through optimising its parameter values. There are many different implementations of gradient descent, such </w:t>
      </w:r>
      <w:r w:rsidR="002174E7">
        <w:t xml:space="preserve">as sample gradient descent, which </w:t>
      </w:r>
      <w:r w:rsidR="00737026">
        <w:t xml:space="preserve">calculates the gradient using a subset of </w:t>
      </w:r>
      <w:r w:rsidR="002C2A70">
        <w:t xml:space="preserve">the </w:t>
      </w:r>
      <w:r w:rsidR="00737026">
        <w:t>data</w:t>
      </w:r>
      <w:r w:rsidR="002C2A70">
        <w:t>set</w:t>
      </w:r>
      <w:r w:rsidR="00737026">
        <w:t xml:space="preserve"> to reduce computational complexity [25].</w:t>
      </w:r>
      <w:r w:rsidR="002B17D4">
        <w:t xml:space="preserve"> </w:t>
      </w:r>
    </w:p>
    <w:p w14:paraId="221F9B7B" w14:textId="3EF75CB8" w:rsidR="005712E0" w:rsidRPr="005712E0" w:rsidRDefault="006F1A1A" w:rsidP="00B94F0D">
      <w:pPr>
        <w:jc w:val="both"/>
        <w:rPr>
          <w:rFonts w:eastAsiaTheme="minorEastAsia"/>
        </w:rPr>
      </w:pPr>
      <m:oMathPara>
        <m:oMath>
          <m:eqArr>
            <m:eqArrPr>
              <m:maxDist m:val="1"/>
              <m:ctrlPr>
                <w:rPr>
                  <w:rFonts w:ascii="Cambria Math" w:hAnsi="Cambria Math"/>
                  <w:i/>
                </w:rPr>
              </m:ctrlPr>
            </m:eqArrPr>
            <m:e>
              <m:r>
                <w:rPr>
                  <w:rFonts w:ascii="Cambria Math" w:hAnsi="Cambria Math"/>
                </w:rPr>
                <m:t>new parameter value=current parameter value- η</m:t>
              </m:r>
              <m:f>
                <m:fPr>
                  <m:ctrlPr>
                    <w:rPr>
                      <w:rFonts w:ascii="Cambria Math" w:hAnsi="Cambria Math"/>
                      <w:i/>
                    </w:rPr>
                  </m:ctrlPr>
                </m:fPr>
                <m:num>
                  <m:r>
                    <w:rPr>
                      <w:rFonts w:ascii="Cambria Math" w:hAnsi="Cambria Math"/>
                    </w:rPr>
                    <m:t>∂loss</m:t>
                  </m:r>
                </m:num>
                <m:den>
                  <m:r>
                    <w:rPr>
                      <w:rFonts w:ascii="Cambria Math" w:hAnsi="Cambria Math"/>
                    </w:rPr>
                    <m:t>∂current parameter</m:t>
                  </m:r>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1E156DB7" w14:textId="77777777" w:rsidR="00AE72D5" w:rsidRDefault="00AE72D5" w:rsidP="00B94F0D">
      <w:pPr>
        <w:jc w:val="both"/>
      </w:pPr>
    </w:p>
    <w:p w14:paraId="210BB825" w14:textId="6D662A66" w:rsidR="00BC08DC" w:rsidRDefault="00AE72D5" w:rsidP="00B94F0D">
      <w:pPr>
        <w:jc w:val="both"/>
      </w:pPr>
      <w:r>
        <w:t xml:space="preserve">Model development must be done with care, as </w:t>
      </w:r>
      <w:r w:rsidR="007145A6">
        <w:t xml:space="preserve">the model’s parameters are </w:t>
      </w:r>
      <w:r>
        <w:t>optimis</w:t>
      </w:r>
      <w:r w:rsidR="007145A6">
        <w:t>ed</w:t>
      </w:r>
      <w:r>
        <w:t xml:space="preserve"> with respect to </w:t>
      </w:r>
      <w:r w:rsidR="00173595">
        <w:t>a</w:t>
      </w:r>
      <w:r>
        <w:t xml:space="preserve"> specific input dataset</w:t>
      </w:r>
      <w:r w:rsidR="007145A6">
        <w:t xml:space="preserve"> [5].</w:t>
      </w:r>
      <w:r w:rsidR="00280818">
        <w:t xml:space="preserve"> This can produce overfitting, where the model has high performance on the input dataset but </w:t>
      </w:r>
      <w:r w:rsidR="00F6096D">
        <w:t>low performance on out-of-sample data [5].</w:t>
      </w:r>
      <w:r w:rsidR="00755ACA">
        <w:t xml:space="preserve"> </w:t>
      </w:r>
      <w:r w:rsidR="00F6096D">
        <w:t>Overfitting</w:t>
      </w:r>
      <w:r w:rsidR="00B31DFD">
        <w:t xml:space="preserve"> </w:t>
      </w:r>
      <w:r w:rsidR="00F6096D">
        <w:t>can</w:t>
      </w:r>
      <w:r w:rsidR="00B31DFD">
        <w:t xml:space="preserve"> occur </w:t>
      </w:r>
      <w:r w:rsidR="00BE7036">
        <w:t>due to noise in the input dataset, where the</w:t>
      </w:r>
      <w:r w:rsidR="00B31DFD">
        <w:t xml:space="preserve"> </w:t>
      </w:r>
      <w:r w:rsidR="00864B86">
        <w:t>model learn</w:t>
      </w:r>
      <w:r w:rsidR="00BE7036">
        <w:t xml:space="preserve">s the noise </w:t>
      </w:r>
      <w:r w:rsidR="00884E17">
        <w:t>as a true pattern</w:t>
      </w:r>
      <w:r w:rsidR="00CE3938">
        <w:t xml:space="preserve"> in the data [5]. This pre</w:t>
      </w:r>
      <w:r w:rsidR="00A66A8B">
        <w:t>vent</w:t>
      </w:r>
      <w:r w:rsidR="00CE3938">
        <w:t>s</w:t>
      </w:r>
      <w:r w:rsidR="00884E17">
        <w:t xml:space="preserve"> the model</w:t>
      </w:r>
      <w:r w:rsidR="00A66A8B">
        <w:t xml:space="preserve"> from learning the true, underlying patterns in the data that would allow </w:t>
      </w:r>
      <w:r w:rsidR="00CE3938">
        <w:t xml:space="preserve">it to extrapolate to </w:t>
      </w:r>
      <w:r w:rsidR="00B31DFD">
        <w:t>out-of-sample data</w:t>
      </w:r>
      <w:r w:rsidR="0006326B">
        <w:t>, which may have a different noise pattern</w:t>
      </w:r>
      <w:r w:rsidR="00B31DFD">
        <w:t xml:space="preserve"> </w:t>
      </w:r>
      <w:r w:rsidR="00A66A8B">
        <w:t>[5].</w:t>
      </w:r>
      <w:r w:rsidR="00B31DFD">
        <w:t xml:space="preserve"> </w:t>
      </w:r>
      <w:r w:rsidR="0006326B">
        <w:t xml:space="preserve">Generally, </w:t>
      </w:r>
      <w:r w:rsidR="00755ACA">
        <w:t xml:space="preserve">more complex models have a higher risk of </w:t>
      </w:r>
      <w:r w:rsidR="0006326B">
        <w:t>overfittin</w:t>
      </w:r>
      <w:r w:rsidR="00755ACA">
        <w:t xml:space="preserve">g, as they have more parameters that can be configured to the exact, noisy patterns in the input dataset [5]. </w:t>
      </w:r>
      <w:r w:rsidR="00C84F09">
        <w:t xml:space="preserve">The risk of overfitting must be </w:t>
      </w:r>
      <w:r w:rsidR="00BF339E">
        <w:t>balanced with the risk of underfitting, which occurs when</w:t>
      </w:r>
      <w:r w:rsidR="00062CBE">
        <w:t xml:space="preserve"> the model</w:t>
      </w:r>
      <w:r w:rsidR="00DC6FEF">
        <w:t xml:space="preserve"> </w:t>
      </w:r>
      <w:r w:rsidR="00BF339E">
        <w:t xml:space="preserve">is too simple to </w:t>
      </w:r>
      <w:r w:rsidR="00DC6FEF">
        <w:t>accurately capture the underlying relationships in the data [5].</w:t>
      </w:r>
      <w:r w:rsidR="00BC08DC">
        <w:t xml:space="preserve"> Overfitting and underfitting </w:t>
      </w:r>
      <w:r w:rsidR="006073CD">
        <w:t>are</w:t>
      </w:r>
      <w:r w:rsidR="00BC08DC">
        <w:t xml:space="preserve"> related to the bias-variance trade-off</w:t>
      </w:r>
      <w:r w:rsidR="00AE7277">
        <w:t xml:space="preserve">, where bias refers to errors in the model’s predictions </w:t>
      </w:r>
      <w:r w:rsidR="0041511E">
        <w:t>while variance refers to change in the model’s predictions based on the training data used [5]. The goal of model development is to produce a model with low bias and low variance. However, to reduce bias</w:t>
      </w:r>
      <w:r w:rsidR="00E76BF5">
        <w:t>, the model generally must become more complex, which can cause overfitting and increase variance, necessitating a trade-off [5].</w:t>
      </w:r>
    </w:p>
    <w:p w14:paraId="17691D5B" w14:textId="77777777" w:rsidR="00CB41F8" w:rsidRDefault="00CB41F8" w:rsidP="00B94F0D">
      <w:pPr>
        <w:jc w:val="both"/>
      </w:pPr>
    </w:p>
    <w:p w14:paraId="677AF3AF" w14:textId="36185450" w:rsidR="00CB4080" w:rsidRDefault="00CB41F8" w:rsidP="00B94F0D">
      <w:pPr>
        <w:jc w:val="both"/>
      </w:pPr>
      <w:r>
        <w:t xml:space="preserve">To balance </w:t>
      </w:r>
      <w:r w:rsidR="00D8709C">
        <w:t>the goal of low bias while avoiding overfitting</w:t>
      </w:r>
      <w:r>
        <w:t>, the dataset is split into non-overlapping training and testing subsets</w:t>
      </w:r>
      <w:r w:rsidR="006774A3">
        <w:t>, generally in a ratio between 72:25 and 90:10</w:t>
      </w:r>
      <w:r>
        <w:t xml:space="preserve"> [5]. The model</w:t>
      </w:r>
      <w:r w:rsidR="00482636">
        <w:t>’s parameters are fit to the training dataset through minimising the loss function</w:t>
      </w:r>
      <w:r>
        <w:t xml:space="preserve"> </w:t>
      </w:r>
      <w:r w:rsidR="009F24C9">
        <w:t xml:space="preserve">[5]. Then, the model’s performance </w:t>
      </w:r>
      <w:r w:rsidR="00C615DF">
        <w:t xml:space="preserve">is evaluated on the previously unseen test data to determine whether the model is generalisable or is overfit to the training data [5]. </w:t>
      </w:r>
    </w:p>
    <w:p w14:paraId="1915CEE7" w14:textId="77777777" w:rsidR="00CB4080" w:rsidRDefault="00CB4080" w:rsidP="00B94F0D">
      <w:pPr>
        <w:jc w:val="both"/>
      </w:pPr>
    </w:p>
    <w:p w14:paraId="6E8EE92E" w14:textId="127AAC63" w:rsidR="004C7F5E" w:rsidRDefault="005A719A" w:rsidP="00B94F0D">
      <w:pPr>
        <w:jc w:val="both"/>
      </w:pPr>
      <w:r>
        <w:t xml:space="preserve">However, the model should not be adjusted based on </w:t>
      </w:r>
      <w:r w:rsidR="003A5408">
        <w:t>its test performance</w:t>
      </w:r>
      <w:r>
        <w:t xml:space="preserve"> to prevent ove</w:t>
      </w:r>
      <w:r w:rsidR="00CB4080">
        <w:t xml:space="preserve">rfitting to the test data, </w:t>
      </w:r>
      <w:r w:rsidR="000E4ED9">
        <w:t>which would</w:t>
      </w:r>
      <w:r w:rsidR="00CB4080">
        <w:t xml:space="preserve"> </w:t>
      </w:r>
      <w:r w:rsidR="0054261A">
        <w:t>prevent</w:t>
      </w:r>
      <w:r w:rsidR="000E4ED9">
        <w:t xml:space="preserve"> the</w:t>
      </w:r>
      <w:r w:rsidR="00CB4080">
        <w:t xml:space="preserve"> </w:t>
      </w:r>
      <w:r w:rsidR="000E4ED9">
        <w:t>test set</w:t>
      </w:r>
      <w:r w:rsidR="0054261A">
        <w:t xml:space="preserve"> from being able to</w:t>
      </w:r>
      <w:r w:rsidR="00167810">
        <w:t xml:space="preserve"> measure</w:t>
      </w:r>
      <w:r w:rsidR="000E4ED9">
        <w:t xml:space="preserve"> </w:t>
      </w:r>
      <w:r w:rsidR="00CB4080">
        <w:t xml:space="preserve">out-of-sample performance [5]. </w:t>
      </w:r>
      <w:r w:rsidR="00A26883">
        <w:t xml:space="preserve">This is a problem when using the test set to compare the performance </w:t>
      </w:r>
      <w:r w:rsidR="00EB48E3">
        <w:t xml:space="preserve">of </w:t>
      </w:r>
      <w:r w:rsidR="00A26883">
        <w:t>different hyperparameter specifications</w:t>
      </w:r>
      <w:r w:rsidR="00EB48E3">
        <w:t>, where h</w:t>
      </w:r>
      <w:r w:rsidR="00A26883">
        <w:t xml:space="preserve">yperparameters govern the architecture of a model and the training process, but are not themselves fine-tuned during training [5]. </w:t>
      </w:r>
      <w:r w:rsidR="002A6BD0">
        <w:t xml:space="preserve">They define the </w:t>
      </w:r>
      <w:r w:rsidR="00E1145C">
        <w:t>structure of the mapping used by the model, not the mapping itself.</w:t>
      </w:r>
      <w:r w:rsidR="002A6BD0">
        <w:t xml:space="preserve"> </w:t>
      </w:r>
      <w:r w:rsidR="00A26883">
        <w:t>For example, the learning rate</w:t>
      </w:r>
      <w:r w:rsidR="00614F9B">
        <w:t xml:space="preserve"> </w:t>
      </w:r>
      <m:oMath>
        <m:r>
          <w:rPr>
            <w:rFonts w:ascii="Cambria Math" w:hAnsi="Cambria Math"/>
          </w:rPr>
          <m:t>η</m:t>
        </m:r>
      </m:oMath>
      <w:r w:rsidR="00A26883">
        <w:t>, or the rate at which parameter values are changed during training, is a hyperparameter [5].</w:t>
      </w:r>
      <w:r w:rsidR="0001762A">
        <w:t xml:space="preserve"> </w:t>
      </w:r>
      <w:r w:rsidR="00CB4080">
        <w:t xml:space="preserve">To address this problem, </w:t>
      </w:r>
      <w:r w:rsidR="004644E1">
        <w:t xml:space="preserve">the training data </w:t>
      </w:r>
      <w:r w:rsidR="00CB4080">
        <w:t>can be</w:t>
      </w:r>
      <w:r w:rsidR="004644E1">
        <w:t xml:space="preserve"> further split into </w:t>
      </w:r>
      <w:r w:rsidR="00CB4080">
        <w:t xml:space="preserve">non-overlapping </w:t>
      </w:r>
      <w:r w:rsidR="004644E1">
        <w:t>training, validation subsets</w:t>
      </w:r>
      <w:r w:rsidR="009D6946">
        <w:t xml:space="preserve"> </w:t>
      </w:r>
      <w:r w:rsidR="004644E1">
        <w:t xml:space="preserve">[5]. </w:t>
      </w:r>
      <w:r w:rsidR="002552C4">
        <w:t>M</w:t>
      </w:r>
      <w:r w:rsidR="00CB4080">
        <w:t xml:space="preserve">odel parameters are fit using the training data, and </w:t>
      </w:r>
      <w:r w:rsidR="00614F9B">
        <w:t>different model architectures and</w:t>
      </w:r>
      <w:r w:rsidR="00CB4080">
        <w:t xml:space="preserve"> </w:t>
      </w:r>
      <w:r w:rsidR="00614F9B">
        <w:t>hyperparameter specifications are</w:t>
      </w:r>
      <w:r w:rsidR="00CB4080">
        <w:t xml:space="preserve"> tested on the previously unseen validation set [5]. </w:t>
      </w:r>
      <w:r w:rsidR="00041D7C">
        <w:t>The</w:t>
      </w:r>
      <w:r w:rsidR="009C2ED2">
        <w:t xml:space="preserve"> ability of the</w:t>
      </w:r>
      <w:r w:rsidR="00041D7C">
        <w:t xml:space="preserve"> </w:t>
      </w:r>
      <w:r w:rsidR="009C2ED2">
        <w:t>best performing model</w:t>
      </w:r>
      <w:r w:rsidR="00041D7C">
        <w:t xml:space="preserve"> </w:t>
      </w:r>
      <w:r w:rsidR="009C2ED2">
        <w:t xml:space="preserve">to generalise to out-of-sample data is then evaluated </w:t>
      </w:r>
      <w:r w:rsidR="009C2ED2">
        <w:lastRenderedPageBreak/>
        <w:t>using the</w:t>
      </w:r>
      <w:r w:rsidR="00041D7C">
        <w:t xml:space="preserve"> unseen test set [5]. </w:t>
      </w:r>
      <w:r w:rsidR="00E10831">
        <w:t>Thus, the</w:t>
      </w:r>
      <w:r w:rsidR="00B74F12">
        <w:t xml:space="preserve"> model’s performance on the test</w:t>
      </w:r>
      <w:r w:rsidR="00E10831">
        <w:t xml:space="preserve"> set </w:t>
      </w:r>
      <w:r w:rsidR="00B74F12">
        <w:t>is often considered a measure of its real-world performance</w:t>
      </w:r>
      <w:r w:rsidR="0001762A">
        <w:t xml:space="preserve"> [5]. As a result</w:t>
      </w:r>
      <w:r w:rsidR="00B74F12">
        <w:t>, the test set should only be used once [5].</w:t>
      </w:r>
    </w:p>
    <w:p w14:paraId="0C05CCFC" w14:textId="77777777" w:rsidR="004C7F5E" w:rsidRDefault="004C7F5E" w:rsidP="00B94F0D">
      <w:pPr>
        <w:jc w:val="both"/>
      </w:pPr>
    </w:p>
    <w:p w14:paraId="0AF35AF2" w14:textId="63FEC1F0" w:rsidR="009252D4" w:rsidRDefault="00B845A2" w:rsidP="00B94F0D">
      <w:pPr>
        <w:jc w:val="both"/>
      </w:pPr>
      <w:r>
        <w:t xml:space="preserve">Training data </w:t>
      </w:r>
      <w:r w:rsidR="004C7F5E">
        <w:t>is often</w:t>
      </w:r>
      <w:r>
        <w:t xml:space="preserve"> split into training, validation subsets through</w:t>
      </w:r>
      <w:r w:rsidR="004C7F5E">
        <w:t xml:space="preserve"> a process called </w:t>
      </w:r>
      <w:r w:rsidR="0056176D">
        <w:t>K</w:t>
      </w:r>
      <w:r w:rsidR="004C7F5E">
        <w:t xml:space="preserve">-fold </w:t>
      </w:r>
      <w:r w:rsidR="00872031">
        <w:t>cross-</w:t>
      </w:r>
      <w:r w:rsidR="004C7F5E">
        <w:t xml:space="preserve">validation [5]. </w:t>
      </w:r>
      <w:r w:rsidR="00F334C9">
        <w:t xml:space="preserve">In this process, </w:t>
      </w:r>
      <w:r w:rsidR="00872031">
        <w:t xml:space="preserve">the training data is split into </w:t>
      </w:r>
      <w:r w:rsidR="00F334C9">
        <w:t>K-1</w:t>
      </w:r>
      <w:r w:rsidR="00872031">
        <w:t xml:space="preserve"> equally sized, non-overlapping subsets. </w:t>
      </w:r>
      <w:r w:rsidR="0075259F">
        <w:t>For</w:t>
      </w:r>
      <w:r w:rsidR="00F334C9">
        <w:t xml:space="preserve"> each of K iterations, the </w:t>
      </w:r>
      <w:r w:rsidR="00872031">
        <w:t xml:space="preserve">training data </w:t>
      </w:r>
      <w:r w:rsidR="000D0BB3">
        <w:t xml:space="preserve">consists of </w:t>
      </w:r>
      <w:r w:rsidR="00F334C9">
        <w:t>K</w:t>
      </w:r>
      <w:r w:rsidR="000D0BB3">
        <w:t xml:space="preserve">-1 folds while the validation data consists of </w:t>
      </w:r>
      <w:r w:rsidR="00F334C9">
        <w:t xml:space="preserve">the </w:t>
      </w:r>
      <w:r w:rsidR="000D0BB3">
        <w:t>single</w:t>
      </w:r>
      <w:r w:rsidR="00F334C9">
        <w:t>, remaining</w:t>
      </w:r>
      <w:r w:rsidR="000D0BB3">
        <w:t xml:space="preserve"> fold  [5].</w:t>
      </w:r>
      <w:r w:rsidR="00FE0DA3">
        <w:t xml:space="preserve"> </w:t>
      </w:r>
      <w:r w:rsidR="0075259F">
        <w:t>One version of the model is trained per iteration on the K-1 training folds</w:t>
      </w:r>
      <w:r w:rsidR="003B301C">
        <w:t>, with its performance tested on the validation fold. By having K iterations, each individual fold has a turn to be the validation fold</w:t>
      </w:r>
      <w:r w:rsidR="00B43CA3">
        <w:t>, testing the model’s ability to generalise on all parts of the training-validation set.</w:t>
      </w:r>
      <w:r w:rsidR="0075259F">
        <w:t xml:space="preserve"> </w:t>
      </w:r>
      <w:r w:rsidR="008B6EC0">
        <w:t xml:space="preserve">The </w:t>
      </w:r>
      <w:r w:rsidR="003E79E1">
        <w:t xml:space="preserve">performance of the K models (one </w:t>
      </w:r>
      <w:r w:rsidR="00BD5F7E">
        <w:t>per</w:t>
      </w:r>
      <w:r w:rsidR="003E79E1">
        <w:t xml:space="preserve"> iteration) is then compared and/or combined [5].</w:t>
      </w:r>
    </w:p>
    <w:p w14:paraId="6B13EC64" w14:textId="733AA4E2" w:rsidR="00345DE7" w:rsidRDefault="00345DE7" w:rsidP="00486085"/>
    <w:p w14:paraId="2F022D59" w14:textId="7F1512D0" w:rsidR="00345DE7" w:rsidRDefault="008E650A" w:rsidP="00345DE7">
      <w:pPr>
        <w:pStyle w:val="Heading6"/>
      </w:pPr>
      <w:r>
        <w:t xml:space="preserve">2.3211 </w:t>
      </w:r>
      <w:r w:rsidR="00345DE7">
        <w:t>Loss Functions and Parameter Tuning</w:t>
      </w:r>
    </w:p>
    <w:p w14:paraId="7777C5F0" w14:textId="0D764F56" w:rsidR="00E96D8C" w:rsidRDefault="00E538F6" w:rsidP="000B15ED">
      <w:pPr>
        <w:jc w:val="both"/>
      </w:pPr>
      <w:r>
        <w:t>The</w:t>
      </w:r>
      <w:r w:rsidR="005801BA">
        <w:t xml:space="preserve"> model’s </w:t>
      </w:r>
      <w:r w:rsidR="002C4F75">
        <w:t>performance is measured using a loss function, as described above [7].</w:t>
      </w:r>
      <w:r w:rsidR="005801BA">
        <w:t xml:space="preserve"> </w:t>
      </w:r>
      <w:r w:rsidR="002C4F75">
        <w:t xml:space="preserve">There are a variety of possible loss functions that can be used for regression problems, with </w:t>
      </w:r>
      <w:r w:rsidR="00125710">
        <w:t xml:space="preserve">one of the most common </w:t>
      </w:r>
      <w:r w:rsidR="00CF1543">
        <w:t>being</w:t>
      </w:r>
      <w:r w:rsidR="00791814">
        <w:t xml:space="preserve"> the mean squared error (MSE), or L2 loss</w:t>
      </w:r>
      <w:r w:rsidR="0098340D">
        <w:t xml:space="preserve"> </w:t>
      </w:r>
      <w:r w:rsidR="00BD7EFD">
        <w:t xml:space="preserve">[7]. </w:t>
      </w:r>
      <w:r w:rsidR="00791814">
        <w:t>The MSE is</w:t>
      </w:r>
      <w:r w:rsidR="00BD7EFD">
        <w:t xml:space="preserve"> </w:t>
      </w:r>
      <w:r w:rsidR="002F1ADC">
        <w:t xml:space="preserve">the averaged </w:t>
      </w:r>
      <w:r w:rsidR="00BD7EFD">
        <w:t xml:space="preserve">squared </w:t>
      </w:r>
      <w:r w:rsidR="002F1ADC">
        <w:t>difference</w:t>
      </w:r>
      <w:r w:rsidR="00BD7EFD">
        <w:t xml:space="preserve"> between the </w:t>
      </w:r>
      <w:r w:rsidR="00CF1543">
        <w:t>ground truth</w:t>
      </w:r>
      <w:r w:rsidR="00BD7EFD">
        <w:t xml:space="preserve"> </w:t>
      </w:r>
      <w:r w:rsidR="006A0DAF">
        <w:t xml:space="preserve">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A0DAF">
        <w:t>,</w:t>
      </w:r>
      <w:r w:rsidR="00BD7EFD">
        <w:t xml:space="preserve"> and </w:t>
      </w:r>
      <w:r w:rsidR="006A0DAF">
        <w:t xml:space="preserve">the </w:t>
      </w:r>
      <w:r w:rsidR="00A1192B">
        <w:t xml:space="preserve">model’s </w:t>
      </w:r>
      <w:r w:rsidR="00BD7EFD">
        <w:t>predicted output</w:t>
      </w:r>
      <w:r w:rsidR="006A0DA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6A0DAF">
        <w:t>,</w:t>
      </w:r>
      <w:r w:rsidR="002F1ADC">
        <w:t xml:space="preserve"> across </w:t>
      </w:r>
      <w:r w:rsidR="00A1192B">
        <w:rPr>
          <w:i/>
          <w:iCs/>
        </w:rPr>
        <w:t>n</w:t>
      </w:r>
      <w:r w:rsidR="00A1192B">
        <w:t xml:space="preserve"> </w:t>
      </w:r>
      <w:r w:rsidR="002F1ADC">
        <w:t>datapoints [7].</w:t>
      </w:r>
      <w:r w:rsidR="00EB6CBB">
        <w:t xml:space="preserve"> The MSE is defined </w:t>
      </w:r>
      <w:r w:rsidR="00E1141A">
        <w:t>in Equation 2, below</w:t>
      </w:r>
      <w:r w:rsidR="00EB6CBB">
        <w:t xml:space="preserve">. </w:t>
      </w:r>
      <w:r w:rsidR="00D53098">
        <w:t xml:space="preserve">A limitation of the </w:t>
      </w:r>
      <w:r w:rsidR="00BA01E8">
        <w:t>MSE</w:t>
      </w:r>
      <w:r w:rsidR="00D53098">
        <w:t xml:space="preserve"> </w:t>
      </w:r>
      <w:r w:rsidR="00EB6CBB">
        <w:t xml:space="preserve">is its sensitivity to outliers, as </w:t>
      </w:r>
      <w:r w:rsidR="003D31F0">
        <w:t>squaring the difference between the true and predicted outputs places high importance on large errors [7].</w:t>
      </w:r>
    </w:p>
    <w:p w14:paraId="337AEA2B" w14:textId="77777777" w:rsidR="00D53098" w:rsidRDefault="00D53098" w:rsidP="000B15ED">
      <w:pPr>
        <w:jc w:val="both"/>
      </w:pPr>
    </w:p>
    <w:p w14:paraId="2AB44CCD" w14:textId="16510A87" w:rsidR="006D33C1" w:rsidRPr="00E96D8C" w:rsidRDefault="006F1A1A" w:rsidP="000B15ED">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MSE=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e>
              </m:d>
              <m:r>
                <w:rPr>
                  <w:rFonts w:ascii="Cambria Math" w:hAnsi="Cambria Math"/>
                  <w:noProof/>
                </w:rPr>
                <m:t>#</m:t>
              </m:r>
              <m:d>
                <m:dPr>
                  <m:ctrlPr>
                    <w:rPr>
                      <w:rFonts w:ascii="Cambria Math" w:hAnsi="Cambria Math"/>
                      <w:i/>
                      <w:noProof/>
                    </w:rPr>
                  </m:ctrlPr>
                </m:dPr>
                <m:e>
                  <m:r>
                    <w:rPr>
                      <w:rFonts w:ascii="Cambria Math" w:hAnsi="Cambria Math"/>
                      <w:noProof/>
                    </w:rPr>
                    <m:t>2</m:t>
                  </m:r>
                </m:e>
              </m:d>
            </m:e>
          </m:eqArr>
        </m:oMath>
      </m:oMathPara>
    </w:p>
    <w:p w14:paraId="75942FDD" w14:textId="77777777" w:rsidR="00E96D8C" w:rsidRPr="00564615" w:rsidRDefault="00E96D8C" w:rsidP="000B15ED">
      <w:pPr>
        <w:jc w:val="both"/>
        <w:rPr>
          <w:rFonts w:eastAsiaTheme="minorEastAsia"/>
          <w:noProof/>
        </w:rPr>
      </w:pPr>
    </w:p>
    <w:p w14:paraId="3079E6D0" w14:textId="385C8D7F" w:rsidR="000C64B5" w:rsidRDefault="008625DC" w:rsidP="000B15ED">
      <w:pPr>
        <w:jc w:val="both"/>
        <w:rPr>
          <w:noProof/>
        </w:rPr>
      </w:pPr>
      <w:r>
        <w:rPr>
          <w:noProof/>
        </w:rPr>
        <w:t xml:space="preserve">A </w:t>
      </w:r>
      <w:r w:rsidR="00DF0C79">
        <w:rPr>
          <w:noProof/>
        </w:rPr>
        <w:t>widely used variation of MSE is mean absolute error</w:t>
      </w:r>
      <w:r w:rsidR="000C64B5">
        <w:rPr>
          <w:noProof/>
        </w:rPr>
        <w:t xml:space="preserve"> (MAE)</w:t>
      </w:r>
      <w:r w:rsidR="00DF0C79">
        <w:rPr>
          <w:noProof/>
        </w:rPr>
        <w:t>,</w:t>
      </w:r>
      <w:r w:rsidR="000C64B5">
        <w:rPr>
          <w:noProof/>
        </w:rPr>
        <w:t xml:space="preserve"> </w:t>
      </w:r>
      <w:r w:rsidR="00157863">
        <w:rPr>
          <w:noProof/>
        </w:rPr>
        <w:t>also referred to as the L</w:t>
      </w:r>
      <w:r w:rsidR="00DE4289">
        <w:rPr>
          <w:noProof/>
        </w:rPr>
        <w:t>1</w:t>
      </w:r>
      <w:r w:rsidR="00157863">
        <w:rPr>
          <w:noProof/>
        </w:rPr>
        <w:t xml:space="preserve"> loss [7]. MAE </w:t>
      </w:r>
      <w:r w:rsidR="00170544">
        <w:rPr>
          <w:noProof/>
        </w:rPr>
        <w:t xml:space="preserve">measures the average absolute difference between the true and predicted outputs, and </w:t>
      </w:r>
      <w:r w:rsidR="000C64B5">
        <w:rPr>
          <w:noProof/>
        </w:rPr>
        <w:t xml:space="preserve">is defined </w:t>
      </w:r>
      <w:r w:rsidR="00170544">
        <w:rPr>
          <w:noProof/>
        </w:rPr>
        <w:t xml:space="preserve">more formally </w:t>
      </w:r>
      <w:r w:rsidR="000C64B5">
        <w:rPr>
          <w:noProof/>
        </w:rPr>
        <w:t xml:space="preserve">in </w:t>
      </w:r>
      <w:r w:rsidR="00DE4289">
        <w:rPr>
          <w:noProof/>
        </w:rPr>
        <w:t>Equation 3</w:t>
      </w:r>
      <w:r w:rsidR="000C64B5">
        <w:rPr>
          <w:noProof/>
        </w:rPr>
        <w:t xml:space="preserve"> below [7]. </w:t>
      </w:r>
      <w:r w:rsidR="00C32DF4">
        <w:rPr>
          <w:noProof/>
        </w:rPr>
        <w:t>Taking the absolute difference instead of the squared difference</w:t>
      </w:r>
      <w:r w:rsidR="008F6860">
        <w:rPr>
          <w:noProof/>
        </w:rPr>
        <w:t xml:space="preserve"> means</w:t>
      </w:r>
      <w:r w:rsidR="00C32DF4">
        <w:rPr>
          <w:noProof/>
        </w:rPr>
        <w:t xml:space="preserve"> MAE is less </w:t>
      </w:r>
      <w:r w:rsidR="00564775">
        <w:rPr>
          <w:noProof/>
        </w:rPr>
        <w:t>a</w:t>
      </w:r>
      <w:r w:rsidR="00C32DF4">
        <w:rPr>
          <w:noProof/>
        </w:rPr>
        <w:t xml:space="preserve">ffected by outliers than MSE </w:t>
      </w:r>
      <w:r w:rsidR="00564775">
        <w:rPr>
          <w:noProof/>
        </w:rPr>
        <w:t xml:space="preserve">[7]. </w:t>
      </w:r>
      <w:r w:rsidR="00F073D5">
        <w:rPr>
          <w:noProof/>
        </w:rPr>
        <w:t xml:space="preserve">However, </w:t>
      </w:r>
      <w:r w:rsidR="008F6860">
        <w:rPr>
          <w:noProof/>
        </w:rPr>
        <w:t xml:space="preserve">unlike MSE, </w:t>
      </w:r>
      <w:r w:rsidR="00F073D5">
        <w:rPr>
          <w:noProof/>
        </w:rPr>
        <w:t>MAE is not differentiable everywhere</w:t>
      </w:r>
      <w:r w:rsidR="008F6860">
        <w:rPr>
          <w:noProof/>
        </w:rPr>
        <w:t xml:space="preserve"> due to the absolute value</w:t>
      </w:r>
      <w:r w:rsidR="00F073D5">
        <w:rPr>
          <w:noProof/>
        </w:rPr>
        <w:t xml:space="preserve">, presenting difficulties </w:t>
      </w:r>
      <w:r w:rsidR="00D90CBD">
        <w:rPr>
          <w:noProof/>
        </w:rPr>
        <w:t>when</w:t>
      </w:r>
      <w:r w:rsidR="005176BB">
        <w:rPr>
          <w:noProof/>
        </w:rPr>
        <w:t xml:space="preserve"> </w:t>
      </w:r>
      <w:r w:rsidR="00D90CBD">
        <w:rPr>
          <w:noProof/>
        </w:rPr>
        <w:t>using</w:t>
      </w:r>
      <w:r w:rsidR="00F073D5">
        <w:rPr>
          <w:noProof/>
        </w:rPr>
        <w:t xml:space="preserve"> gradient based optimisation techn</w:t>
      </w:r>
      <w:r w:rsidR="005176BB">
        <w:rPr>
          <w:noProof/>
        </w:rPr>
        <w:t>i</w:t>
      </w:r>
      <w:r w:rsidR="00F073D5">
        <w:rPr>
          <w:noProof/>
        </w:rPr>
        <w:t>qu</w:t>
      </w:r>
      <w:r w:rsidR="005176BB">
        <w:rPr>
          <w:noProof/>
        </w:rPr>
        <w:t>e</w:t>
      </w:r>
      <w:r w:rsidR="00F073D5">
        <w:rPr>
          <w:noProof/>
        </w:rPr>
        <w:t>s [7].</w:t>
      </w:r>
    </w:p>
    <w:p w14:paraId="1C74792E" w14:textId="77777777" w:rsidR="00E96D8C" w:rsidRDefault="00E96D8C" w:rsidP="000B15ED">
      <w:pPr>
        <w:jc w:val="both"/>
        <w:rPr>
          <w:noProof/>
        </w:rPr>
      </w:pPr>
    </w:p>
    <w:p w14:paraId="11284E23" w14:textId="5858F83C" w:rsidR="00DE4289" w:rsidRPr="00DE4289" w:rsidRDefault="006F1A1A" w:rsidP="000B15ED">
      <w:pPr>
        <w:jc w:val="both"/>
        <w:rPr>
          <w:rFonts w:eastAsiaTheme="minorEastAsia"/>
          <w:noProof/>
        </w:rPr>
      </w:pPr>
      <m:oMathPara>
        <m:oMath>
          <m:eqArr>
            <m:eqArrPr>
              <m:maxDist m:val="1"/>
              <m:ctrlPr>
                <w:rPr>
                  <w:rFonts w:ascii="Cambria Math" w:eastAsiaTheme="minorEastAsia" w:hAnsi="Cambria Math"/>
                  <w:i/>
                  <w:noProof/>
                </w:rPr>
              </m:ctrlPr>
            </m:eqArrPr>
            <m:e>
              <m:r>
                <w:rPr>
                  <w:rFonts w:ascii="Cambria Math" w:hAnsi="Cambria Math"/>
                  <w:noProof/>
                </w:rPr>
                <m:t>MAE=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begChr m:val="|"/>
                          <m:endChr m:val="|"/>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e>
              </m:d>
              <m:r>
                <w:rPr>
                  <w:rFonts w:ascii="Cambria Math" w:hAnsi="Cambria Math"/>
                  <w:noProof/>
                </w:rPr>
                <m:t>#</m:t>
              </m:r>
              <m:d>
                <m:dPr>
                  <m:ctrlPr>
                    <w:rPr>
                      <w:rFonts w:ascii="Cambria Math" w:eastAsiaTheme="minorEastAsia" w:hAnsi="Cambria Math"/>
                      <w:i/>
                      <w:noProof/>
                    </w:rPr>
                  </m:ctrlPr>
                </m:dPr>
                <m:e>
                  <m:r>
                    <w:rPr>
                      <w:rFonts w:ascii="Cambria Math" w:eastAsiaTheme="minorEastAsia" w:hAnsi="Cambria Math"/>
                      <w:noProof/>
                    </w:rPr>
                    <m:t>3</m:t>
                  </m:r>
                </m:e>
              </m:d>
              <m:ctrlPr>
                <w:rPr>
                  <w:rFonts w:ascii="Cambria Math" w:hAnsi="Cambria Math"/>
                  <w:i/>
                  <w:noProof/>
                </w:rPr>
              </m:ctrlPr>
            </m:e>
          </m:eqArr>
        </m:oMath>
      </m:oMathPara>
    </w:p>
    <w:p w14:paraId="298E60B8" w14:textId="12E2E197" w:rsidR="00EC3C27" w:rsidRDefault="0072002A" w:rsidP="00345DE7">
      <w:pPr>
        <w:jc w:val="both"/>
        <w:rPr>
          <w:noProof/>
        </w:rPr>
      </w:pPr>
      <w:r w:rsidRPr="0072002A">
        <w:rPr>
          <w:noProof/>
        </w:rPr>
        <w:t xml:space="preserve"> </w:t>
      </w:r>
      <w:r w:rsidR="00761550" w:rsidRPr="00761550">
        <w:rPr>
          <w:noProof/>
        </w:rPr>
        <w:t xml:space="preserve"> </w:t>
      </w:r>
      <w:r w:rsidR="000654F0" w:rsidRPr="000654F0">
        <w:rPr>
          <w:noProof/>
        </w:rPr>
        <w:t xml:space="preserve"> </w:t>
      </w:r>
    </w:p>
    <w:p w14:paraId="56036D32" w14:textId="2F92258E" w:rsidR="00EC3C27" w:rsidRDefault="00000D05" w:rsidP="00345DE7">
      <w:pPr>
        <w:jc w:val="both"/>
      </w:pPr>
      <w:r>
        <w:t xml:space="preserve">Another common </w:t>
      </w:r>
      <w:r w:rsidR="005D2690">
        <w:t>variation of the MSE</w:t>
      </w:r>
      <w:r w:rsidR="00FD778E">
        <w:t xml:space="preserve"> </w:t>
      </w:r>
      <w:r w:rsidR="00BB2DB9">
        <w:t xml:space="preserve">is </w:t>
      </w:r>
      <w:r w:rsidR="00761333">
        <w:t>root mean square error (RMSE), or the</w:t>
      </w:r>
      <w:r w:rsidR="00BB2DB9">
        <w:t xml:space="preserve"> square root of the</w:t>
      </w:r>
      <w:r w:rsidR="00FD778E">
        <w:t xml:space="preserve"> MSE [7].</w:t>
      </w:r>
      <w:r w:rsidR="00236A28">
        <w:t xml:space="preserve"> The RMSE is defined </w:t>
      </w:r>
      <w:r w:rsidR="00070C5F">
        <w:t xml:space="preserve">formally </w:t>
      </w:r>
      <w:r w:rsidR="005F4535">
        <w:t>in Equation 4, below</w:t>
      </w:r>
      <w:r w:rsidR="00236A28">
        <w:t xml:space="preserve"> [7].</w:t>
      </w:r>
      <w:r w:rsidR="002153DF">
        <w:t xml:space="preserve"> </w:t>
      </w:r>
      <w:r w:rsidR="005F4535">
        <w:t>Like</w:t>
      </w:r>
      <w:r w:rsidR="002153DF">
        <w:t xml:space="preserve"> MSE, the </w:t>
      </w:r>
      <w:r w:rsidR="00641AB6">
        <w:t xml:space="preserve">squared function in </w:t>
      </w:r>
      <w:r w:rsidR="002153DF">
        <w:t xml:space="preserve">RMSE heavily </w:t>
      </w:r>
      <w:r w:rsidR="00641AB6">
        <w:t>penalises outliers</w:t>
      </w:r>
      <w:r w:rsidR="00FA1E08">
        <w:t xml:space="preserve"> </w:t>
      </w:r>
      <w:r w:rsidR="00641AB6">
        <w:t>[7].</w:t>
      </w:r>
      <w:r w:rsidR="0055352B">
        <w:t xml:space="preserve"> However, unlike MSE</w:t>
      </w:r>
      <w:r w:rsidR="00433B77">
        <w:t xml:space="preserve"> but </w:t>
      </w:r>
      <w:proofErr w:type="gramStart"/>
      <w:r w:rsidR="00433B77">
        <w:t>similar to</w:t>
      </w:r>
      <w:proofErr w:type="gramEnd"/>
      <w:r w:rsidR="00433B77">
        <w:t xml:space="preserve"> MAE</w:t>
      </w:r>
      <w:r w:rsidR="0055352B">
        <w:t>, RMSE is in the scale of the original data, making it easier to inter</w:t>
      </w:r>
      <w:r w:rsidR="00433B77">
        <w:t>pret [7].</w:t>
      </w:r>
    </w:p>
    <w:p w14:paraId="1F70CAA7" w14:textId="77777777" w:rsidR="00236A28" w:rsidRDefault="00236A28" w:rsidP="00345DE7">
      <w:pPr>
        <w:jc w:val="both"/>
      </w:pPr>
    </w:p>
    <w:p w14:paraId="4C108858" w14:textId="4D211D26" w:rsidR="005F4535" w:rsidRPr="005F4535" w:rsidRDefault="006F1A1A" w:rsidP="00236A28">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RMSE=</m:t>
              </m:r>
              <m:rad>
                <m:radPr>
                  <m:degHide m:val="1"/>
                  <m:ctrlPr>
                    <w:rPr>
                      <w:rFonts w:ascii="Cambria Math" w:hAnsi="Cambria Math"/>
                      <w:i/>
                      <w:noProof/>
                    </w:rPr>
                  </m:ctrlPr>
                </m:radPr>
                <m:deg/>
                <m:e>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e>
                  </m:d>
                </m:e>
              </m:rad>
              <m:r>
                <w:rPr>
                  <w:rFonts w:ascii="Cambria Math" w:hAnsi="Cambria Math"/>
                  <w:noProof/>
                </w:rPr>
                <m:t xml:space="preserve"> #</m:t>
              </m:r>
              <m:d>
                <m:dPr>
                  <m:ctrlPr>
                    <w:rPr>
                      <w:rFonts w:ascii="Cambria Math" w:hAnsi="Cambria Math"/>
                      <w:i/>
                      <w:noProof/>
                    </w:rPr>
                  </m:ctrlPr>
                </m:dPr>
                <m:e>
                  <m:r>
                    <w:rPr>
                      <w:rFonts w:ascii="Cambria Math" w:hAnsi="Cambria Math"/>
                      <w:noProof/>
                    </w:rPr>
                    <m:t>4</m:t>
                  </m:r>
                </m:e>
              </m:d>
            </m:e>
          </m:eqArr>
        </m:oMath>
      </m:oMathPara>
    </w:p>
    <w:p w14:paraId="4140AD7F" w14:textId="77777777" w:rsidR="00236A28" w:rsidRDefault="00236A28" w:rsidP="00345DE7">
      <w:pPr>
        <w:jc w:val="both"/>
      </w:pPr>
    </w:p>
    <w:p w14:paraId="409A459F" w14:textId="2AFB1778" w:rsidR="00433B77" w:rsidRDefault="009A12F5" w:rsidP="00345DE7">
      <w:pPr>
        <w:jc w:val="both"/>
      </w:pPr>
      <w:proofErr w:type="gramStart"/>
      <w:r>
        <w:lastRenderedPageBreak/>
        <w:t>An alternative,</w:t>
      </w:r>
      <w:proofErr w:type="gramEnd"/>
      <w:r w:rsidR="00433B77">
        <w:t xml:space="preserve"> widely used metric is the mean absolute percentage error (MAPE)</w:t>
      </w:r>
      <w:r w:rsidR="00C43740">
        <w:t xml:space="preserve">, which calculates the average prediction error as a percentage of the </w:t>
      </w:r>
      <w:r w:rsidR="00182333">
        <w:t>ground truth</w:t>
      </w:r>
      <w:r w:rsidR="00C43740">
        <w:t xml:space="preserve"> value [7]. It is defined </w:t>
      </w:r>
      <w:r w:rsidR="00182333">
        <w:t>in Equation 5, below</w:t>
      </w:r>
      <w:r w:rsidR="00C43740">
        <w:t xml:space="preserve"> [7].</w:t>
      </w:r>
      <w:r w:rsidR="00E61CDD">
        <w:t xml:space="preserve"> </w:t>
      </w:r>
      <w:r w:rsidR="00D007A0">
        <w:t xml:space="preserve">MAPE is </w:t>
      </w:r>
      <w:r w:rsidR="007D05DB">
        <w:t xml:space="preserve">criticised for being asymmetrical, as </w:t>
      </w:r>
      <w:r w:rsidR="00ED5D00">
        <w:t xml:space="preserve">always dividing by the true 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D5D00">
        <w:rPr>
          <w:rFonts w:eastAsiaTheme="minorEastAsia"/>
        </w:rPr>
        <w:t xml:space="preserve">, </w:t>
      </w:r>
      <w:r w:rsidR="001420C6">
        <w:t>can produce different errors</w:t>
      </w:r>
      <w:r w:rsidR="00A75962">
        <w:t xml:space="preserve"> depending on whether the predicted value underestimates or overestimates the true value [7]. For example, </w:t>
      </w:r>
      <w:r w:rsidR="003B1A4D">
        <w:t>predicting a value of 50 if the true value is 100 give</w:t>
      </w:r>
      <w:r w:rsidR="002A06C1">
        <w:t>s</w:t>
      </w:r>
      <w:r w:rsidR="003B1A4D">
        <w:t xml:space="preserve"> a MAPE of 50% while predicting a value of 100 if the true value is 50 </w:t>
      </w:r>
      <w:r w:rsidR="0038339E">
        <w:t>give</w:t>
      </w:r>
      <w:r w:rsidR="002A06C1">
        <w:t>s</w:t>
      </w:r>
      <w:r w:rsidR="0038339E">
        <w:t xml:space="preserve"> a MAPE of 100%</w:t>
      </w:r>
      <w:r w:rsidR="00161F8B">
        <w:t>. Thus, the</w:t>
      </w:r>
      <w:r w:rsidR="0038339E">
        <w:t xml:space="preserve"> </w:t>
      </w:r>
      <w:r w:rsidR="00161F8B">
        <w:t>same</w:t>
      </w:r>
      <w:r w:rsidR="0038339E">
        <w:t xml:space="preserve"> absolute error </w:t>
      </w:r>
      <w:r w:rsidR="00161F8B">
        <w:t xml:space="preserve">produces different MAPE </w:t>
      </w:r>
      <w:r w:rsidR="00151A66">
        <w:t>score</w:t>
      </w:r>
      <w:r w:rsidR="00B452D0">
        <w:t>s</w:t>
      </w:r>
      <w:r w:rsidR="00161F8B">
        <w:t xml:space="preserve"> depending on whether</w:t>
      </w:r>
      <w:r w:rsidR="0038339E">
        <w:t xml:space="preserve"> </w:t>
      </w:r>
      <w:r w:rsidR="007D469B">
        <w:t>the under- or over-estimate is used as the denominator</w:t>
      </w:r>
      <w:r w:rsidR="0038339E">
        <w:t>.</w:t>
      </w:r>
      <w:r w:rsidR="00D007A0">
        <w:t xml:space="preserve"> Another</w:t>
      </w:r>
      <w:r w:rsidR="00E61CDD">
        <w:t xml:space="preserve"> </w:t>
      </w:r>
      <w:r w:rsidR="00502663">
        <w:t xml:space="preserve">limitation of using the MAPE is that it can become very large or undefined 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sidR="00502663">
        <w:rPr>
          <w:rFonts w:eastAsiaTheme="minorEastAsia"/>
        </w:rPr>
        <w:t xml:space="preserve"> is close to zero</w:t>
      </w:r>
      <w:r w:rsidR="001C468E">
        <w:rPr>
          <w:rFonts w:eastAsiaTheme="minorEastAsia"/>
        </w:rPr>
        <w:t xml:space="preserve"> [7]. Additionally, MAPE is strongly affected by </w:t>
      </w:r>
      <w:r w:rsidR="00712741">
        <w:rPr>
          <w:rFonts w:eastAsiaTheme="minorEastAsia"/>
        </w:rPr>
        <w:t xml:space="preserve">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sidR="00712741">
        <w:rPr>
          <w:rFonts w:eastAsiaTheme="minorEastAsia"/>
        </w:rPr>
        <w:t xml:space="preserve"> is small, </w:t>
      </w:r>
      <w:r w:rsidR="0048720E">
        <w:rPr>
          <w:rFonts w:eastAsiaTheme="minorEastAsia"/>
        </w:rPr>
        <w:t>as</w:t>
      </w:r>
      <w:r w:rsidR="002239C1">
        <w:rPr>
          <w:rFonts w:eastAsiaTheme="minorEastAsia"/>
        </w:rPr>
        <w:t xml:space="preserve"> large</w:t>
      </w:r>
      <w:r w:rsidR="00712741">
        <w:rPr>
          <w:rFonts w:eastAsiaTheme="minorEastAsia"/>
        </w:rPr>
        <w:t xml:space="preserve"> error</w:t>
      </w:r>
      <w:r w:rsidR="00977F99">
        <w:rPr>
          <w:rFonts w:eastAsiaTheme="minorEastAsia"/>
        </w:rPr>
        <w:t>s</w:t>
      </w:r>
      <w:r w:rsidR="00712741">
        <w:rPr>
          <w:rFonts w:eastAsiaTheme="minorEastAsia"/>
        </w:rPr>
        <w:t xml:space="preserve"> </w:t>
      </w:r>
      <w:r w:rsidR="002239C1">
        <w:rPr>
          <w:rFonts w:eastAsiaTheme="minorEastAsia"/>
        </w:rPr>
        <w:t>divided by a small number</w:t>
      </w:r>
      <w:r w:rsidR="00712741">
        <w:rPr>
          <w:rFonts w:eastAsiaTheme="minorEastAsia"/>
        </w:rPr>
        <w:t xml:space="preserve"> </w:t>
      </w:r>
      <w:r w:rsidR="00977F99">
        <w:rPr>
          <w:rFonts w:eastAsiaTheme="minorEastAsia"/>
        </w:rPr>
        <w:t>produce</w:t>
      </w:r>
      <w:r w:rsidR="00D82B0D">
        <w:rPr>
          <w:rFonts w:eastAsiaTheme="minorEastAsia"/>
        </w:rPr>
        <w:t xml:space="preserve"> large relative error [7].</w:t>
      </w:r>
    </w:p>
    <w:p w14:paraId="5F237AE9" w14:textId="77777777" w:rsidR="00C43740" w:rsidRDefault="00C43740" w:rsidP="00345DE7">
      <w:pPr>
        <w:jc w:val="both"/>
      </w:pPr>
    </w:p>
    <w:p w14:paraId="75E0B081" w14:textId="2B55F9FD" w:rsidR="00182333" w:rsidRPr="00182333" w:rsidRDefault="006F1A1A" w:rsidP="000B15ED">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MAPE=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ctrlPr>
                            <w:rPr>
                              <w:rFonts w:ascii="Cambria Math" w:hAnsi="Cambria Math"/>
                              <w:i/>
                              <w:noProof/>
                            </w:rPr>
                          </m:ctrlPr>
                        </m:dPr>
                        <m:e>
                          <m:d>
                            <m:dPr>
                              <m:begChr m:val="|"/>
                              <m:endChr m:val="|"/>
                              <m:ctrlPr>
                                <w:rPr>
                                  <w:rFonts w:ascii="Cambria Math" w:hAnsi="Cambria Math"/>
                                  <w:i/>
                                  <w:noProof/>
                                </w:rPr>
                              </m:ctrlPr>
                            </m:dPr>
                            <m:e>
                              <m:f>
                                <m:fPr>
                                  <m:ctrlPr>
                                    <w:rPr>
                                      <w:rFonts w:ascii="Cambria Math" w:hAnsi="Cambria Math"/>
                                      <w:i/>
                                      <w:noProof/>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den>
                              </m:f>
                            </m:e>
                          </m:d>
                          <m:r>
                            <w:rPr>
                              <w:rFonts w:ascii="Cambria Math" w:hAnsi="Cambria Math"/>
                              <w:noProof/>
                            </w:rPr>
                            <m:t>*100%</m:t>
                          </m:r>
                        </m:e>
                      </m:d>
                    </m:e>
                  </m:nary>
                  <m:r>
                    <w:rPr>
                      <w:rFonts w:ascii="Cambria Math" w:hAnsi="Cambria Math"/>
                      <w:noProof/>
                    </w:rPr>
                    <m:t xml:space="preserve"> </m:t>
                  </m:r>
                </m:e>
              </m:d>
              <m:r>
                <w:rPr>
                  <w:rFonts w:ascii="Cambria Math" w:hAnsi="Cambria Math"/>
                  <w:noProof/>
                </w:rPr>
                <m:t xml:space="preserve"> #</m:t>
              </m:r>
              <m:d>
                <m:dPr>
                  <m:ctrlPr>
                    <w:rPr>
                      <w:rFonts w:ascii="Cambria Math" w:hAnsi="Cambria Math"/>
                      <w:i/>
                      <w:noProof/>
                    </w:rPr>
                  </m:ctrlPr>
                </m:dPr>
                <m:e>
                  <m:r>
                    <w:rPr>
                      <w:rFonts w:ascii="Cambria Math" w:hAnsi="Cambria Math"/>
                      <w:noProof/>
                    </w:rPr>
                    <m:t>5</m:t>
                  </m:r>
                </m:e>
              </m:d>
            </m:e>
          </m:eqArr>
        </m:oMath>
      </m:oMathPara>
    </w:p>
    <w:p w14:paraId="25762C33" w14:textId="7FF918F8" w:rsidR="00FB58E4" w:rsidRDefault="00FB58E4" w:rsidP="000B15ED">
      <w:pPr>
        <w:jc w:val="both"/>
        <w:rPr>
          <w:rFonts w:eastAsiaTheme="minorEastAsia"/>
          <w:noProof/>
        </w:rPr>
      </w:pPr>
    </w:p>
    <w:p w14:paraId="7F91A2ED" w14:textId="3A40E9BE" w:rsidR="003F39A4" w:rsidRPr="001A6B27" w:rsidRDefault="003F39A4" w:rsidP="000B15ED">
      <w:pPr>
        <w:jc w:val="both"/>
        <w:rPr>
          <w:rFonts w:eastAsiaTheme="minorEastAsia"/>
          <w:noProof/>
        </w:rPr>
      </w:pPr>
      <w:r>
        <w:rPr>
          <w:rFonts w:eastAsiaTheme="minorEastAsia"/>
          <w:noProof/>
        </w:rPr>
        <w:t xml:space="preserve">The coefficient of determination, </w:t>
      </w:r>
      <w:r w:rsidR="00064F93">
        <w:rPr>
          <w:rFonts w:eastAsiaTheme="minorEastAsia"/>
          <w:noProof/>
        </w:rPr>
        <w:t>also called</w:t>
      </w:r>
      <w:r>
        <w:rPr>
          <w:rFonts w:eastAsiaTheme="minorEastAsia"/>
          <w:noProof/>
        </w:rPr>
        <w:t xml:space="preserve"> </w:t>
      </w:r>
      <w:r w:rsidR="0026396D">
        <w:rPr>
          <w:rFonts w:eastAsiaTheme="minorEastAsia"/>
          <w:noProof/>
        </w:rPr>
        <w:t>the</w:t>
      </w:r>
      <w:r>
        <w:rPr>
          <w:rFonts w:eastAsiaTheme="minorEastAsia"/>
          <w:noProof/>
        </w:rPr>
        <w:t xml:space="preserve"> R</w:t>
      </w:r>
      <w:r>
        <w:rPr>
          <w:rFonts w:eastAsiaTheme="minorEastAsia"/>
          <w:noProof/>
          <w:vertAlign w:val="superscript"/>
        </w:rPr>
        <w:t>2</w:t>
      </w:r>
      <w:r>
        <w:rPr>
          <w:rFonts w:eastAsiaTheme="minorEastAsia"/>
          <w:noProof/>
        </w:rPr>
        <w:t xml:space="preserve"> </w:t>
      </w:r>
      <w:r w:rsidR="0026396D">
        <w:rPr>
          <w:rFonts w:eastAsiaTheme="minorEastAsia"/>
          <w:noProof/>
        </w:rPr>
        <w:t xml:space="preserve">score, </w:t>
      </w:r>
      <w:r>
        <w:rPr>
          <w:rFonts w:eastAsiaTheme="minorEastAsia"/>
          <w:noProof/>
        </w:rPr>
        <w:t>is another commonly used performance metric</w:t>
      </w:r>
      <w:r w:rsidR="0026396D">
        <w:rPr>
          <w:rFonts w:eastAsiaTheme="minorEastAsia"/>
          <w:noProof/>
        </w:rPr>
        <w:t xml:space="preserve"> [7]. It determines the proportion </w:t>
      </w:r>
      <w:r w:rsidR="00B80CB3">
        <w:rPr>
          <w:rFonts w:eastAsiaTheme="minorEastAsia"/>
          <w:noProof/>
        </w:rPr>
        <w:t xml:space="preserve">of variation in the output variable explained by </w:t>
      </w:r>
      <w:r w:rsidR="00F90697">
        <w:rPr>
          <w:rFonts w:eastAsiaTheme="minorEastAsia"/>
          <w:noProof/>
        </w:rPr>
        <w:t>the</w:t>
      </w:r>
      <w:r w:rsidR="00B80CB3">
        <w:rPr>
          <w:rFonts w:eastAsiaTheme="minorEastAsia"/>
          <w:noProof/>
        </w:rPr>
        <w:t xml:space="preserve"> model</w:t>
      </w:r>
      <w:r w:rsidR="00F90697">
        <w:rPr>
          <w:rFonts w:eastAsiaTheme="minorEastAsia"/>
          <w:noProof/>
        </w:rPr>
        <w:t xml:space="preserve"> [7].</w:t>
      </w:r>
      <w:r w:rsidR="00644998">
        <w:rPr>
          <w:rFonts w:eastAsiaTheme="minorEastAsia"/>
          <w:noProof/>
        </w:rPr>
        <w:t xml:space="preserve"> </w:t>
      </w:r>
      <w:r w:rsidR="00F517E5">
        <w:rPr>
          <w:rFonts w:eastAsiaTheme="minorEastAsia"/>
          <w:noProof/>
        </w:rPr>
        <w:t>R</w:t>
      </w:r>
      <w:r w:rsidR="00F517E5">
        <w:rPr>
          <w:rFonts w:eastAsiaTheme="minorEastAsia"/>
          <w:noProof/>
          <w:vertAlign w:val="superscript"/>
        </w:rPr>
        <w:t>2</w:t>
      </w:r>
      <w:r w:rsidR="00F517E5">
        <w:rPr>
          <w:rFonts w:eastAsiaTheme="minorEastAsia"/>
          <w:noProof/>
        </w:rPr>
        <w:t xml:space="preserve"> is defined </w:t>
      </w:r>
      <w:r w:rsidR="00AE5BE0">
        <w:rPr>
          <w:rFonts w:eastAsiaTheme="minorEastAsia"/>
          <w:noProof/>
        </w:rPr>
        <w:t xml:space="preserve">in Equation 6, </w:t>
      </w:r>
      <w:r w:rsidR="00F517E5">
        <w:rPr>
          <w:rFonts w:eastAsiaTheme="minorEastAsia"/>
          <w:noProof/>
        </w:rPr>
        <w:t xml:space="preserve">below, where </w:t>
      </w:r>
      <m:oMath>
        <m:acc>
          <m:accPr>
            <m:chr m:val="̅"/>
            <m:ctrlPr>
              <w:rPr>
                <w:rFonts w:ascii="Cambria Math" w:eastAsiaTheme="minorEastAsia" w:hAnsi="Cambria Math"/>
                <w:i/>
                <w:noProof/>
              </w:rPr>
            </m:ctrlPr>
          </m:accPr>
          <m:e>
            <m:r>
              <w:rPr>
                <w:rFonts w:ascii="Cambria Math" w:eastAsiaTheme="minorEastAsia" w:hAnsi="Cambria Math"/>
                <w:noProof/>
              </w:rPr>
              <m:t>y</m:t>
            </m:r>
          </m:e>
        </m:acc>
      </m:oMath>
      <w:r w:rsidR="00F517E5">
        <w:rPr>
          <w:rFonts w:eastAsiaTheme="minorEastAsia"/>
          <w:noProof/>
        </w:rPr>
        <w:t xml:space="preserve"> is the mean true value [7].</w:t>
      </w:r>
      <w:r w:rsidR="0017200C">
        <w:rPr>
          <w:rFonts w:eastAsiaTheme="minorEastAsia"/>
          <w:noProof/>
        </w:rPr>
        <w:t xml:space="preserve"> R</w:t>
      </w:r>
      <w:r w:rsidR="0017200C">
        <w:rPr>
          <w:rFonts w:eastAsiaTheme="minorEastAsia"/>
          <w:noProof/>
          <w:vertAlign w:val="superscript"/>
        </w:rPr>
        <w:t>2</w:t>
      </w:r>
      <w:r w:rsidR="00F517E5">
        <w:rPr>
          <w:rFonts w:eastAsiaTheme="minorEastAsia"/>
          <w:noProof/>
        </w:rPr>
        <w:t xml:space="preserve"> </w:t>
      </w:r>
      <w:r w:rsidR="0017200C">
        <w:rPr>
          <w:rFonts w:eastAsiaTheme="minorEastAsia"/>
          <w:noProof/>
        </w:rPr>
        <w:t xml:space="preserve">is equal to 1 if the model explains all variation in the </w:t>
      </w:r>
      <w:r w:rsidR="00474FB8">
        <w:rPr>
          <w:rFonts w:eastAsiaTheme="minorEastAsia"/>
          <w:noProof/>
        </w:rPr>
        <w:t>output</w:t>
      </w:r>
      <w:r w:rsidR="0017200C">
        <w:rPr>
          <w:rFonts w:eastAsiaTheme="minorEastAsia"/>
          <w:noProof/>
        </w:rPr>
        <w:t xml:space="preserve"> [7]. </w:t>
      </w:r>
      <w:r w:rsidR="00E44B73">
        <w:rPr>
          <w:rFonts w:eastAsiaTheme="minorEastAsia"/>
          <w:noProof/>
        </w:rPr>
        <w:t>However, a high R</w:t>
      </w:r>
      <w:r w:rsidR="00E44B73">
        <w:rPr>
          <w:rFonts w:eastAsiaTheme="minorEastAsia"/>
          <w:noProof/>
          <w:vertAlign w:val="superscript"/>
        </w:rPr>
        <w:t>2</w:t>
      </w:r>
      <w:r w:rsidR="00E44B73">
        <w:rPr>
          <w:rFonts w:eastAsiaTheme="minorEastAsia"/>
          <w:noProof/>
        </w:rPr>
        <w:t xml:space="preserve"> score can sometimes reflect overfitting in the model. R</w:t>
      </w:r>
      <w:r w:rsidR="00E44B73">
        <w:rPr>
          <w:rFonts w:eastAsiaTheme="minorEastAsia"/>
          <w:noProof/>
          <w:vertAlign w:val="superscript"/>
        </w:rPr>
        <w:t>2</w:t>
      </w:r>
      <w:r w:rsidR="00644998">
        <w:rPr>
          <w:rFonts w:eastAsiaTheme="minorEastAsia"/>
          <w:noProof/>
        </w:rPr>
        <w:t xml:space="preserve"> is negative </w:t>
      </w:r>
      <w:r w:rsidR="0017200C">
        <w:rPr>
          <w:rFonts w:eastAsiaTheme="minorEastAsia"/>
          <w:noProof/>
        </w:rPr>
        <w:t>if</w:t>
      </w:r>
      <w:r w:rsidR="00644998">
        <w:rPr>
          <w:rFonts w:eastAsiaTheme="minorEastAsia"/>
          <w:noProof/>
        </w:rPr>
        <w:t xml:space="preserve"> the model</w:t>
      </w:r>
      <w:r w:rsidR="002C35CF">
        <w:rPr>
          <w:rFonts w:eastAsiaTheme="minorEastAsia"/>
          <w:noProof/>
        </w:rPr>
        <w:t xml:space="preserve"> </w:t>
      </w:r>
      <w:r w:rsidR="004136DE">
        <w:rPr>
          <w:rFonts w:eastAsiaTheme="minorEastAsia"/>
          <w:noProof/>
        </w:rPr>
        <w:t>performs</w:t>
      </w:r>
      <w:r w:rsidR="002C35CF">
        <w:rPr>
          <w:rFonts w:eastAsiaTheme="minorEastAsia"/>
          <w:noProof/>
        </w:rPr>
        <w:t xml:space="preserve"> more poorly than if it simply predicted</w:t>
      </w:r>
      <w:r w:rsidR="00F517E5">
        <w:rPr>
          <w:rFonts w:eastAsiaTheme="minorEastAsia"/>
          <w:noProof/>
        </w:rPr>
        <w:t xml:space="preserve"> </w:t>
      </w:r>
      <m:oMath>
        <m:acc>
          <m:accPr>
            <m:chr m:val="̅"/>
            <m:ctrlPr>
              <w:rPr>
                <w:rFonts w:ascii="Cambria Math" w:eastAsiaTheme="minorEastAsia" w:hAnsi="Cambria Math"/>
                <w:i/>
                <w:noProof/>
              </w:rPr>
            </m:ctrlPr>
          </m:accPr>
          <m:e>
            <m:r>
              <w:rPr>
                <w:rFonts w:ascii="Cambria Math" w:eastAsiaTheme="minorEastAsia" w:hAnsi="Cambria Math"/>
                <w:noProof/>
              </w:rPr>
              <m:t>y</m:t>
            </m:r>
          </m:e>
        </m:acc>
        <m:r>
          <m:rPr>
            <m:sty m:val="p"/>
          </m:rPr>
          <w:rPr>
            <w:rFonts w:ascii="Cambria Math" w:eastAsiaTheme="minorEastAsia" w:hAnsi="Cambria Math"/>
            <w:noProof/>
          </w:rPr>
          <m:t xml:space="preserve"> </m:t>
        </m:r>
      </m:oMath>
      <w:r w:rsidR="002C35CF">
        <w:rPr>
          <w:rFonts w:eastAsiaTheme="minorEastAsia"/>
          <w:noProof/>
        </w:rPr>
        <w:t xml:space="preserve"> </w:t>
      </w:r>
      <w:r w:rsidR="00F517E5">
        <w:rPr>
          <w:rFonts w:eastAsiaTheme="minorEastAsia"/>
          <w:noProof/>
        </w:rPr>
        <w:t xml:space="preserve">[7]. </w:t>
      </w:r>
      <w:r w:rsidR="008F38E0">
        <w:rPr>
          <w:rFonts w:eastAsiaTheme="minorEastAsia"/>
          <w:noProof/>
        </w:rPr>
        <w:t>Unfortuantely, the R</w:t>
      </w:r>
      <w:r w:rsidR="008F38E0">
        <w:rPr>
          <w:rFonts w:eastAsiaTheme="minorEastAsia"/>
          <w:noProof/>
          <w:vertAlign w:val="superscript"/>
        </w:rPr>
        <w:t>2</w:t>
      </w:r>
      <w:r w:rsidR="008F38E0">
        <w:rPr>
          <w:rFonts w:eastAsiaTheme="minorEastAsia"/>
          <w:noProof/>
        </w:rPr>
        <w:t xml:space="preserve"> is known to be sensitive to bias and can arbitrarily increase with the number of feature</w:t>
      </w:r>
      <w:r w:rsidR="001A6B27">
        <w:rPr>
          <w:rFonts w:eastAsiaTheme="minorEastAsia"/>
          <w:noProof/>
        </w:rPr>
        <w:t>s</w:t>
      </w:r>
      <w:r w:rsidR="008F38E0">
        <w:rPr>
          <w:rFonts w:eastAsiaTheme="minorEastAsia"/>
          <w:noProof/>
        </w:rPr>
        <w:t xml:space="preserve"> [7].</w:t>
      </w:r>
      <w:r w:rsidR="001A6B27">
        <w:rPr>
          <w:rFonts w:eastAsiaTheme="minorEastAsia"/>
          <w:noProof/>
        </w:rPr>
        <w:t xml:space="preserve"> </w:t>
      </w:r>
    </w:p>
    <w:p w14:paraId="127AD84A" w14:textId="77777777" w:rsidR="00B80CB3" w:rsidRDefault="00B80CB3" w:rsidP="000B15ED">
      <w:pPr>
        <w:jc w:val="both"/>
        <w:rPr>
          <w:rFonts w:eastAsiaTheme="minorEastAsia"/>
          <w:noProof/>
        </w:rPr>
      </w:pPr>
    </w:p>
    <w:p w14:paraId="1D24887D" w14:textId="407C7796" w:rsidR="0053360C" w:rsidRPr="0053360C" w:rsidRDefault="006F1A1A" w:rsidP="0053360C">
      <w:pPr>
        <w:jc w:val="both"/>
        <w:rPr>
          <w:rFonts w:eastAsiaTheme="minorEastAsia"/>
          <w:noProof/>
        </w:rPr>
      </w:pPr>
      <m:oMathPara>
        <m:oMath>
          <m:eqArr>
            <m:eqArrPr>
              <m:maxDist m:val="1"/>
              <m:ctrlPr>
                <w:rPr>
                  <w:rFonts w:ascii="Cambria Math" w:eastAsiaTheme="minorEastAsia" w:hAnsi="Cambria Math"/>
                  <w:i/>
                  <w:noProof/>
                </w:rPr>
              </m:ctrlPr>
            </m:eqArrPr>
            <m:e>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2</m:t>
                  </m:r>
                </m:sup>
              </m:sSup>
              <m:r>
                <w:rPr>
                  <w:rFonts w:ascii="Cambria Math" w:eastAsiaTheme="minorEastAsia" w:hAnsi="Cambria Math"/>
                  <w:noProof/>
                </w:rPr>
                <m:t xml:space="preserve">=1- </m:t>
              </m:r>
              <m:f>
                <m:fPr>
                  <m:ctrlPr>
                    <w:rPr>
                      <w:rFonts w:ascii="Cambria Math" w:eastAsiaTheme="minorEastAsia" w:hAnsi="Cambria Math"/>
                      <w:i/>
                      <w:noProof/>
                    </w:rPr>
                  </m:ctrlPr>
                </m:fPr>
                <m:num>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m:t>
                              </m:r>
                              <m:acc>
                                <m:accPr>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e>
                              </m:acc>
                            </m:e>
                          </m:d>
                        </m:e>
                        <m:sup>
                          <m:r>
                            <w:rPr>
                              <w:rFonts w:ascii="Cambria Math" w:eastAsiaTheme="minorEastAsia" w:hAnsi="Cambria Math"/>
                              <w:noProof/>
                            </w:rPr>
                            <m:t>2</m:t>
                          </m:r>
                        </m:sup>
                      </m:sSup>
                    </m:e>
                  </m:nary>
                </m:num>
                <m:den>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 xml:space="preserve">- </m:t>
                              </m:r>
                              <m:acc>
                                <m:accPr>
                                  <m:chr m:val="̅"/>
                                  <m:ctrlPr>
                                    <w:rPr>
                                      <w:rFonts w:ascii="Cambria Math" w:eastAsiaTheme="minorEastAsia" w:hAnsi="Cambria Math"/>
                                      <w:i/>
                                      <w:noProof/>
                                    </w:rPr>
                                  </m:ctrlPr>
                                </m:accPr>
                                <m:e>
                                  <m:r>
                                    <w:rPr>
                                      <w:rFonts w:ascii="Cambria Math" w:eastAsiaTheme="minorEastAsia" w:hAnsi="Cambria Math"/>
                                      <w:noProof/>
                                    </w:rPr>
                                    <m:t>y</m:t>
                                  </m:r>
                                </m:e>
                              </m:acc>
                            </m:e>
                          </m:d>
                        </m:e>
                        <m:sup>
                          <m:r>
                            <w:rPr>
                              <w:rFonts w:ascii="Cambria Math" w:eastAsiaTheme="minorEastAsia" w:hAnsi="Cambria Math"/>
                              <w:noProof/>
                            </w:rPr>
                            <m:t>2</m:t>
                          </m:r>
                        </m:sup>
                      </m:sSup>
                    </m:e>
                  </m:nary>
                </m:den>
              </m:f>
              <m:r>
                <w:rPr>
                  <w:rFonts w:ascii="Cambria Math" w:eastAsiaTheme="minorEastAsia" w:hAnsi="Cambria Math"/>
                  <w:noProof/>
                </w:rPr>
                <m:t xml:space="preserve"> #</m:t>
              </m:r>
              <m:d>
                <m:dPr>
                  <m:ctrlPr>
                    <w:rPr>
                      <w:rFonts w:ascii="Cambria Math" w:eastAsiaTheme="minorEastAsia" w:hAnsi="Cambria Math"/>
                      <w:i/>
                      <w:noProof/>
                    </w:rPr>
                  </m:ctrlPr>
                </m:dPr>
                <m:e>
                  <m:r>
                    <w:rPr>
                      <w:rFonts w:ascii="Cambria Math" w:eastAsiaTheme="minorEastAsia" w:hAnsi="Cambria Math"/>
                      <w:noProof/>
                    </w:rPr>
                    <m:t>6</m:t>
                  </m:r>
                </m:e>
              </m:d>
            </m:e>
          </m:eqArr>
        </m:oMath>
      </m:oMathPara>
    </w:p>
    <w:p w14:paraId="001E5266" w14:textId="51D8A31B" w:rsidR="00550F83" w:rsidRDefault="00494A56" w:rsidP="00550F83">
      <w:pPr>
        <w:pStyle w:val="Heading4"/>
      </w:pPr>
      <w:r>
        <w:t xml:space="preserve">2.322 </w:t>
      </w:r>
      <w:r w:rsidR="00550F83">
        <w:t>Linear Regression</w:t>
      </w:r>
    </w:p>
    <w:p w14:paraId="4CCABF0F" w14:textId="4D4DFC90" w:rsidR="001C1504" w:rsidRDefault="00FC150A" w:rsidP="007959CB">
      <w:pPr>
        <w:jc w:val="both"/>
      </w:pPr>
      <w:r>
        <w:t xml:space="preserve">One of the </w:t>
      </w:r>
      <w:r w:rsidR="00614361">
        <w:t>most well-known, basic machine learning models is linear regression</w:t>
      </w:r>
      <w:r w:rsidR="00B12685">
        <w:t>,</w:t>
      </w:r>
      <w:r w:rsidR="007A4A82">
        <w:t xml:space="preserve"> which</w:t>
      </w:r>
      <w:r w:rsidR="00B12685">
        <w:t xml:space="preserve"> </w:t>
      </w:r>
      <w:r w:rsidR="008951F6">
        <w:t>is often described as a ‘line of best fit’ through the data</w:t>
      </w:r>
      <w:r w:rsidR="007A4A82">
        <w:t xml:space="preserve"> [8]. M</w:t>
      </w:r>
      <w:r w:rsidR="002B1A53">
        <w:t xml:space="preserve">odel development focuses on minimising the distance between the </w:t>
      </w:r>
      <w:r w:rsidR="00EA6FA4">
        <w:t xml:space="preserve">true values and the </w:t>
      </w:r>
      <w:r w:rsidR="004228B6">
        <w:t>line produced by the model</w:t>
      </w:r>
      <w:r w:rsidR="00EA6FA4">
        <w:t>’s</w:t>
      </w:r>
      <w:r w:rsidR="004228B6">
        <w:t xml:space="preserve"> predictions </w:t>
      </w:r>
      <w:r w:rsidR="008951F6">
        <w:t>[</w:t>
      </w:r>
      <w:r w:rsidR="00B506A8">
        <w:t>5</w:t>
      </w:r>
      <w:r w:rsidR="008951F6">
        <w:t xml:space="preserve">]. More formally, linear regression </w:t>
      </w:r>
      <w:r w:rsidR="00B12685">
        <w:t>is</w:t>
      </w:r>
      <w:r w:rsidR="008951F6">
        <w:t xml:space="preserve"> often</w:t>
      </w:r>
      <w:r w:rsidR="00B12685">
        <w:t xml:space="preserve"> used to</w:t>
      </w:r>
      <w:r w:rsidR="00F305D0">
        <w:t xml:space="preserve"> </w:t>
      </w:r>
      <w:r w:rsidR="00E0476B">
        <w:t xml:space="preserve">predict output </w:t>
      </w:r>
      <m:oMath>
        <m:acc>
          <m:accPr>
            <m:ctrlPr>
              <w:rPr>
                <w:rFonts w:ascii="Cambria Math" w:hAnsi="Cambria Math"/>
                <w:i/>
              </w:rPr>
            </m:ctrlPr>
          </m:accPr>
          <m:e>
            <m:r>
              <w:rPr>
                <w:rFonts w:ascii="Cambria Math" w:hAnsi="Cambria Math"/>
              </w:rPr>
              <m:t>y</m:t>
            </m:r>
          </m:e>
        </m:acc>
      </m:oMath>
      <w:r w:rsidR="00E0476B">
        <w:t xml:space="preserve"> using a linear combination of </w:t>
      </w:r>
      <w:r w:rsidR="00C773BF">
        <w:rPr>
          <w:rFonts w:eastAsiaTheme="minorEastAsia"/>
          <w:i/>
          <w:iCs/>
        </w:rPr>
        <w:t>d</w:t>
      </w:r>
      <w:r w:rsidR="00C773BF">
        <w:rPr>
          <w:rFonts w:eastAsiaTheme="minorEastAsia"/>
        </w:rPr>
        <w:t>-dimensional input feature vector</w:t>
      </w:r>
      <w:r w:rsidR="001C1504">
        <w:t xml:space="preserve">s,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1C1504">
        <w:rPr>
          <w:rFonts w:eastAsiaTheme="minorEastAsia"/>
        </w:rPr>
        <w:t xml:space="preserve"> </w:t>
      </w:r>
      <w:r w:rsidR="007959CB">
        <w:t xml:space="preserve">[8]. </w:t>
      </w:r>
      <w:r w:rsidR="002B1A53">
        <w:t>The model</w:t>
      </w:r>
      <w:r w:rsidR="007959CB">
        <w:t xml:space="preserve"> is described in </w:t>
      </w:r>
      <w:r w:rsidR="00EA6FA4">
        <w:t>Equation 7, below,</w:t>
      </w:r>
      <w:r w:rsidR="007959CB">
        <w:t xml:space="preserve"> </w:t>
      </w:r>
      <w:r w:rsidR="00697A6F">
        <w:t xml:space="preserve">with the </w:t>
      </w:r>
      <w:r w:rsidR="00697A6F">
        <w:rPr>
          <w:rFonts w:eastAsiaTheme="minorEastAsia"/>
          <w:i/>
          <w:iCs/>
        </w:rPr>
        <w:t>d</w:t>
      </w:r>
      <w:r w:rsidR="00697A6F">
        <w:rPr>
          <w:rFonts w:eastAsiaTheme="minorEastAsia"/>
        </w:rPr>
        <w:t xml:space="preserve">-dimensional weights denoted by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7959CB">
        <w:t xml:space="preserve"> [8].</w:t>
      </w:r>
      <w:r w:rsidR="00F305D0">
        <w:t xml:space="preserve"> </w:t>
      </w:r>
    </w:p>
    <w:p w14:paraId="06E2C37C" w14:textId="77777777" w:rsidR="00EA6FA4" w:rsidRDefault="00EA6FA4" w:rsidP="007959CB">
      <w:pPr>
        <w:jc w:val="both"/>
      </w:pPr>
    </w:p>
    <w:p w14:paraId="1953FF13" w14:textId="238508A2" w:rsidR="007959CB" w:rsidRPr="00DF58F2" w:rsidRDefault="006F1A1A" w:rsidP="007959CB">
      <w:pPr>
        <w:jc w:val="both"/>
        <w:rPr>
          <w:rFonts w:eastAsiaTheme="minorEastAsia"/>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nary>
              <m:r>
                <w:rPr>
                  <w:rFonts w:ascii="Cambria Math" w:hAnsi="Cambria Math"/>
                </w:rPr>
                <m:t xml:space="preserve"> #</m:t>
              </m:r>
              <m:d>
                <m:dPr>
                  <m:ctrlPr>
                    <w:rPr>
                      <w:rFonts w:ascii="Cambria Math" w:hAnsi="Cambria Math"/>
                      <w:i/>
                    </w:rPr>
                  </m:ctrlPr>
                </m:dPr>
                <m:e>
                  <m:r>
                    <w:rPr>
                      <w:rFonts w:ascii="Cambria Math" w:hAnsi="Cambria Math"/>
                    </w:rPr>
                    <m:t>8</m:t>
                  </m:r>
                </m:e>
              </m:d>
            </m:e>
          </m:eqArr>
          <m:r>
            <w:rPr>
              <w:rFonts w:ascii="Cambria Math" w:hAnsi="Cambria Math"/>
            </w:rPr>
            <m:t xml:space="preserve"> </m:t>
          </m:r>
        </m:oMath>
      </m:oMathPara>
    </w:p>
    <w:p w14:paraId="0AE3E445" w14:textId="77777777" w:rsidR="00FC150A" w:rsidRDefault="00FC150A" w:rsidP="005D589B"/>
    <w:p w14:paraId="2D3EF7E8" w14:textId="59454200" w:rsidR="00C374AB" w:rsidRDefault="00A02CAA" w:rsidP="00F305D0">
      <w:pPr>
        <w:jc w:val="both"/>
        <w:rPr>
          <w:rFonts w:eastAsiaTheme="minorEastAsia"/>
        </w:rPr>
      </w:pPr>
      <w:r>
        <w:t xml:space="preserve">One of the symptoms of overfitting is large parameter weights on feature </w:t>
      </w:r>
      <w:r w:rsidR="007A61CE">
        <w:t xml:space="preserve">dimensions, as this signals that the </w:t>
      </w:r>
      <w:r w:rsidR="00541ED2">
        <w:t xml:space="preserve">model </w:t>
      </w:r>
      <w:r w:rsidR="007A61CE">
        <w:t>has found</w:t>
      </w:r>
      <w:r w:rsidR="00541ED2">
        <w:t xml:space="preserve"> </w:t>
      </w:r>
      <w:r w:rsidR="007A61CE">
        <w:t>a</w:t>
      </w:r>
      <w:r w:rsidR="00180624">
        <w:t xml:space="preserve"> complex</w:t>
      </w:r>
      <w:r w:rsidR="007A61CE">
        <w:t xml:space="preserve"> pattern in the dataset, which is more likely to be noise and thus less generalisable</w:t>
      </w:r>
      <w:r w:rsidR="00180624">
        <w:t xml:space="preserve"> </w:t>
      </w:r>
      <w:r w:rsidR="001D4A17">
        <w:t>[8].</w:t>
      </w:r>
      <w:r w:rsidR="00180624">
        <w:t xml:space="preserve"> </w:t>
      </w:r>
      <w:r w:rsidR="001E3695">
        <w:t>As a result</w:t>
      </w:r>
      <w:r w:rsidR="00180624">
        <w:t xml:space="preserve">, many linear regression implementations </w:t>
      </w:r>
      <w:r w:rsidR="00F670EA">
        <w:t xml:space="preserve">incorporate a regularisation term, </w:t>
      </w:r>
      <w:r w:rsidR="007F1496">
        <w:t xml:space="preserve">which is added to the loss function to </w:t>
      </w:r>
      <w:r w:rsidR="00C70B66">
        <w:t>penalis</w:t>
      </w:r>
      <w:r w:rsidR="007F1496">
        <w:t xml:space="preserve">e model complexity. More specifically, the </w:t>
      </w:r>
      <w:proofErr w:type="spellStart"/>
      <w:r w:rsidR="007F1496">
        <w:t>regularis</w:t>
      </w:r>
      <w:r w:rsidR="00C250B7">
        <w:t>er</w:t>
      </w:r>
      <w:proofErr w:type="spellEnd"/>
      <w:r w:rsidR="007F1496">
        <w:t xml:space="preserve"> </w:t>
      </w:r>
      <w:r w:rsidR="007C044E">
        <w:t xml:space="preserve">increases the loss </w:t>
      </w:r>
      <w:r w:rsidR="00D76404">
        <w:t>by some function of the model</w:t>
      </w:r>
      <w:r w:rsidR="009F716F">
        <w:t>’s</w:t>
      </w:r>
      <w:r w:rsidR="00D76404">
        <w:t xml:space="preserve"> parameters [</w:t>
      </w:r>
      <w:r w:rsidR="00D734F9">
        <w:t>5</w:t>
      </w:r>
      <w:r w:rsidR="00D76404">
        <w:t xml:space="preserve">]. </w:t>
      </w:r>
      <w:r w:rsidR="006B459A">
        <w:t xml:space="preserve">To </w:t>
      </w:r>
      <w:r w:rsidR="001052F4">
        <w:t>minimise</w:t>
      </w:r>
      <w:r w:rsidR="006B459A">
        <w:t xml:space="preserve"> loss</w:t>
      </w:r>
      <w:r w:rsidR="001052F4">
        <w:t xml:space="preserve">, training generally involves actions to reduce the regularisation term and thus </w:t>
      </w:r>
      <w:r w:rsidR="001C5C21">
        <w:t xml:space="preserve">prevent </w:t>
      </w:r>
      <w:r w:rsidR="00590FB0">
        <w:t>the</w:t>
      </w:r>
      <w:r w:rsidR="001C5C21">
        <w:t xml:space="preserve"> parameter values from becoming too large </w:t>
      </w:r>
      <w:r w:rsidR="001052F4">
        <w:t xml:space="preserve">[5]. </w:t>
      </w:r>
      <w:r w:rsidR="0025566E">
        <w:t>The</w:t>
      </w:r>
      <w:r w:rsidR="00D76404">
        <w:t xml:space="preserve"> L1 norm, or the sum of the parameters’ absolute values,</w:t>
      </w:r>
      <w:r w:rsidR="0025566E">
        <w:t xml:space="preserve"> is a commonly used regularisation function [8]. By penalising parameters’ absolute values, it </w:t>
      </w:r>
      <w:r w:rsidR="0025566E">
        <w:lastRenderedPageBreak/>
        <w:t xml:space="preserve">encourages the model to use zero feature weights, thus </w:t>
      </w:r>
      <w:r w:rsidR="009159AA">
        <w:t>performing automatic feature selection [8].</w:t>
      </w:r>
      <w:r w:rsidR="00D76404">
        <w:t xml:space="preserve"> </w:t>
      </w:r>
      <w:r w:rsidR="009159AA">
        <w:t>Another widely used regularisation function is</w:t>
      </w:r>
      <w:r w:rsidR="00D76404">
        <w:t xml:space="preserve"> the L2 norm, which is the sum of the </w:t>
      </w:r>
      <w:r w:rsidR="00BA2CEC">
        <w:t>squared parameter values</w:t>
      </w:r>
      <w:r w:rsidR="00B506A8">
        <w:t xml:space="preserve">, and thus severely penalises large </w:t>
      </w:r>
      <w:r w:rsidR="007A4A82">
        <w:t>parameter values</w:t>
      </w:r>
      <w:r w:rsidR="00BA2CEC">
        <w:t xml:space="preserve"> [8]. </w:t>
      </w:r>
      <w:r w:rsidR="002D631A">
        <w:t>Elastic Net is a</w:t>
      </w:r>
      <w:r w:rsidR="00BA2CEC">
        <w:t xml:space="preserve"> special version of the </w:t>
      </w:r>
      <w:r w:rsidR="00F35C07">
        <w:t>linear regression model that combines the L1 and L2 norm</w:t>
      </w:r>
      <w:r w:rsidR="002D631A">
        <w:t xml:space="preserve">s </w:t>
      </w:r>
      <w:r w:rsidR="00F35C07">
        <w:t>[8].</w:t>
      </w:r>
      <w:r w:rsidR="00BA2CEC">
        <w:t xml:space="preserve"> </w:t>
      </w:r>
      <w:r w:rsidR="00090B81">
        <w:t>Elastic Net model</w:t>
      </w:r>
      <w:r w:rsidR="00AB2AD9">
        <w:t xml:space="preserve">’s regularisation term is </w:t>
      </w:r>
      <w:r w:rsidR="00A14CDE">
        <w:t>defined in Equation 9,</w:t>
      </w:r>
      <w:r w:rsidR="00AB2AD9">
        <w:t xml:space="preserve"> where </w:t>
      </w:r>
      <m:oMath>
        <m:r>
          <w:rPr>
            <w:rFonts w:ascii="Cambria Math" w:hAnsi="Cambria Math"/>
          </w:rPr>
          <m:t>α</m:t>
        </m:r>
      </m:oMath>
      <w:r w:rsidR="00AB2AD9">
        <w:rPr>
          <w:rFonts w:eastAsiaTheme="minorEastAsia"/>
        </w:rPr>
        <w:t xml:space="preserve"> is a hyperparameter that controls the influence of the L1 versus L2 norm </w:t>
      </w:r>
      <w:r w:rsidR="00E32B76">
        <w:rPr>
          <w:rFonts w:eastAsiaTheme="minorEastAsia"/>
        </w:rPr>
        <w:t>[8]:</w:t>
      </w:r>
    </w:p>
    <w:p w14:paraId="74E8B414" w14:textId="77777777" w:rsidR="00E32B76" w:rsidRDefault="00E32B76" w:rsidP="00F305D0">
      <w:pPr>
        <w:jc w:val="both"/>
        <w:rPr>
          <w:rFonts w:eastAsiaTheme="minorEastAsia"/>
        </w:rPr>
      </w:pPr>
    </w:p>
    <w:p w14:paraId="0975F8D4" w14:textId="644D06EB" w:rsidR="00A14CDE" w:rsidRPr="00A14CDE" w:rsidRDefault="006F1A1A" w:rsidP="00F305D0">
      <w:pPr>
        <w:jc w:val="both"/>
        <w:rPr>
          <w:rFonts w:eastAsiaTheme="minorEastAsia"/>
        </w:rPr>
      </w:pPr>
      <m:oMathPara>
        <m:oMath>
          <m:eqArr>
            <m:eqArrPr>
              <m:maxDist m:val="1"/>
              <m:ctrlPr>
                <w:rPr>
                  <w:rFonts w:ascii="Cambria Math" w:eastAsiaTheme="minorEastAsia" w:hAnsi="Cambria Math"/>
                  <w:i/>
                </w:rPr>
              </m:ctrlPr>
            </m:eqArrPr>
            <m:e>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9</m:t>
                  </m:r>
                </m:e>
              </m:d>
              <m:ctrlPr>
                <w:rPr>
                  <w:rFonts w:ascii="Cambria Math" w:hAnsi="Cambria Math"/>
                  <w:i/>
                </w:rPr>
              </m:ctrlPr>
            </m:e>
          </m:eqArr>
        </m:oMath>
      </m:oMathPara>
    </w:p>
    <w:p w14:paraId="54279F46" w14:textId="77777777" w:rsidR="00C374AB" w:rsidRDefault="00C374AB" w:rsidP="00F305D0">
      <w:pPr>
        <w:jc w:val="both"/>
      </w:pPr>
    </w:p>
    <w:p w14:paraId="423893E4" w14:textId="55E55FA1" w:rsidR="0000776D" w:rsidRDefault="0000776D" w:rsidP="00F305D0">
      <w:pPr>
        <w:jc w:val="both"/>
      </w:pPr>
      <w:r>
        <w:t>Linear regression is solely linear in the parameters, meaning the feature variables do not need to be linear</w:t>
      </w:r>
      <w:r w:rsidR="00546D9E">
        <w:t xml:space="preserve"> [</w:t>
      </w:r>
      <w:r w:rsidR="00D734F9">
        <w:t>5</w:t>
      </w:r>
      <w:r w:rsidR="00546D9E">
        <w:t>]</w:t>
      </w:r>
      <w:r>
        <w:t xml:space="preserve">. </w:t>
      </w:r>
      <w:r w:rsidR="007E00E1">
        <w:t>However, the model can still underfit if the relationship between feature variables is non-linear</w:t>
      </w:r>
      <w:r w:rsidR="00546D9E">
        <w:t xml:space="preserve"> [</w:t>
      </w:r>
      <w:r w:rsidR="00D734F9">
        <w:t>5</w:t>
      </w:r>
      <w:r w:rsidR="00546D9E">
        <w:t>]</w:t>
      </w:r>
      <w:r w:rsidR="007E00E1">
        <w:t xml:space="preserve">. Thus, more complex models have been developed. </w:t>
      </w:r>
    </w:p>
    <w:p w14:paraId="3D50A27E" w14:textId="1E0CC488" w:rsidR="00527374" w:rsidRPr="005D589B" w:rsidRDefault="00622035" w:rsidP="00E32B76">
      <w:pPr>
        <w:rPr>
          <w:noProof/>
        </w:rPr>
      </w:pPr>
      <w:r w:rsidRPr="00622035">
        <w:rPr>
          <w:noProof/>
        </w:rPr>
        <w:t xml:space="preserve"> </w:t>
      </w:r>
    </w:p>
    <w:p w14:paraId="1604B830" w14:textId="3965EDF6" w:rsidR="00490C61" w:rsidRDefault="00494A56" w:rsidP="008F7004">
      <w:pPr>
        <w:pStyle w:val="Heading4"/>
      </w:pPr>
      <w:r>
        <w:t xml:space="preserve">2.323 </w:t>
      </w:r>
      <w:r w:rsidR="00560B57">
        <w:t xml:space="preserve">Support Vector Machines </w:t>
      </w:r>
    </w:p>
    <w:p w14:paraId="3A7A417F" w14:textId="137B0658" w:rsidR="002C63C1" w:rsidRDefault="005663C2" w:rsidP="008F28CF">
      <w:pPr>
        <w:jc w:val="both"/>
      </w:pPr>
      <w:r>
        <w:t>S</w:t>
      </w:r>
      <w:r w:rsidR="00BE756E">
        <w:t xml:space="preserve">upport vector </w:t>
      </w:r>
      <w:r w:rsidR="008F28CF">
        <w:t>regression</w:t>
      </w:r>
      <w:r w:rsidR="00156C0E">
        <w:t xml:space="preserve"> </w:t>
      </w:r>
      <w:r>
        <w:t>fits</w:t>
      </w:r>
      <w:r w:rsidR="00D64F80">
        <w:t xml:space="preserve"> a model </w:t>
      </w:r>
      <w:r w:rsidR="004C61D6">
        <w:t>based on the most informative data points</w:t>
      </w:r>
      <w:r w:rsidR="00C4144B">
        <w:t xml:space="preserve"> </w:t>
      </w:r>
      <w:r w:rsidR="008F28CF">
        <w:t>[9].</w:t>
      </w:r>
      <w:r w:rsidR="00AE2771">
        <w:t xml:space="preserve"> </w:t>
      </w:r>
      <w:r w:rsidR="005335C9">
        <w:t xml:space="preserve">More specifically, </w:t>
      </w:r>
      <w:r w:rsidR="001A506E">
        <w:t xml:space="preserve">only </w:t>
      </w:r>
      <w:r w:rsidR="00701E6D">
        <w:t>predictions that were incorrect by at least epsilon contribute to the model’s loss during training [9].</w:t>
      </w:r>
      <w:r w:rsidR="005335C9">
        <w:t xml:space="preserve"> </w:t>
      </w:r>
      <w:r w:rsidR="00701E6D">
        <w:t>Epsilon is a hyperparameter that defines the model’s error tolerance</w:t>
      </w:r>
      <w:r w:rsidR="002C63C1">
        <w:t xml:space="preserve"> </w:t>
      </w:r>
      <w:r w:rsidR="00701E6D">
        <w:t xml:space="preserve">[9]. </w:t>
      </w:r>
      <w:r w:rsidR="002C63C1">
        <w:t xml:space="preserve">Data points associated with a predictive error of at least epsilon </w:t>
      </w:r>
      <w:r w:rsidR="0045458C">
        <w:t xml:space="preserve">are referred to as </w:t>
      </w:r>
      <w:r w:rsidR="00F61C87">
        <w:t>“</w:t>
      </w:r>
      <w:r w:rsidR="0045458C">
        <w:t>support vectors</w:t>
      </w:r>
      <w:r w:rsidR="00F61C87">
        <w:t>”</w:t>
      </w:r>
      <w:r w:rsidR="0045458C">
        <w:t xml:space="preserve"> [9].</w:t>
      </w:r>
      <w:r w:rsidR="002B0584" w:rsidRPr="002B0584">
        <w:t xml:space="preserve"> </w:t>
      </w:r>
      <w:r w:rsidR="002B0584">
        <w:t>This procedure allows the model to focus on correcting larger errors.</w:t>
      </w:r>
      <w:r w:rsidR="005940F4" w:rsidRPr="005940F4">
        <w:t xml:space="preserve"> </w:t>
      </w:r>
      <w:r w:rsidR="005940F4">
        <w:t xml:space="preserve">Model predictions are generated from a linear combination of support vectors </w:t>
      </w:r>
      <w:r w:rsidR="0094345D">
        <w:t>to be able to capture</w:t>
      </w:r>
      <w:r w:rsidR="00287BD5">
        <w:t xml:space="preserve"> the most</w:t>
      </w:r>
      <w:r w:rsidR="0094345D">
        <w:t xml:space="preserve"> complex relationships</w:t>
      </w:r>
      <w:r w:rsidR="00287BD5">
        <w:t xml:space="preserve"> in the data</w:t>
      </w:r>
      <w:r w:rsidR="0094345D">
        <w:t xml:space="preserve"> </w:t>
      </w:r>
      <w:r w:rsidR="005940F4">
        <w:t>[9]. Often, input data is transformed into a higher dimensionality feature space to more effectively model non-linear relationships [9].</w:t>
      </w:r>
    </w:p>
    <w:p w14:paraId="07F25E57" w14:textId="77777777" w:rsidR="008F7004" w:rsidRPr="00490C61" w:rsidRDefault="008F7004" w:rsidP="008F28CF">
      <w:pPr>
        <w:jc w:val="both"/>
      </w:pPr>
    </w:p>
    <w:p w14:paraId="7235417D" w14:textId="17D8F89C" w:rsidR="00550F83" w:rsidRDefault="00494A56" w:rsidP="00550F83">
      <w:pPr>
        <w:pStyle w:val="Heading4"/>
      </w:pPr>
      <w:r>
        <w:t xml:space="preserve">3.324 </w:t>
      </w:r>
      <w:r w:rsidR="00550F83">
        <w:t>Decision</w:t>
      </w:r>
      <w:r w:rsidR="005B7C37">
        <w:t xml:space="preserve"> </w:t>
      </w:r>
      <w:r w:rsidR="00550F83">
        <w:t xml:space="preserve">Tree Based Methods </w:t>
      </w:r>
    </w:p>
    <w:p w14:paraId="65BB84EB" w14:textId="0B034D95" w:rsidR="00995635" w:rsidRDefault="00476F26" w:rsidP="00D70834">
      <w:pPr>
        <w:jc w:val="both"/>
      </w:pPr>
      <w:r>
        <w:t xml:space="preserve">Since their original proposal in the 1960s, decision trees have become an important part of </w:t>
      </w:r>
      <w:r w:rsidR="00D70834">
        <w:t xml:space="preserve">the most widely used </w:t>
      </w:r>
      <w:r w:rsidR="003C33F7">
        <w:t>ML</w:t>
      </w:r>
      <w:r w:rsidR="00D70834">
        <w:t xml:space="preserve"> models [12]. </w:t>
      </w:r>
      <w:r w:rsidR="00DB61B0">
        <w:t xml:space="preserve">Intuitively, decision tree models </w:t>
      </w:r>
      <w:r w:rsidR="00A30760">
        <w:t>function like flowcharts</w:t>
      </w:r>
      <w:r w:rsidR="006D108B">
        <w:t xml:space="preserve"> [12</w:t>
      </w:r>
      <w:r w:rsidR="006D108B" w:rsidRPr="001E4DF4">
        <w:t xml:space="preserve">]. </w:t>
      </w:r>
      <w:r w:rsidR="005B7C37" w:rsidRPr="001E4DF4">
        <w:t xml:space="preserve">A regression decision tree is </w:t>
      </w:r>
      <w:r w:rsidR="00032395" w:rsidRPr="001E4DF4">
        <w:t>visualised</w:t>
      </w:r>
      <w:r w:rsidR="005B7C37" w:rsidRPr="001E4DF4">
        <w:t xml:space="preserve"> below</w:t>
      </w:r>
      <w:r w:rsidR="008D56A6" w:rsidRPr="001E4DF4">
        <w:t xml:space="preserve">, with the tree’s internal nodes given by circles and its terminal nodes given by squares. </w:t>
      </w:r>
      <w:r w:rsidR="00121776" w:rsidRPr="001E4DF4">
        <w:t xml:space="preserve">When predicting </w:t>
      </w:r>
      <w:r w:rsidR="00A623D8" w:rsidRPr="001E4DF4">
        <w:t xml:space="preserve">the output </w:t>
      </w:r>
      <w:r w:rsidR="0000645C">
        <w:t>value</w:t>
      </w:r>
      <w:r w:rsidR="00945AA2" w:rsidRPr="001E4DF4">
        <w:t xml:space="preserve"> for a specific datapoint</w:t>
      </w:r>
      <w:r w:rsidR="00A623D8">
        <w:t xml:space="preserve">, the model starts at the root node and applies a logical test to </w:t>
      </w:r>
      <w:r w:rsidR="00945AA2">
        <w:t xml:space="preserve">the values of </w:t>
      </w:r>
      <w:r w:rsidR="00A623D8">
        <w:t xml:space="preserve">one </w:t>
      </w:r>
      <w:r w:rsidR="00A26243">
        <w:t>or more</w:t>
      </w:r>
      <w:r w:rsidR="00837FC2">
        <w:t xml:space="preserve"> </w:t>
      </w:r>
      <w:r w:rsidR="00A623D8">
        <w:t xml:space="preserve">feature </w:t>
      </w:r>
      <w:r w:rsidR="00A26243">
        <w:t>dimensions</w:t>
      </w:r>
      <w:r w:rsidR="00945AA2">
        <w:t xml:space="preserve">. </w:t>
      </w:r>
      <w:r w:rsidR="00C23E76">
        <w:t xml:space="preserve">For regression, this test is usually in the form </w:t>
      </w:r>
      <w:r w:rsidR="008444C9">
        <w:rPr>
          <w:i/>
          <w:iCs/>
        </w:rPr>
        <w:t xml:space="preserve">feature &lt;= </w:t>
      </w:r>
      <w:proofErr w:type="gramStart"/>
      <w:r w:rsidR="008444C9">
        <w:rPr>
          <w:i/>
          <w:iCs/>
        </w:rPr>
        <w:t>valu</w:t>
      </w:r>
      <w:r w:rsidR="00EB2A31">
        <w:rPr>
          <w:i/>
          <w:iCs/>
        </w:rPr>
        <w:t>e</w:t>
      </w:r>
      <w:r w:rsidR="00EB2A31">
        <w:t>, and</w:t>
      </w:r>
      <w:proofErr w:type="gramEnd"/>
      <w:r w:rsidR="00EB2A31">
        <w:t xml:space="preserve"> defines a split </w:t>
      </w:r>
      <w:r w:rsidR="008444C9">
        <w:t xml:space="preserve">[12]. </w:t>
      </w:r>
      <w:r w:rsidR="00945AA2">
        <w:t xml:space="preserve">Based on the </w:t>
      </w:r>
      <w:r w:rsidR="000F5346">
        <w:t xml:space="preserve">test’s </w:t>
      </w:r>
      <w:r w:rsidR="00FA55E7">
        <w:t xml:space="preserve">Boolean </w:t>
      </w:r>
      <w:r w:rsidR="00945AA2">
        <w:t>result, the model moves to the right or left child node. This process repeat</w:t>
      </w:r>
      <w:r w:rsidR="00CA49B0">
        <w:t>s</w:t>
      </w:r>
      <w:r w:rsidR="00945AA2">
        <w:t xml:space="preserve"> until the model reaches a terminal </w:t>
      </w:r>
      <w:r w:rsidR="00C97405">
        <w:t xml:space="preserve">leaf </w:t>
      </w:r>
      <w:r w:rsidR="00945AA2">
        <w:t>node</w:t>
      </w:r>
      <w:r w:rsidR="004D194C">
        <w:t xml:space="preserve">, which is a node </w:t>
      </w:r>
      <w:r w:rsidR="00B84191">
        <w:t>with</w:t>
      </w:r>
      <w:r w:rsidR="004D194C">
        <w:t xml:space="preserve"> no children. The</w:t>
      </w:r>
      <w:r w:rsidR="00470ECA">
        <w:t xml:space="preserve"> terminal node’s</w:t>
      </w:r>
      <w:r w:rsidR="004D194C">
        <w:t xml:space="preserve"> value </w:t>
      </w:r>
      <w:r w:rsidR="00C97405">
        <w:t>determines</w:t>
      </w:r>
      <w:r w:rsidR="004D194C">
        <w:t xml:space="preserve"> the model</w:t>
      </w:r>
      <w:r w:rsidR="00470ECA">
        <w:t>’s</w:t>
      </w:r>
      <w:r w:rsidR="004D194C">
        <w:t xml:space="preserve"> prediction [12]. </w:t>
      </w:r>
      <w:r w:rsidR="006000AC">
        <w:t xml:space="preserve">An alternative way </w:t>
      </w:r>
      <w:r w:rsidR="00AB48DA">
        <w:t>to</w:t>
      </w:r>
      <w:r w:rsidR="006000AC">
        <w:t xml:space="preserve"> conceptualis</w:t>
      </w:r>
      <w:r w:rsidR="00AB48DA">
        <w:t>e</w:t>
      </w:r>
      <w:r w:rsidR="006000AC">
        <w:t xml:space="preserve"> decision trees is a</w:t>
      </w:r>
      <w:r w:rsidR="00AB48DA">
        <w:t>s a</w:t>
      </w:r>
      <w:r w:rsidR="006000AC">
        <w:t xml:space="preserve"> specific partitioning of the input space, </w:t>
      </w:r>
      <w:r w:rsidR="000B60AE">
        <w:t xml:space="preserve">where each node partitions the feature space and each new partition </w:t>
      </w:r>
      <w:r w:rsidR="00320121">
        <w:t>is</w:t>
      </w:r>
      <w:r w:rsidR="000B60AE">
        <w:t xml:space="preserve"> passed down to the node’s children.</w:t>
      </w:r>
      <w:r w:rsidR="00320121">
        <w:t xml:space="preserve"> The tree’s prediction then corresponds to a specific </w:t>
      </w:r>
      <w:r w:rsidR="00832DB5">
        <w:t>area</w:t>
      </w:r>
      <w:r w:rsidR="00320121">
        <w:t xml:space="preserve"> of the feature input space</w:t>
      </w:r>
      <w:r w:rsidR="000B60AE">
        <w:t xml:space="preserve"> </w:t>
      </w:r>
      <w:r w:rsidR="00320121">
        <w:t>[12].</w:t>
      </w:r>
      <w:r w:rsidR="009C3DC1">
        <w:t xml:space="preserve"> </w:t>
      </w:r>
    </w:p>
    <w:p w14:paraId="38D3B3FE" w14:textId="6945D6A1" w:rsidR="00F7304B" w:rsidRDefault="008818A6" w:rsidP="00D70834">
      <w:pPr>
        <w:jc w:val="both"/>
      </w:pPr>
      <w:r>
        <w:rPr>
          <w:noProof/>
        </w:rPr>
        <mc:AlternateContent>
          <mc:Choice Requires="wps">
            <w:drawing>
              <wp:anchor distT="0" distB="0" distL="114300" distR="114300" simplePos="0" relativeHeight="251658256" behindDoc="0" locked="0" layoutInCell="1" allowOverlap="1" wp14:anchorId="1635F7AC" wp14:editId="5E6C9DC2">
                <wp:simplePos x="0" y="0"/>
                <wp:positionH relativeFrom="column">
                  <wp:posOffset>2452914</wp:posOffset>
                </wp:positionH>
                <wp:positionV relativeFrom="paragraph">
                  <wp:posOffset>150041</wp:posOffset>
                </wp:positionV>
                <wp:extent cx="849085" cy="304800"/>
                <wp:effectExtent l="0" t="0" r="14605" b="12700"/>
                <wp:wrapNone/>
                <wp:docPr id="693017797" name="Text Box 5"/>
                <wp:cNvGraphicFramePr/>
                <a:graphic xmlns:a="http://schemas.openxmlformats.org/drawingml/2006/main">
                  <a:graphicData uri="http://schemas.microsoft.com/office/word/2010/wordprocessingShape">
                    <wps:wsp>
                      <wps:cNvSpPr txBox="1"/>
                      <wps:spPr>
                        <a:xfrm>
                          <a:off x="0" y="0"/>
                          <a:ext cx="849085" cy="304800"/>
                        </a:xfrm>
                        <a:prstGeom prst="rect">
                          <a:avLst/>
                        </a:prstGeom>
                        <a:solidFill>
                          <a:schemeClr val="lt1"/>
                        </a:solidFill>
                        <a:ln w="6350">
                          <a:solidFill>
                            <a:prstClr val="black"/>
                          </a:solidFill>
                        </a:ln>
                      </wps:spPr>
                      <wps:txbx>
                        <w:txbxContent>
                          <w:p w14:paraId="56E1F19C" w14:textId="77777777" w:rsidR="008818A6" w:rsidRDefault="008818A6" w:rsidP="008818A6">
                            <w:pPr>
                              <w:jc w:val="center"/>
                            </w:pPr>
                            <w:r>
                              <w:t>age &lt;=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5F7AC" id="_x0000_t202" coordsize="21600,21600" o:spt="202" path="m,l,21600r21600,l21600,xe">
                <v:stroke joinstyle="miter"/>
                <v:path gradientshapeok="t" o:connecttype="rect"/>
              </v:shapetype>
              <v:shape id="Text Box 5" o:spid="_x0000_s1026" type="#_x0000_t202" style="position:absolute;left:0;text-align:left;margin-left:193.15pt;margin-top:11.8pt;width:66.85pt;height:24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" fillcolor="white [3201]" strokeweight=".5pt">
                <v:textbox>
                  <w:txbxContent>
                    <w:p w14:paraId="56E1F19C" w14:textId="77777777" w:rsidR="008818A6" w:rsidRDefault="008818A6" w:rsidP="008818A6">
                      <w:pPr>
                        <w:jc w:val="center"/>
                      </w:pPr>
                      <w:r>
                        <w:t>age &lt;= 20</w:t>
                      </w:r>
                    </w:p>
                  </w:txbxContent>
                </v:textbox>
              </v:shape>
            </w:pict>
          </mc:Fallback>
        </mc:AlternateContent>
      </w:r>
    </w:p>
    <w:p w14:paraId="7E7D3BCD" w14:textId="6C4DFEE7" w:rsidR="00F7304B" w:rsidRDefault="00F7304B" w:rsidP="00D70834">
      <w:pPr>
        <w:jc w:val="both"/>
      </w:pPr>
    </w:p>
    <w:p w14:paraId="06134850" w14:textId="0C5C9649" w:rsidR="003C758C" w:rsidRDefault="00513B18" w:rsidP="00D70834">
      <w:pPr>
        <w:jc w:val="both"/>
      </w:pPr>
      <w:r>
        <w:rPr>
          <w:noProof/>
        </w:rPr>
        <mc:AlternateContent>
          <mc:Choice Requires="wps">
            <w:drawing>
              <wp:anchor distT="0" distB="0" distL="114300" distR="114300" simplePos="0" relativeHeight="251658240" behindDoc="0" locked="0" layoutInCell="1" allowOverlap="1" wp14:anchorId="2B5E7F3B" wp14:editId="6E87C403">
                <wp:simplePos x="0" y="0"/>
                <wp:positionH relativeFrom="column">
                  <wp:posOffset>2655842</wp:posOffset>
                </wp:positionH>
                <wp:positionV relativeFrom="paragraph">
                  <wp:posOffset>157480</wp:posOffset>
                </wp:positionV>
                <wp:extent cx="478971" cy="508000"/>
                <wp:effectExtent l="0" t="0" r="16510" b="12700"/>
                <wp:wrapNone/>
                <wp:docPr id="1263543691"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w:pict>
              <v:oval w14:anchorId="2B01EC4F" id="Oval 1" o:spid="_x0000_s1026" style="position:absolute;margin-left:209.1pt;margin-top:12.4pt;width:37.7pt;height:4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" fillcolor="#156082 [3204]" strokecolor="#030e13 [484]" strokeweight="1pt">
                <v:stroke joinstyle="miter"/>
              </v:oval>
            </w:pict>
          </mc:Fallback>
        </mc:AlternateContent>
      </w:r>
    </w:p>
    <w:p w14:paraId="53F87529" w14:textId="3747D7A6" w:rsidR="003C758C" w:rsidRDefault="00EF0598" w:rsidP="00D70834">
      <w:pPr>
        <w:jc w:val="both"/>
      </w:pPr>
      <w:r>
        <w:rPr>
          <w:noProof/>
        </w:rPr>
        <mc:AlternateContent>
          <mc:Choice Requires="wps">
            <w:drawing>
              <wp:anchor distT="0" distB="0" distL="114300" distR="114300" simplePos="0" relativeHeight="251658257" behindDoc="0" locked="0" layoutInCell="1" allowOverlap="1" wp14:anchorId="3487CE1B" wp14:editId="5B1ACAE6">
                <wp:simplePos x="0" y="0"/>
                <wp:positionH relativeFrom="column">
                  <wp:posOffset>3643086</wp:posOffset>
                </wp:positionH>
                <wp:positionV relativeFrom="paragraph">
                  <wp:posOffset>27668</wp:posOffset>
                </wp:positionV>
                <wp:extent cx="834571" cy="304800"/>
                <wp:effectExtent l="0" t="0" r="16510" b="12700"/>
                <wp:wrapNone/>
                <wp:docPr id="1197147890" name="Text Box 5"/>
                <wp:cNvGraphicFramePr/>
                <a:graphic xmlns:a="http://schemas.openxmlformats.org/drawingml/2006/main">
                  <a:graphicData uri="http://schemas.microsoft.com/office/word/2010/wordprocessingShape">
                    <wps:wsp>
                      <wps:cNvSpPr txBox="1"/>
                      <wps:spPr>
                        <a:xfrm>
                          <a:off x="0" y="0"/>
                          <a:ext cx="834571" cy="304800"/>
                        </a:xfrm>
                        <a:prstGeom prst="rect">
                          <a:avLst/>
                        </a:prstGeom>
                        <a:solidFill>
                          <a:schemeClr val="lt1"/>
                        </a:solidFill>
                        <a:ln w="6350">
                          <a:solidFill>
                            <a:prstClr val="black"/>
                          </a:solidFill>
                        </a:ln>
                      </wps:spPr>
                      <wps:txbx>
                        <w:txbxContent>
                          <w:p w14:paraId="7A3EE5DE" w14:textId="5608D494" w:rsidR="00EF0598" w:rsidRDefault="00EF0598" w:rsidP="00EF0598">
                            <w:pPr>
                              <w:jc w:val="center"/>
                            </w:pPr>
                            <w:r>
                              <w:t>age &lt;= 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7CE1B" id="_x0000_s1027" type="#_x0000_t202" style="position:absolute;left:0;text-align:left;margin-left:286.85pt;margin-top:2.2pt;width:65.7pt;height:24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" fillcolor="white [3201]" strokeweight=".5pt">
                <v:textbox>
                  <w:txbxContent>
                    <w:p w14:paraId="7A3EE5DE" w14:textId="5608D494" w:rsidR="00EF0598" w:rsidRDefault="00EF0598" w:rsidP="00EF0598">
                      <w:pPr>
                        <w:jc w:val="center"/>
                      </w:pPr>
                      <w:r>
                        <w:t>age &lt;= 65</w:t>
                      </w:r>
                    </w:p>
                  </w:txbxContent>
                </v:textbox>
              </v:shape>
            </w:pict>
          </mc:Fallback>
        </mc:AlternateContent>
      </w:r>
      <w:r w:rsidR="00F7304B">
        <w:rPr>
          <w:noProof/>
        </w:rPr>
        <mc:AlternateContent>
          <mc:Choice Requires="wps">
            <w:drawing>
              <wp:anchor distT="0" distB="0" distL="114300" distR="114300" simplePos="0" relativeHeight="251658253" behindDoc="0" locked="0" layoutInCell="1" allowOverlap="1" wp14:anchorId="7B9900CC" wp14:editId="154726B5">
                <wp:simplePos x="0" y="0"/>
                <wp:positionH relativeFrom="column">
                  <wp:posOffset>1371237</wp:posOffset>
                </wp:positionH>
                <wp:positionV relativeFrom="paragraph">
                  <wp:posOffset>27305</wp:posOffset>
                </wp:positionV>
                <wp:extent cx="849085" cy="304800"/>
                <wp:effectExtent l="0" t="0" r="14605" b="12700"/>
                <wp:wrapNone/>
                <wp:docPr id="1081040012" name="Text Box 5"/>
                <wp:cNvGraphicFramePr/>
                <a:graphic xmlns:a="http://schemas.openxmlformats.org/drawingml/2006/main">
                  <a:graphicData uri="http://schemas.microsoft.com/office/word/2010/wordprocessingShape">
                    <wps:wsp>
                      <wps:cNvSpPr txBox="1"/>
                      <wps:spPr>
                        <a:xfrm>
                          <a:off x="0" y="0"/>
                          <a:ext cx="849085" cy="304800"/>
                        </a:xfrm>
                        <a:prstGeom prst="rect">
                          <a:avLst/>
                        </a:prstGeom>
                        <a:solidFill>
                          <a:schemeClr val="lt1"/>
                        </a:solidFill>
                        <a:ln w="6350">
                          <a:solidFill>
                            <a:prstClr val="black"/>
                          </a:solidFill>
                        </a:ln>
                      </wps:spPr>
                      <wps:txbx>
                        <w:txbxContent>
                          <w:p w14:paraId="637A5247" w14:textId="6C38EECE" w:rsidR="00F7304B" w:rsidRDefault="00121AA3" w:rsidP="00F7304B">
                            <w:pPr>
                              <w:jc w:val="center"/>
                            </w:pPr>
                            <w:r>
                              <w:t>age</w:t>
                            </w:r>
                            <w:r w:rsidR="00F7304B">
                              <w:t xml:space="preserve"> &lt;= </w:t>
                            </w:r>
                            <w:r w:rsidR="00EF0598">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900CC" id="_x0000_s1028" type="#_x0000_t202" style="position:absolute;left:0;text-align:left;margin-left:107.95pt;margin-top:2.15pt;width:66.85pt;height:24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" fillcolor="white [3201]" strokeweight=".5pt">
                <v:textbox>
                  <w:txbxContent>
                    <w:p w14:paraId="637A5247" w14:textId="6C38EECE" w:rsidR="00F7304B" w:rsidRDefault="00121AA3" w:rsidP="00F7304B">
                      <w:pPr>
                        <w:jc w:val="center"/>
                      </w:pPr>
                      <w:r>
                        <w:t>age</w:t>
                      </w:r>
                      <w:r w:rsidR="00F7304B">
                        <w:t xml:space="preserve"> &lt;= </w:t>
                      </w:r>
                      <w:r w:rsidR="00EF0598">
                        <w:t>15</w:t>
                      </w:r>
                    </w:p>
                  </w:txbxContent>
                </v:textbox>
              </v:shape>
            </w:pict>
          </mc:Fallback>
        </mc:AlternateContent>
      </w:r>
    </w:p>
    <w:p w14:paraId="6C5D2844" w14:textId="18BBBC5E" w:rsidR="003C758C" w:rsidRDefault="00A76A7E" w:rsidP="00D70834">
      <w:pPr>
        <w:jc w:val="both"/>
      </w:pPr>
      <w:r>
        <w:rPr>
          <w:noProof/>
        </w:rPr>
        <mc:AlternateContent>
          <mc:Choice Requires="wps">
            <w:drawing>
              <wp:anchor distT="0" distB="0" distL="114300" distR="114300" simplePos="0" relativeHeight="251658248" behindDoc="0" locked="0" layoutInCell="1" allowOverlap="1" wp14:anchorId="30BDCD66" wp14:editId="3B7D3808">
                <wp:simplePos x="0" y="0"/>
                <wp:positionH relativeFrom="column">
                  <wp:posOffset>3236686</wp:posOffset>
                </wp:positionH>
                <wp:positionV relativeFrom="paragraph">
                  <wp:posOffset>10523</wp:posOffset>
                </wp:positionV>
                <wp:extent cx="406400" cy="311150"/>
                <wp:effectExtent l="0" t="0" r="50800" b="31750"/>
                <wp:wrapNone/>
                <wp:docPr id="421765996" name="Straight Arrow Connector 4"/>
                <wp:cNvGraphicFramePr/>
                <a:graphic xmlns:a="http://schemas.openxmlformats.org/drawingml/2006/main">
                  <a:graphicData uri="http://schemas.microsoft.com/office/word/2010/wordprocessingShape">
                    <wps:wsp>
                      <wps:cNvCnPr/>
                      <wps:spPr>
                        <a:xfrm>
                          <a:off x="0" y="0"/>
                          <a:ext cx="406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677DC20E" id="_x0000_t32" coordsize="21600,21600" o:spt="32" o:oned="t" path="m,l21600,21600e" filled="f">
                <v:path arrowok="t" fillok="f" o:connecttype="none"/>
                <o:lock v:ext="edit" shapetype="t"/>
              </v:shapetype>
              <v:shape id="Straight Arrow Connector 4" o:spid="_x0000_s1026" type="#_x0000_t32" style="position:absolute;margin-left:254.85pt;margin-top:.85pt;width:32pt;height: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658247" behindDoc="0" locked="0" layoutInCell="1" allowOverlap="1" wp14:anchorId="19D1ED90" wp14:editId="535AA3CE">
                <wp:simplePos x="0" y="0"/>
                <wp:positionH relativeFrom="column">
                  <wp:posOffset>2173513</wp:posOffset>
                </wp:positionH>
                <wp:positionV relativeFrom="paragraph">
                  <wp:posOffset>10523</wp:posOffset>
                </wp:positionV>
                <wp:extent cx="379185" cy="311150"/>
                <wp:effectExtent l="25400" t="0" r="14605" b="31750"/>
                <wp:wrapNone/>
                <wp:docPr id="1435802166" name="Straight Arrow Connector 3"/>
                <wp:cNvGraphicFramePr/>
                <a:graphic xmlns:a="http://schemas.openxmlformats.org/drawingml/2006/main">
                  <a:graphicData uri="http://schemas.microsoft.com/office/word/2010/wordprocessingShape">
                    <wps:wsp>
                      <wps:cNvCnPr/>
                      <wps:spPr>
                        <a:xfrm flipH="1">
                          <a:off x="0" y="0"/>
                          <a:ext cx="379185"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48280284" id="Straight Arrow Connector 3" o:spid="_x0000_s1026" type="#_x0000_t32" style="position:absolute;margin-left:171.15pt;margin-top:.85pt;width:29.85pt;height:2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58242" behindDoc="0" locked="0" layoutInCell="1" allowOverlap="1" wp14:anchorId="59B35495" wp14:editId="213E068E">
                <wp:simplePos x="0" y="0"/>
                <wp:positionH relativeFrom="column">
                  <wp:posOffset>3809093</wp:posOffset>
                </wp:positionH>
                <wp:positionV relativeFrom="paragraph">
                  <wp:posOffset>184150</wp:posOffset>
                </wp:positionV>
                <wp:extent cx="478971" cy="508000"/>
                <wp:effectExtent l="0" t="0" r="16510" b="12700"/>
                <wp:wrapNone/>
                <wp:docPr id="790552213"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w:pict>
              <v:oval w14:anchorId="0FAB72BB" id="Oval 1" o:spid="_x0000_s1026" style="position:absolute;margin-left:299.95pt;margin-top:14.5pt;width:37.7pt;height:4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" fillcolor="#156082 [3204]" strokecolor="#030e13 [484]" strokeweight="1pt">
                <v:stroke joinstyle="miter"/>
              </v:oval>
            </w:pict>
          </mc:Fallback>
        </mc:AlternateContent>
      </w:r>
    </w:p>
    <w:p w14:paraId="146050F3" w14:textId="4BE44282" w:rsidR="003C758C" w:rsidRDefault="00513B18" w:rsidP="00D70834">
      <w:pPr>
        <w:jc w:val="both"/>
      </w:pPr>
      <w:r>
        <w:rPr>
          <w:noProof/>
        </w:rPr>
        <mc:AlternateContent>
          <mc:Choice Requires="wps">
            <w:drawing>
              <wp:anchor distT="0" distB="0" distL="114300" distR="114300" simplePos="0" relativeHeight="251658241" behindDoc="0" locked="0" layoutInCell="1" allowOverlap="1" wp14:anchorId="721F0503" wp14:editId="1E019275">
                <wp:simplePos x="0" y="0"/>
                <wp:positionH relativeFrom="column">
                  <wp:posOffset>1566998</wp:posOffset>
                </wp:positionH>
                <wp:positionV relativeFrom="paragraph">
                  <wp:posOffset>5715</wp:posOffset>
                </wp:positionV>
                <wp:extent cx="478971" cy="508000"/>
                <wp:effectExtent l="0" t="0" r="16510" b="12700"/>
                <wp:wrapNone/>
                <wp:docPr id="1375479355"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w:pict>
              <v:oval w14:anchorId="58870444" id="Oval 1" o:spid="_x0000_s1026" style="position:absolute;margin-left:123.4pt;margin-top:.45pt;width:37.7pt;height:4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" fillcolor="#156082 [3204]" strokecolor="#030e13 [484]" strokeweight="1pt">
                <v:stroke joinstyle="miter"/>
              </v:oval>
            </w:pict>
          </mc:Fallback>
        </mc:AlternateContent>
      </w:r>
    </w:p>
    <w:p w14:paraId="11FDEB47" w14:textId="56024169" w:rsidR="003C758C" w:rsidRDefault="00F7304B" w:rsidP="00D70834">
      <w:pPr>
        <w:jc w:val="both"/>
      </w:pPr>
      <w:r>
        <w:rPr>
          <w:noProof/>
        </w:rPr>
        <mc:AlternateContent>
          <mc:Choice Requires="wps">
            <w:drawing>
              <wp:anchor distT="0" distB="0" distL="114300" distR="114300" simplePos="0" relativeHeight="251658255" behindDoc="0" locked="0" layoutInCell="1" allowOverlap="1" wp14:anchorId="13EB9EA4" wp14:editId="64697841">
                <wp:simplePos x="0" y="0"/>
                <wp:positionH relativeFrom="column">
                  <wp:posOffset>2220686</wp:posOffset>
                </wp:positionH>
                <wp:positionV relativeFrom="paragraph">
                  <wp:posOffset>158931</wp:posOffset>
                </wp:positionV>
                <wp:extent cx="551543" cy="304800"/>
                <wp:effectExtent l="0" t="0" r="7620" b="12700"/>
                <wp:wrapNone/>
                <wp:docPr id="702353146" name="Text Box 5"/>
                <wp:cNvGraphicFramePr/>
                <a:graphic xmlns:a="http://schemas.openxmlformats.org/drawingml/2006/main">
                  <a:graphicData uri="http://schemas.microsoft.com/office/word/2010/wordprocessingShape">
                    <wps:wsp>
                      <wps:cNvSpPr txBox="1"/>
                      <wps:spPr>
                        <a:xfrm>
                          <a:off x="0" y="0"/>
                          <a:ext cx="551543" cy="304800"/>
                        </a:xfrm>
                        <a:prstGeom prst="rect">
                          <a:avLst/>
                        </a:prstGeom>
                        <a:solidFill>
                          <a:schemeClr val="lt1"/>
                        </a:solidFill>
                        <a:ln w="6350">
                          <a:solidFill>
                            <a:prstClr val="black"/>
                          </a:solidFill>
                        </a:ln>
                      </wps:spPr>
                      <wps:txbx>
                        <w:txbxContent>
                          <w:p w14:paraId="4857C516" w14:textId="0CC63CC7" w:rsidR="00F7304B" w:rsidRDefault="00F7304B" w:rsidP="00F7304B">
                            <w:pPr>
                              <w:jc w:val="center"/>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B9EA4" id="_x0000_s1029" type="#_x0000_t202" style="position:absolute;left:0;text-align:left;margin-left:174.85pt;margin-top:12.5pt;width:43.45pt;height:24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" fillcolor="white [3201]" strokeweight=".5pt">
                <v:textbox>
                  <w:txbxContent>
                    <w:p w14:paraId="4857C516" w14:textId="0CC63CC7" w:rsidR="00F7304B" w:rsidRDefault="00F7304B" w:rsidP="00F7304B">
                      <w:pPr>
                        <w:jc w:val="center"/>
                      </w:pPr>
                      <w:r>
                        <w:t>False</w:t>
                      </w:r>
                    </w:p>
                  </w:txbxContent>
                </v:textbox>
              </v:shape>
            </w:pict>
          </mc:Fallback>
        </mc:AlternateContent>
      </w:r>
      <w:r>
        <w:rPr>
          <w:noProof/>
        </w:rPr>
        <mc:AlternateContent>
          <mc:Choice Requires="wps">
            <w:drawing>
              <wp:anchor distT="0" distB="0" distL="114300" distR="114300" simplePos="0" relativeHeight="251658254" behindDoc="0" locked="0" layoutInCell="1" allowOverlap="1" wp14:anchorId="21A2FB38" wp14:editId="14B3E08A">
                <wp:simplePos x="0" y="0"/>
                <wp:positionH relativeFrom="column">
                  <wp:posOffset>848905</wp:posOffset>
                </wp:positionH>
                <wp:positionV relativeFrom="paragraph">
                  <wp:posOffset>107769</wp:posOffset>
                </wp:positionV>
                <wp:extent cx="486229" cy="304800"/>
                <wp:effectExtent l="0" t="0" r="9525" b="12700"/>
                <wp:wrapNone/>
                <wp:docPr id="1683252226" name="Text Box 5"/>
                <wp:cNvGraphicFramePr/>
                <a:graphic xmlns:a="http://schemas.openxmlformats.org/drawingml/2006/main">
                  <a:graphicData uri="http://schemas.microsoft.com/office/word/2010/wordprocessingShape">
                    <wps:wsp>
                      <wps:cNvSpPr txBox="1"/>
                      <wps:spPr>
                        <a:xfrm>
                          <a:off x="0" y="0"/>
                          <a:ext cx="486229" cy="304800"/>
                        </a:xfrm>
                        <a:prstGeom prst="rect">
                          <a:avLst/>
                        </a:prstGeom>
                        <a:solidFill>
                          <a:schemeClr val="lt1"/>
                        </a:solidFill>
                        <a:ln w="6350">
                          <a:solidFill>
                            <a:prstClr val="black"/>
                          </a:solidFill>
                        </a:ln>
                      </wps:spPr>
                      <wps:txbx>
                        <w:txbxContent>
                          <w:p w14:paraId="55943CFA" w14:textId="1121579F" w:rsidR="00F7304B" w:rsidRDefault="00F7304B" w:rsidP="00F7304B">
                            <w:pPr>
                              <w:jc w:val="center"/>
                            </w:pPr>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2FB38" id="_x0000_s1030" type="#_x0000_t202" style="position:absolute;left:0;text-align:left;margin-left:66.85pt;margin-top:8.5pt;width:38.3pt;height:24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" fillcolor="white [3201]" strokeweight=".5pt">
                <v:textbox>
                  <w:txbxContent>
                    <w:p w14:paraId="55943CFA" w14:textId="1121579F" w:rsidR="00F7304B" w:rsidRDefault="00F7304B" w:rsidP="00F7304B">
                      <w:pPr>
                        <w:jc w:val="center"/>
                      </w:pPr>
                      <w:r>
                        <w:t>True</w:t>
                      </w:r>
                    </w:p>
                  </w:txbxContent>
                </v:textbox>
              </v:shape>
            </w:pict>
          </mc:Fallback>
        </mc:AlternateContent>
      </w:r>
    </w:p>
    <w:p w14:paraId="57CDCA6A" w14:textId="4D15BD0C" w:rsidR="003C758C" w:rsidRDefault="00A76A7E" w:rsidP="00D70834">
      <w:pPr>
        <w:jc w:val="both"/>
      </w:pPr>
      <w:r>
        <w:rPr>
          <w:noProof/>
        </w:rPr>
        <mc:AlternateContent>
          <mc:Choice Requires="wps">
            <w:drawing>
              <wp:anchor distT="0" distB="0" distL="114300" distR="114300" simplePos="0" relativeHeight="251658252" behindDoc="0" locked="0" layoutInCell="1" allowOverlap="1" wp14:anchorId="1ECE6786" wp14:editId="7D4C86AE">
                <wp:simplePos x="0" y="0"/>
                <wp:positionH relativeFrom="column">
                  <wp:posOffset>1164772</wp:posOffset>
                </wp:positionH>
                <wp:positionV relativeFrom="paragraph">
                  <wp:posOffset>133985</wp:posOffset>
                </wp:positionV>
                <wp:extent cx="271962" cy="253093"/>
                <wp:effectExtent l="12700" t="0" r="20320" b="39370"/>
                <wp:wrapNone/>
                <wp:docPr id="724313169" name="Straight Arrow Connector 4"/>
                <wp:cNvGraphicFramePr/>
                <a:graphic xmlns:a="http://schemas.openxmlformats.org/drawingml/2006/main">
                  <a:graphicData uri="http://schemas.microsoft.com/office/word/2010/wordprocessingShape">
                    <wps:wsp>
                      <wps:cNvCnPr/>
                      <wps:spPr>
                        <a:xfrm flipH="1">
                          <a:off x="0" y="0"/>
                          <a:ext cx="271962" cy="253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4FFA1A44" id="Straight Arrow Connector 4" o:spid="_x0000_s1026" type="#_x0000_t32" style="position:absolute;margin-left:91.7pt;margin-top:10.55pt;width:21.4pt;height:19.9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58251" behindDoc="0" locked="0" layoutInCell="1" allowOverlap="1" wp14:anchorId="4F2508F6" wp14:editId="4A85E8D7">
                <wp:simplePos x="0" y="0"/>
                <wp:positionH relativeFrom="column">
                  <wp:posOffset>2104571</wp:posOffset>
                </wp:positionH>
                <wp:positionV relativeFrom="paragraph">
                  <wp:posOffset>81189</wp:posOffset>
                </wp:positionV>
                <wp:extent cx="232228" cy="311150"/>
                <wp:effectExtent l="0" t="0" r="47625" b="31750"/>
                <wp:wrapNone/>
                <wp:docPr id="616977101" name="Straight Arrow Connector 4"/>
                <wp:cNvGraphicFramePr/>
                <a:graphic xmlns:a="http://schemas.openxmlformats.org/drawingml/2006/main">
                  <a:graphicData uri="http://schemas.microsoft.com/office/word/2010/wordprocessingShape">
                    <wps:wsp>
                      <wps:cNvCnPr/>
                      <wps:spPr>
                        <a:xfrm>
                          <a:off x="0" y="0"/>
                          <a:ext cx="232228"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5EE519F8" id="Straight Arrow Connector 4" o:spid="_x0000_s1026" type="#_x0000_t32" style="position:absolute;margin-left:165.7pt;margin-top:6.4pt;width:18.3pt;height: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658250" behindDoc="0" locked="0" layoutInCell="1" allowOverlap="1" wp14:anchorId="6BE231C7" wp14:editId="3FFF642F">
                <wp:simplePos x="0" y="0"/>
                <wp:positionH relativeFrom="column">
                  <wp:posOffset>3436257</wp:posOffset>
                </wp:positionH>
                <wp:positionV relativeFrom="paragraph">
                  <wp:posOffset>134529</wp:posOffset>
                </wp:positionV>
                <wp:extent cx="271962" cy="253093"/>
                <wp:effectExtent l="12700" t="0" r="20320" b="39370"/>
                <wp:wrapNone/>
                <wp:docPr id="325969086" name="Straight Arrow Connector 4"/>
                <wp:cNvGraphicFramePr/>
                <a:graphic xmlns:a="http://schemas.openxmlformats.org/drawingml/2006/main">
                  <a:graphicData uri="http://schemas.microsoft.com/office/word/2010/wordprocessingShape">
                    <wps:wsp>
                      <wps:cNvCnPr/>
                      <wps:spPr>
                        <a:xfrm flipH="1">
                          <a:off x="0" y="0"/>
                          <a:ext cx="271962" cy="253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4D71B19A" id="Straight Arrow Connector 4" o:spid="_x0000_s1026" type="#_x0000_t32" style="position:absolute;margin-left:270.55pt;margin-top:10.6pt;width:21.4pt;height:19.9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58249" behindDoc="0" locked="0" layoutInCell="1" allowOverlap="1" wp14:anchorId="0951125A" wp14:editId="58B1A1AE">
                <wp:simplePos x="0" y="0"/>
                <wp:positionH relativeFrom="column">
                  <wp:posOffset>4361543</wp:posOffset>
                </wp:positionH>
                <wp:positionV relativeFrom="paragraph">
                  <wp:posOffset>83729</wp:posOffset>
                </wp:positionV>
                <wp:extent cx="232228" cy="311150"/>
                <wp:effectExtent l="0" t="0" r="47625" b="31750"/>
                <wp:wrapNone/>
                <wp:docPr id="175805745" name="Straight Arrow Connector 4"/>
                <wp:cNvGraphicFramePr/>
                <a:graphic xmlns:a="http://schemas.openxmlformats.org/drawingml/2006/main">
                  <a:graphicData uri="http://schemas.microsoft.com/office/word/2010/wordprocessingShape">
                    <wps:wsp>
                      <wps:cNvCnPr/>
                      <wps:spPr>
                        <a:xfrm>
                          <a:off x="0" y="0"/>
                          <a:ext cx="232228"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B7FB00B" id="Straight Arrow Connector 4" o:spid="_x0000_s1026" type="#_x0000_t32" style="position:absolute;margin-left:343.45pt;margin-top:6.6pt;width:18.3pt;height: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" strokecolor="#156082 [3204]" strokeweight=".5pt">
                <v:stroke endarrow="block" joinstyle="miter"/>
              </v:shape>
            </w:pict>
          </mc:Fallback>
        </mc:AlternateContent>
      </w:r>
    </w:p>
    <w:p w14:paraId="4367F049" w14:textId="1EECB26B" w:rsidR="00513B18" w:rsidRDefault="00513B18" w:rsidP="00D70834">
      <w:pPr>
        <w:jc w:val="both"/>
      </w:pPr>
    </w:p>
    <w:p w14:paraId="30A96E13" w14:textId="78A7804A" w:rsidR="00513B18" w:rsidRDefault="00A76A7E" w:rsidP="00D70834">
      <w:pPr>
        <w:jc w:val="both"/>
      </w:pPr>
      <w:r>
        <w:rPr>
          <w:noProof/>
        </w:rPr>
        <mc:AlternateContent>
          <mc:Choice Requires="wps">
            <w:drawing>
              <wp:anchor distT="0" distB="0" distL="114300" distR="114300" simplePos="0" relativeHeight="251658243" behindDoc="0" locked="0" layoutInCell="1" allowOverlap="1" wp14:anchorId="49220CED" wp14:editId="7E3CA03B">
                <wp:simplePos x="0" y="0"/>
                <wp:positionH relativeFrom="column">
                  <wp:posOffset>906145</wp:posOffset>
                </wp:positionH>
                <wp:positionV relativeFrom="paragraph">
                  <wp:posOffset>131899</wp:posOffset>
                </wp:positionV>
                <wp:extent cx="529771" cy="486228"/>
                <wp:effectExtent l="0" t="0" r="16510" b="9525"/>
                <wp:wrapNone/>
                <wp:docPr id="117419961"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BBF1EC" w14:textId="0F6473AD" w:rsidR="00F7304B" w:rsidRDefault="00EF0598" w:rsidP="00F7304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20CED" id="Rectangle 2" o:spid="_x0000_s1031" style="position:absolute;left:0;text-align:left;margin-left:71.35pt;margin-top:10.4pt;width:41.7pt;height:38.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" fillcolor="#156082 [3204]" strokecolor="#030e13 [484]" strokeweight="1pt">
                <v:textbox>
                  <w:txbxContent>
                    <w:p w14:paraId="0DBBF1EC" w14:textId="0F6473AD" w:rsidR="00F7304B" w:rsidRDefault="00EF0598" w:rsidP="00F7304B">
                      <w:pPr>
                        <w:jc w:val="center"/>
                      </w:pPr>
                      <w:r>
                        <w:t>0</w:t>
                      </w: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0E58DAC3" wp14:editId="12BCBD83">
                <wp:simplePos x="0" y="0"/>
                <wp:positionH relativeFrom="column">
                  <wp:posOffset>2176145</wp:posOffset>
                </wp:positionH>
                <wp:positionV relativeFrom="paragraph">
                  <wp:posOffset>131264</wp:posOffset>
                </wp:positionV>
                <wp:extent cx="529771" cy="486228"/>
                <wp:effectExtent l="0" t="0" r="16510" b="9525"/>
                <wp:wrapNone/>
                <wp:docPr id="1747224303"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793396" w14:textId="50A2A860" w:rsidR="00F7304B" w:rsidRDefault="00EF0598" w:rsidP="00F7304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8DAC3" id="_x0000_s1032" style="position:absolute;left:0;text-align:left;margin-left:171.35pt;margin-top:10.35pt;width:41.7pt;height:38.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" fillcolor="#156082 [3204]" strokecolor="#030e13 [484]" strokeweight="1pt">
                <v:textbox>
                  <w:txbxContent>
                    <w:p w14:paraId="26793396" w14:textId="50A2A860" w:rsidR="00F7304B" w:rsidRDefault="00EF0598" w:rsidP="00F7304B">
                      <w:pPr>
                        <w:jc w:val="center"/>
                      </w:pPr>
                      <w:r>
                        <w:t>5</w:t>
                      </w:r>
                    </w:p>
                  </w:txbxContent>
                </v:textbox>
              </v:rect>
            </w:pict>
          </mc:Fallback>
        </mc:AlternateContent>
      </w:r>
      <w:r>
        <w:rPr>
          <w:noProof/>
        </w:rPr>
        <mc:AlternateContent>
          <mc:Choice Requires="wps">
            <w:drawing>
              <wp:anchor distT="0" distB="0" distL="114300" distR="114300" simplePos="0" relativeHeight="251658245" behindDoc="0" locked="0" layoutInCell="1" allowOverlap="1" wp14:anchorId="75CC9007" wp14:editId="5A1FAB56">
                <wp:simplePos x="0" y="0"/>
                <wp:positionH relativeFrom="column">
                  <wp:posOffset>4361180</wp:posOffset>
                </wp:positionH>
                <wp:positionV relativeFrom="paragraph">
                  <wp:posOffset>133804</wp:posOffset>
                </wp:positionV>
                <wp:extent cx="529771" cy="486228"/>
                <wp:effectExtent l="0" t="0" r="16510" b="9525"/>
                <wp:wrapNone/>
                <wp:docPr id="88855835"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37A773" w14:textId="0BFCE3CD" w:rsidR="00EF0598" w:rsidRDefault="00EF0598" w:rsidP="00EF0598">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C9007" id="_x0000_s1033" style="position:absolute;left:0;text-align:left;margin-left:343.4pt;margin-top:10.55pt;width:41.7pt;height:38.3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" fillcolor="#156082 [3204]" strokecolor="#030e13 [484]" strokeweight="1pt">
                <v:textbox>
                  <w:txbxContent>
                    <w:p w14:paraId="0837A773" w14:textId="0BFCE3CD" w:rsidR="00EF0598" w:rsidRDefault="00EF0598" w:rsidP="00EF0598">
                      <w:pPr>
                        <w:jc w:val="center"/>
                      </w:pPr>
                      <w:r>
                        <w:t>0</w:t>
                      </w:r>
                    </w:p>
                  </w:txbxContent>
                </v:textbox>
              </v:rect>
            </w:pict>
          </mc:Fallback>
        </mc:AlternateContent>
      </w:r>
      <w:r>
        <w:rPr>
          <w:noProof/>
        </w:rPr>
        <mc:AlternateContent>
          <mc:Choice Requires="wps">
            <w:drawing>
              <wp:anchor distT="0" distB="0" distL="114300" distR="114300" simplePos="0" relativeHeight="251658246" behindDoc="0" locked="0" layoutInCell="1" allowOverlap="1" wp14:anchorId="39895548" wp14:editId="531134E5">
                <wp:simplePos x="0" y="0"/>
                <wp:positionH relativeFrom="column">
                  <wp:posOffset>3178175</wp:posOffset>
                </wp:positionH>
                <wp:positionV relativeFrom="paragraph">
                  <wp:posOffset>131899</wp:posOffset>
                </wp:positionV>
                <wp:extent cx="529771" cy="486228"/>
                <wp:effectExtent l="0" t="0" r="16510" b="9525"/>
                <wp:wrapNone/>
                <wp:docPr id="139803617"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D87519" w14:textId="347E0BCF" w:rsidR="00EF0598" w:rsidRDefault="00EF0598" w:rsidP="00EF0598">
                            <w:pPr>
                              <w:jc w:val="center"/>
                            </w:pPr>
                            <w: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95548" id="_x0000_s1034" style="position:absolute;left:0;text-align:left;margin-left:250.25pt;margin-top:10.4pt;width:41.7pt;height:38.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" fillcolor="#156082 [3204]" strokecolor="#030e13 [484]" strokeweight="1pt">
                <v:textbox>
                  <w:txbxContent>
                    <w:p w14:paraId="68D87519" w14:textId="347E0BCF" w:rsidR="00EF0598" w:rsidRDefault="00EF0598" w:rsidP="00EF0598">
                      <w:pPr>
                        <w:jc w:val="center"/>
                      </w:pPr>
                      <w:r>
                        <w:t>37</w:t>
                      </w:r>
                    </w:p>
                  </w:txbxContent>
                </v:textbox>
              </v:rect>
            </w:pict>
          </mc:Fallback>
        </mc:AlternateContent>
      </w:r>
    </w:p>
    <w:p w14:paraId="44FFDB09" w14:textId="77777777" w:rsidR="00513B18" w:rsidRDefault="00513B18" w:rsidP="00D70834">
      <w:pPr>
        <w:jc w:val="both"/>
      </w:pPr>
    </w:p>
    <w:p w14:paraId="56FE20BB" w14:textId="77777777" w:rsidR="00E81F0C" w:rsidRDefault="00E81F0C" w:rsidP="00D70834">
      <w:pPr>
        <w:jc w:val="both"/>
      </w:pPr>
    </w:p>
    <w:p w14:paraId="3D1F201F" w14:textId="77777777" w:rsidR="001216A1" w:rsidRDefault="001216A1" w:rsidP="00D70834">
      <w:pPr>
        <w:jc w:val="both"/>
        <w:rPr>
          <w:b/>
          <w:sz w:val="22"/>
          <w:szCs w:val="22"/>
        </w:rPr>
      </w:pPr>
    </w:p>
    <w:p w14:paraId="6C71C6C2" w14:textId="05CE45FC" w:rsidR="00995635" w:rsidRPr="008C6B85" w:rsidRDefault="004C4AFE" w:rsidP="00D70834">
      <w:pPr>
        <w:jc w:val="both"/>
        <w:rPr>
          <w:sz w:val="22"/>
          <w:szCs w:val="22"/>
        </w:rPr>
      </w:pPr>
      <w:r w:rsidRPr="008C6B85">
        <w:rPr>
          <w:b/>
          <w:sz w:val="22"/>
          <w:szCs w:val="22"/>
        </w:rPr>
        <w:t>Figure 1:</w:t>
      </w:r>
      <w:r w:rsidRPr="008C6B85">
        <w:rPr>
          <w:sz w:val="22"/>
          <w:szCs w:val="22"/>
        </w:rPr>
        <w:t xml:space="preserve"> </w:t>
      </w:r>
      <w:r w:rsidR="00A23E3D" w:rsidRPr="008C6B85">
        <w:rPr>
          <w:sz w:val="22"/>
          <w:szCs w:val="22"/>
        </w:rPr>
        <w:t>Regression d</w:t>
      </w:r>
      <w:r w:rsidRPr="008C6B85">
        <w:rPr>
          <w:sz w:val="22"/>
          <w:szCs w:val="22"/>
        </w:rPr>
        <w:t xml:space="preserve">ecision tree visualisation, </w:t>
      </w:r>
      <w:r w:rsidR="005D5564" w:rsidRPr="008C6B85">
        <w:rPr>
          <w:sz w:val="22"/>
          <w:szCs w:val="22"/>
        </w:rPr>
        <w:t>where splits are defined in terms of the feature ‘age’</w:t>
      </w:r>
      <w:r w:rsidR="00A23E3D" w:rsidRPr="008C6B85">
        <w:rPr>
          <w:sz w:val="22"/>
          <w:szCs w:val="22"/>
        </w:rPr>
        <w:t xml:space="preserve"> and the model is trying to predict the number of hours worked per week. </w:t>
      </w:r>
      <w:r w:rsidRPr="008C6B85">
        <w:rPr>
          <w:sz w:val="22"/>
          <w:szCs w:val="22"/>
        </w:rPr>
        <w:t xml:space="preserve">If the result of the test is True, the model </w:t>
      </w:r>
      <w:r w:rsidR="00351D66" w:rsidRPr="008C6B85">
        <w:rPr>
          <w:sz w:val="22"/>
          <w:szCs w:val="22"/>
        </w:rPr>
        <w:t>moves to the left</w:t>
      </w:r>
      <w:r w:rsidR="00B84191" w:rsidRPr="008C6B85">
        <w:rPr>
          <w:sz w:val="22"/>
          <w:szCs w:val="22"/>
        </w:rPr>
        <w:t xml:space="preserve"> child</w:t>
      </w:r>
      <w:r w:rsidR="00351D66" w:rsidRPr="008C6B85">
        <w:rPr>
          <w:sz w:val="22"/>
          <w:szCs w:val="22"/>
        </w:rPr>
        <w:t xml:space="preserve"> node, but if it is False, it moves to the right</w:t>
      </w:r>
      <w:r w:rsidR="00B84191" w:rsidRPr="008C6B85">
        <w:rPr>
          <w:sz w:val="22"/>
          <w:szCs w:val="22"/>
        </w:rPr>
        <w:t xml:space="preserve"> child</w:t>
      </w:r>
      <w:r w:rsidR="00351D66" w:rsidRPr="008C6B85">
        <w:rPr>
          <w:sz w:val="22"/>
          <w:szCs w:val="22"/>
        </w:rPr>
        <w:t xml:space="preserve"> node. The values inside the terminal nodes are the predictions. </w:t>
      </w:r>
    </w:p>
    <w:p w14:paraId="7E2F5252" w14:textId="77777777" w:rsidR="004C4AFE" w:rsidRDefault="004C4AFE" w:rsidP="00D70834">
      <w:pPr>
        <w:jc w:val="both"/>
      </w:pPr>
    </w:p>
    <w:p w14:paraId="09DA3D0C" w14:textId="163CA22A" w:rsidR="00423AE6" w:rsidRDefault="00977A09" w:rsidP="00995635">
      <w:pPr>
        <w:jc w:val="both"/>
      </w:pPr>
      <w:r>
        <w:t>The decision tree’s structure is developed d</w:t>
      </w:r>
      <w:r w:rsidR="004E659F">
        <w:t>uring</w:t>
      </w:r>
      <w:r w:rsidR="009C3DC1">
        <w:t xml:space="preserve"> training</w:t>
      </w:r>
      <w:r w:rsidR="004E659F">
        <w:t xml:space="preserve">, </w:t>
      </w:r>
      <w:r>
        <w:t xml:space="preserve">where </w:t>
      </w:r>
      <w:r w:rsidR="00DE78B2">
        <w:t xml:space="preserve">the </w:t>
      </w:r>
      <w:r w:rsidR="00784A8A">
        <w:t>logical tests</w:t>
      </w:r>
      <w:r w:rsidR="00127DCF">
        <w:t xml:space="preserve"> </w:t>
      </w:r>
      <w:r w:rsidR="00744D0F">
        <w:t xml:space="preserve">that best predict the outcome variable </w:t>
      </w:r>
      <w:r w:rsidR="00DE78B2">
        <w:t xml:space="preserve">are chosen </w:t>
      </w:r>
      <w:r w:rsidR="00744D0F">
        <w:t>[12].</w:t>
      </w:r>
      <w:r w:rsidR="004E659F">
        <w:t xml:space="preserve"> </w:t>
      </w:r>
      <w:r w:rsidR="001F19B1">
        <w:t>F</w:t>
      </w:r>
      <w:r w:rsidR="00AE16B5">
        <w:t>or regression problems</w:t>
      </w:r>
      <w:r w:rsidR="00995635">
        <w:t xml:space="preserve">, </w:t>
      </w:r>
      <w:r w:rsidR="000D5356">
        <w:t xml:space="preserve">the </w:t>
      </w:r>
      <w:r w:rsidR="001F19B1">
        <w:t>logical test</w:t>
      </w:r>
      <w:r w:rsidR="000D5356">
        <w:t xml:space="preserve"> at each node is </w:t>
      </w:r>
      <w:r w:rsidR="001F19B1">
        <w:t xml:space="preserve">determined </w:t>
      </w:r>
      <w:r w:rsidR="003701E2">
        <w:t>through</w:t>
      </w:r>
      <w:r w:rsidR="001F19B1">
        <w:t xml:space="preserve"> finding the split </w:t>
      </w:r>
      <w:r w:rsidR="000D50A6">
        <w:t>that minimises</w:t>
      </w:r>
      <w:r w:rsidR="009A23B8">
        <w:t xml:space="preserve"> the </w:t>
      </w:r>
      <w:r w:rsidR="005B050B">
        <w:t>mean squared error</w:t>
      </w:r>
      <w:r w:rsidR="009A23B8">
        <w:t xml:space="preserve"> in the </w:t>
      </w:r>
      <w:r w:rsidR="003701E2">
        <w:t xml:space="preserve">associated </w:t>
      </w:r>
      <w:r w:rsidR="009A23B8">
        <w:t>child nodes</w:t>
      </w:r>
      <w:r w:rsidR="003701E2">
        <w:t xml:space="preserve"> [19]</w:t>
      </w:r>
      <w:r w:rsidR="009A23B8">
        <w:t>.</w:t>
      </w:r>
      <w:r w:rsidR="000D5356">
        <w:t xml:space="preserve"> </w:t>
      </w:r>
      <w:r w:rsidR="00423AE6">
        <w:t>Traditionally, this is done in greed</w:t>
      </w:r>
      <w:r w:rsidR="004851A8">
        <w:t>ily</w:t>
      </w:r>
      <w:r w:rsidR="002E6A8A">
        <w:t>, where specific splits are evaluated solely by the</w:t>
      </w:r>
      <w:r w:rsidR="00F12AF8">
        <w:t xml:space="preserve">ir </w:t>
      </w:r>
      <w:r w:rsidR="002E6A8A">
        <w:t xml:space="preserve">effect on their children’s error </w:t>
      </w:r>
      <w:r w:rsidR="00423AE6">
        <w:t xml:space="preserve">[12]. </w:t>
      </w:r>
    </w:p>
    <w:p w14:paraId="73383C39" w14:textId="77777777" w:rsidR="00423AE6" w:rsidRDefault="00423AE6" w:rsidP="00995635">
      <w:pPr>
        <w:jc w:val="both"/>
      </w:pPr>
    </w:p>
    <w:p w14:paraId="6EC721FB" w14:textId="459110F6" w:rsidR="00101E75" w:rsidRDefault="005B050B" w:rsidP="00D70834">
      <w:pPr>
        <w:jc w:val="both"/>
      </w:pPr>
      <w:r>
        <w:t>One of the primary advantages of decision trees is their ability to work with data that has missing values</w:t>
      </w:r>
      <w:r w:rsidR="00EC71B2">
        <w:t>, with specific implementations having different methods [</w:t>
      </w:r>
      <w:r w:rsidR="00F12AF8">
        <w:t xml:space="preserve">12, </w:t>
      </w:r>
      <w:r w:rsidR="00EC71B2">
        <w:t xml:space="preserve">19]. </w:t>
      </w:r>
      <w:r w:rsidR="00CF7CAB">
        <w:t>CART (Classification and Regression Trees)</w:t>
      </w:r>
      <w:r w:rsidR="00C93C9F">
        <w:t xml:space="preserve"> is</w:t>
      </w:r>
      <w:r w:rsidR="00EC71B2">
        <w:t xml:space="preserve"> </w:t>
      </w:r>
      <w:r w:rsidR="00CF7CAB">
        <w:t>one of the classic</w:t>
      </w:r>
      <w:r w:rsidR="00C93C9F">
        <w:t xml:space="preserve"> decision tree</w:t>
      </w:r>
      <w:r w:rsidR="00CF7CAB">
        <w:t xml:space="preserve"> implementations</w:t>
      </w:r>
      <w:r w:rsidR="00415F39">
        <w:t xml:space="preserve"> and uses ‘surrogate’ splits to deal with missing data</w:t>
      </w:r>
      <w:r w:rsidR="00C93C9F">
        <w:t xml:space="preserve"> [12</w:t>
      </w:r>
      <w:r w:rsidR="00415F39">
        <w:t>, 19</w:t>
      </w:r>
      <w:r w:rsidR="00C93C9F">
        <w:t xml:space="preserve">]. </w:t>
      </w:r>
      <w:r w:rsidR="002108D4">
        <w:t xml:space="preserve">When a datapoint </w:t>
      </w:r>
      <w:r w:rsidR="007853D8">
        <w:t>is</w:t>
      </w:r>
      <w:r w:rsidR="002108D4">
        <w:t xml:space="preserve"> missing </w:t>
      </w:r>
      <w:r w:rsidR="007853D8">
        <w:t xml:space="preserve">a </w:t>
      </w:r>
      <w:r w:rsidR="002108D4">
        <w:t xml:space="preserve">value in a </w:t>
      </w:r>
      <w:r w:rsidR="000479E7">
        <w:t xml:space="preserve">specific </w:t>
      </w:r>
      <w:r w:rsidR="002108D4">
        <w:t xml:space="preserve">feature dimension, nodes that partition the input space using that feature instead </w:t>
      </w:r>
      <w:r w:rsidR="003A75C4">
        <w:t>split using</w:t>
      </w:r>
      <w:r w:rsidR="002108D4">
        <w:t xml:space="preserve"> a</w:t>
      </w:r>
      <w:r w:rsidR="003A75C4">
        <w:t>n alternate</w:t>
      </w:r>
      <w:r w:rsidR="007853D8">
        <w:t xml:space="preserve">, related </w:t>
      </w:r>
      <w:r w:rsidR="003A75C4">
        <w:t>variable</w:t>
      </w:r>
      <w:r w:rsidR="000D7E0A">
        <w:t xml:space="preserve"> </w:t>
      </w:r>
      <w:r w:rsidR="00C93C9F">
        <w:t>[19].</w:t>
      </w:r>
      <w:r w:rsidR="00423AE6">
        <w:t xml:space="preserve"> </w:t>
      </w:r>
    </w:p>
    <w:p w14:paraId="1B4667F1" w14:textId="77777777" w:rsidR="00101E75" w:rsidRDefault="00101E75" w:rsidP="00D70834">
      <w:pPr>
        <w:jc w:val="both"/>
      </w:pPr>
    </w:p>
    <w:p w14:paraId="503464FA" w14:textId="795E5874" w:rsidR="008934BC" w:rsidRDefault="004463FE" w:rsidP="00D70834">
      <w:pPr>
        <w:jc w:val="both"/>
      </w:pPr>
      <w:r>
        <w:t>Another advantage of decision trees is their interpretability, which is due to their</w:t>
      </w:r>
      <w:r w:rsidR="008934BC">
        <w:t xml:space="preserve"> </w:t>
      </w:r>
      <w:r>
        <w:t>flow-chart-like</w:t>
      </w:r>
      <w:r w:rsidR="008934BC">
        <w:t xml:space="preserve"> structure</w:t>
      </w:r>
      <w:r>
        <w:t xml:space="preserve"> [12]. As a result</w:t>
      </w:r>
      <w:r w:rsidR="008934BC">
        <w:t xml:space="preserve">, </w:t>
      </w:r>
      <w:r w:rsidR="0073137F">
        <w:t>they</w:t>
      </w:r>
      <w:r w:rsidR="008934BC">
        <w:t xml:space="preserve"> are </w:t>
      </w:r>
      <w:r w:rsidR="00252E4A">
        <w:t>valued</w:t>
      </w:r>
      <w:r w:rsidR="006B0061">
        <w:t xml:space="preserve"> in disciplines that </w:t>
      </w:r>
      <w:r w:rsidR="00642A8B">
        <w:t xml:space="preserve">place more emphasis on understanding why </w:t>
      </w:r>
      <w:r w:rsidR="00252E4A">
        <w:t>ML</w:t>
      </w:r>
      <w:r w:rsidR="00642A8B">
        <w:t xml:space="preserve"> models have made a specific prediction</w:t>
      </w:r>
      <w:r w:rsidR="00BE36E4">
        <w:t>, such as in drug development</w:t>
      </w:r>
      <w:r w:rsidR="006B0061">
        <w:t xml:space="preserve"> [12].</w:t>
      </w:r>
      <w:r w:rsidR="008934BC">
        <w:t xml:space="preserve"> </w:t>
      </w:r>
      <w:r w:rsidR="009100D3">
        <w:t>A further</w:t>
      </w:r>
      <w:r w:rsidR="00986909">
        <w:t xml:space="preserve"> benefit of </w:t>
      </w:r>
      <w:r w:rsidR="00592AE6">
        <w:t xml:space="preserve">decision trees </w:t>
      </w:r>
      <w:r w:rsidR="00EF6BFA">
        <w:t>is</w:t>
      </w:r>
      <w:r w:rsidR="00592AE6">
        <w:t xml:space="preserve"> their relatively low computation cost when compared to other </w:t>
      </w:r>
      <w:r w:rsidR="009100D3">
        <w:t>ML</w:t>
      </w:r>
      <w:r w:rsidR="00592AE6">
        <w:t xml:space="preserve"> models [12].</w:t>
      </w:r>
    </w:p>
    <w:p w14:paraId="7D6F5C71" w14:textId="77777777" w:rsidR="00156BF6" w:rsidRDefault="00156BF6" w:rsidP="00D70834">
      <w:pPr>
        <w:jc w:val="both"/>
      </w:pPr>
    </w:p>
    <w:p w14:paraId="4880A5D0" w14:textId="6021C49A" w:rsidR="00E45CE6" w:rsidRDefault="00156BF6" w:rsidP="005328F0">
      <w:pPr>
        <w:jc w:val="both"/>
        <w:rPr>
          <w:i/>
          <w:iCs/>
        </w:rPr>
      </w:pPr>
      <w:r>
        <w:t xml:space="preserve">However, </w:t>
      </w:r>
      <w:r w:rsidR="0028503D">
        <w:t xml:space="preserve">a major limitation of decision trees is their propensity to overfit, where the input space is partitioned by overly complex rules based on the specific training examples and noise </w:t>
      </w:r>
      <w:r w:rsidR="00A3556B">
        <w:t xml:space="preserve">in the training data </w:t>
      </w:r>
      <w:r w:rsidR="0028503D">
        <w:t xml:space="preserve">[12]. </w:t>
      </w:r>
      <w:r w:rsidR="002517D4">
        <w:t xml:space="preserve">As a result, shallower trees with fewer partitions tend to generalise better, but may have lower performance </w:t>
      </w:r>
      <w:r w:rsidR="00DE1183">
        <w:t>due to the</w:t>
      </w:r>
      <w:r w:rsidR="006D3745">
        <w:t>ir</w:t>
      </w:r>
      <w:r w:rsidR="00DE1183">
        <w:t xml:space="preserve"> lower complexity [12].</w:t>
      </w:r>
      <w:r w:rsidR="002517D4">
        <w:t xml:space="preserve"> </w:t>
      </w:r>
      <w:r w:rsidR="00F7079D">
        <w:t xml:space="preserve"> </w:t>
      </w:r>
    </w:p>
    <w:p w14:paraId="5EFA2561" w14:textId="77777777" w:rsidR="005328F0" w:rsidRPr="005328F0" w:rsidRDefault="005328F0" w:rsidP="005328F0">
      <w:pPr>
        <w:jc w:val="both"/>
        <w:rPr>
          <w:i/>
          <w:iCs/>
        </w:rPr>
      </w:pPr>
    </w:p>
    <w:p w14:paraId="3B1664CC" w14:textId="4BB490C9" w:rsidR="00E45CE6" w:rsidRDefault="00E45CE6" w:rsidP="00B07EDD">
      <w:pPr>
        <w:jc w:val="both"/>
      </w:pPr>
      <w:r>
        <w:t xml:space="preserve">There are many variations of decision trees. For example, </w:t>
      </w:r>
      <w:r w:rsidR="00B07EDD">
        <w:t xml:space="preserve">to better represent more complex functions, </w:t>
      </w:r>
      <w:r w:rsidR="00F97152">
        <w:t xml:space="preserve">studies have explored </w:t>
      </w:r>
      <w:r w:rsidR="00B07EDD">
        <w:t>basing</w:t>
      </w:r>
      <w:r w:rsidR="00F97152">
        <w:t xml:space="preserve"> the splits in internal nodes on multiple feature variables</w:t>
      </w:r>
      <w:r w:rsidR="00B07EDD">
        <w:t xml:space="preserve"> and/or having predictive models in the terminal nodes instead of a constant [12]. Additionally, research </w:t>
      </w:r>
      <w:r w:rsidR="008C1AAC">
        <w:t>has explored</w:t>
      </w:r>
      <w:r w:rsidR="00B07EDD">
        <w:t xml:space="preserve"> </w:t>
      </w:r>
      <w:r w:rsidR="00163A6D">
        <w:t xml:space="preserve">replacing the greedy approach used to determine splits </w:t>
      </w:r>
      <w:r w:rsidR="008C1AAC">
        <w:t>with</w:t>
      </w:r>
      <w:r w:rsidR="00163A6D">
        <w:t xml:space="preserve"> look-ahead algorithms to avoid suboptimality [12].</w:t>
      </w:r>
      <w:r w:rsidR="00F7079D">
        <w:t xml:space="preserve"> </w:t>
      </w:r>
    </w:p>
    <w:p w14:paraId="0B275AE0" w14:textId="09E85CF6" w:rsidR="002A107E" w:rsidRDefault="002A107E" w:rsidP="00163A6D"/>
    <w:p w14:paraId="2B27FD6A" w14:textId="32E207F2" w:rsidR="00421514" w:rsidRDefault="00494A56" w:rsidP="00421514">
      <w:pPr>
        <w:pStyle w:val="Heading4"/>
      </w:pPr>
      <w:r>
        <w:t xml:space="preserve">3.325 </w:t>
      </w:r>
      <w:r w:rsidR="00421514">
        <w:t xml:space="preserve">Ensemble Based Methods </w:t>
      </w:r>
    </w:p>
    <w:p w14:paraId="58D10D39" w14:textId="60E05F10" w:rsidR="00285051" w:rsidRDefault="00652CE6" w:rsidP="00E4190D">
      <w:pPr>
        <w:jc w:val="both"/>
      </w:pPr>
      <w:r>
        <w:t xml:space="preserve">Studies have found that combining predictions from multiple models can </w:t>
      </w:r>
      <w:r w:rsidR="007D3E9E">
        <w:t>have</w:t>
      </w:r>
      <w:r w:rsidR="00334D95">
        <w:t xml:space="preserve"> better </w:t>
      </w:r>
      <w:r w:rsidR="00340FC9">
        <w:t xml:space="preserve">predictive </w:t>
      </w:r>
      <w:r w:rsidR="00334D95">
        <w:t xml:space="preserve">performance than </w:t>
      </w:r>
      <w:r w:rsidR="00AE2803">
        <w:t xml:space="preserve">solely </w:t>
      </w:r>
      <w:r w:rsidR="00334D95">
        <w:t xml:space="preserve">using </w:t>
      </w:r>
      <w:r w:rsidR="00AE2803">
        <w:t>prediction</w:t>
      </w:r>
      <w:r w:rsidR="002256F0">
        <w:t>s</w:t>
      </w:r>
      <w:r w:rsidR="00AE2803">
        <w:t xml:space="preserve"> from </w:t>
      </w:r>
      <w:r w:rsidR="00334D95">
        <w:t>a single model [13].</w:t>
      </w:r>
      <w:r w:rsidR="00340FC9">
        <w:t xml:space="preserve"> </w:t>
      </w:r>
      <w:r w:rsidR="003E62B9">
        <w:t xml:space="preserve">This is called ‘ensemble learning’ [13]. </w:t>
      </w:r>
      <w:r w:rsidR="00534600">
        <w:t>E</w:t>
      </w:r>
      <w:r w:rsidR="00330A4A">
        <w:t xml:space="preserve">nsemble </w:t>
      </w:r>
      <w:r w:rsidR="00930CC0">
        <w:t>methods can reduce generalisation error</w:t>
      </w:r>
      <w:r w:rsidR="00330A4A">
        <w:t xml:space="preserve"> </w:t>
      </w:r>
      <w:r w:rsidR="00930CC0">
        <w:t>when the models being combined, called base estimators</w:t>
      </w:r>
      <w:r w:rsidR="00E4190D">
        <w:t xml:space="preserve"> or weak learners</w:t>
      </w:r>
      <w:r w:rsidR="00930CC0">
        <w:t xml:space="preserve">, are independent and diverse </w:t>
      </w:r>
      <w:r w:rsidR="00A80736">
        <w:t>[14]. This allows them to</w:t>
      </w:r>
      <w:r w:rsidR="00296153">
        <w:t xml:space="preserve"> cover a wider range of possible outcomes </w:t>
      </w:r>
      <w:r w:rsidR="00930CC0">
        <w:t>[14].</w:t>
      </w:r>
      <w:r w:rsidR="00302442">
        <w:t xml:space="preserve"> </w:t>
      </w:r>
      <w:r w:rsidR="00B36F5E">
        <w:t>Additionally, a single model may become stuck in a local optim</w:t>
      </w:r>
      <w:r w:rsidR="0055001F">
        <w:t>um</w:t>
      </w:r>
      <w:r w:rsidR="001E68F2">
        <w:t xml:space="preserve">, but if </w:t>
      </w:r>
      <w:r w:rsidR="001E68F2">
        <w:lastRenderedPageBreak/>
        <w:t>each base estimator in an ensemble model starts in a different place and/or has a different formulation or training trajectory</w:t>
      </w:r>
      <w:r w:rsidR="0055001F">
        <w:t xml:space="preserve">, </w:t>
      </w:r>
      <w:r w:rsidR="00997340">
        <w:t>it is unlikely that all base estimators will become stuck in the same</w:t>
      </w:r>
      <w:r w:rsidR="0055001F">
        <w:t xml:space="preserve"> local optimum [13].</w:t>
      </w:r>
      <w:r w:rsidR="005561AF">
        <w:t xml:space="preserve"> Ensemble methods also perform well when </w:t>
      </w:r>
      <w:r w:rsidR="00A30569">
        <w:t xml:space="preserve">complex relationships in the data can be approximated better by </w:t>
      </w:r>
      <w:r w:rsidR="009A701F">
        <w:t xml:space="preserve">a </w:t>
      </w:r>
      <w:r w:rsidR="00D650D0">
        <w:t>combin</w:t>
      </w:r>
      <w:r w:rsidR="009A701F">
        <w:t>ation of</w:t>
      </w:r>
      <w:r w:rsidR="00D650D0">
        <w:t xml:space="preserve"> base estimators than </w:t>
      </w:r>
      <w:r w:rsidR="00A30569">
        <w:t xml:space="preserve">by </w:t>
      </w:r>
      <w:r w:rsidR="00D650D0">
        <w:t>a single base estimator [13].</w:t>
      </w:r>
      <w:r w:rsidR="00284293">
        <w:t xml:space="preserve"> </w:t>
      </w:r>
    </w:p>
    <w:p w14:paraId="3467EC49" w14:textId="77777777" w:rsidR="00C310C1" w:rsidRDefault="00C310C1" w:rsidP="00E4190D">
      <w:pPr>
        <w:jc w:val="both"/>
      </w:pPr>
    </w:p>
    <w:p w14:paraId="6336D69F" w14:textId="12BA7645" w:rsidR="00C310C1" w:rsidRDefault="00C310C1" w:rsidP="00E4190D">
      <w:pPr>
        <w:jc w:val="both"/>
      </w:pPr>
      <w:r>
        <w:t xml:space="preserve">Ensemble models can generally be categorised as bagging, boosting, voting, or stacking </w:t>
      </w:r>
      <w:r w:rsidR="0065128F">
        <w:t>algorithm</w:t>
      </w:r>
      <w:r w:rsidR="00201C41">
        <w:t>s</w:t>
      </w:r>
      <w:r>
        <w:t xml:space="preserve"> [1</w:t>
      </w:r>
      <w:r w:rsidR="0065128F">
        <w:t>4</w:t>
      </w:r>
      <w:r>
        <w:t>].</w:t>
      </w:r>
    </w:p>
    <w:p w14:paraId="7AB1453F" w14:textId="77777777" w:rsidR="00C310C1" w:rsidRDefault="00C310C1" w:rsidP="00E4190D">
      <w:pPr>
        <w:jc w:val="both"/>
      </w:pPr>
    </w:p>
    <w:p w14:paraId="6E1F02A0" w14:textId="7DF67231" w:rsidR="00C310C1" w:rsidRDefault="00494A56" w:rsidP="00C310C1">
      <w:pPr>
        <w:pStyle w:val="Heading5"/>
      </w:pPr>
      <w:r>
        <w:t xml:space="preserve">3.3251 </w:t>
      </w:r>
      <w:r w:rsidR="00C310C1">
        <w:t>Bagging</w:t>
      </w:r>
    </w:p>
    <w:p w14:paraId="36FE7A94" w14:textId="24862D4C" w:rsidR="00D47A2F" w:rsidRDefault="00C7146B" w:rsidP="00925D5F">
      <w:pPr>
        <w:jc w:val="both"/>
      </w:pPr>
      <w:r>
        <w:t>During b</w:t>
      </w:r>
      <w:r w:rsidR="00D47A2F">
        <w:t>ootstrap aggregati</w:t>
      </w:r>
      <w:r w:rsidR="00CE5DC2">
        <w:t>on</w:t>
      </w:r>
      <w:r w:rsidR="00D47A2F">
        <w:t xml:space="preserve">, or ‘bagging’, </w:t>
      </w:r>
      <w:r w:rsidR="0013482B">
        <w:t xml:space="preserve">predictions from </w:t>
      </w:r>
      <w:r w:rsidR="00E8279D">
        <w:t xml:space="preserve">multiple versions of the same type of base estimator are </w:t>
      </w:r>
      <w:r w:rsidR="00925D5F">
        <w:t>combined</w:t>
      </w:r>
      <w:r w:rsidR="00E8279D">
        <w:t xml:space="preserve"> [15].</w:t>
      </w:r>
      <w:r>
        <w:t xml:space="preserve"> </w:t>
      </w:r>
      <w:r w:rsidR="00FC611D">
        <w:t>D</w:t>
      </w:r>
      <w:r w:rsidR="005D1A09">
        <w:t xml:space="preserve">ifferent versions of the same base estimator are produced by training each </w:t>
      </w:r>
      <w:r w:rsidR="00E82DE0">
        <w:t>estimator</w:t>
      </w:r>
      <w:r w:rsidR="005D1A09">
        <w:t xml:space="preserve"> on a bootstrap replicate of the training set</w:t>
      </w:r>
      <w:r w:rsidR="008B2CDD">
        <w:t xml:space="preserve"> [15]</w:t>
      </w:r>
      <w:r w:rsidR="005D1A09">
        <w:t xml:space="preserve">. </w:t>
      </w:r>
      <w:r w:rsidR="00007471">
        <w:t xml:space="preserve">In other words, </w:t>
      </w:r>
      <w:r w:rsidR="000A4593">
        <w:t xml:space="preserve">datapoints are drawn at random </w:t>
      </w:r>
      <w:r w:rsidR="0045109B">
        <w:t xml:space="preserve">and with replacement </w:t>
      </w:r>
      <w:r w:rsidR="000A4593">
        <w:t xml:space="preserve">from the training set to form </w:t>
      </w:r>
      <w:r w:rsidR="00092BF4">
        <w:t>independent</w:t>
      </w:r>
      <w:r w:rsidR="00565C5C">
        <w:t>, bootstrapped datasets</w:t>
      </w:r>
      <w:r w:rsidR="00092BF4">
        <w:t xml:space="preserve"> of the same size</w:t>
      </w:r>
      <w:r w:rsidR="0045109B">
        <w:t xml:space="preserve"> </w:t>
      </w:r>
      <w:r w:rsidR="00565C5C">
        <w:t xml:space="preserve">[15]. Then, </w:t>
      </w:r>
      <w:r w:rsidR="001A2C45">
        <w:t xml:space="preserve">each </w:t>
      </w:r>
      <w:r w:rsidR="00565C5C">
        <w:t>base estimator</w:t>
      </w:r>
      <w:r w:rsidR="001A2C45">
        <w:t xml:space="preserve"> is trained on one of the bootstrap replicates of the dataset, producing an ensemble of base learners whose predictions are combined [15]. </w:t>
      </w:r>
      <w:r w:rsidR="00FC611D">
        <w:t xml:space="preserve">For regression tasks, the predictions are generally averaged [15]. </w:t>
      </w:r>
      <w:r w:rsidR="008B2CDD">
        <w:t xml:space="preserve">Bagging works particularly well when models trained on different versions of the training set </w:t>
      </w:r>
      <w:r w:rsidR="00842256">
        <w:t>are substantially different</w:t>
      </w:r>
      <w:r w:rsidR="00140E1B">
        <w:t>, allowing the ensemble model to cover a wider variety of outcomes</w:t>
      </w:r>
      <w:r w:rsidR="00E135D7">
        <w:t xml:space="preserve"> [15]. Additionally, bagging can</w:t>
      </w:r>
      <w:r w:rsidR="00C674A1">
        <w:t xml:space="preserve"> reduce variability</w:t>
      </w:r>
      <w:r w:rsidR="00E135D7">
        <w:t xml:space="preserve"> and overfitting</w:t>
      </w:r>
      <w:r w:rsidR="00C674A1">
        <w:t xml:space="preserve"> </w:t>
      </w:r>
      <w:r w:rsidR="007C30F9">
        <w:t xml:space="preserve">by </w:t>
      </w:r>
      <w:r w:rsidR="004F3F41">
        <w:t>cancelling out noise</w:t>
      </w:r>
      <w:r w:rsidR="00E135D7">
        <w:t xml:space="preserve"> in the dataset</w:t>
      </w:r>
      <w:r w:rsidR="00140E1B">
        <w:t xml:space="preserve"> [1</w:t>
      </w:r>
      <w:r w:rsidR="00E135D7">
        <w:t>4</w:t>
      </w:r>
      <w:r w:rsidR="00140E1B">
        <w:t>].</w:t>
      </w:r>
      <w:r w:rsidR="008B2CDD">
        <w:t xml:space="preserve"> </w:t>
      </w:r>
      <w:r w:rsidR="00620E6D">
        <w:t xml:space="preserve">An example of </w:t>
      </w:r>
      <w:r w:rsidR="00DE01BA">
        <w:t>bagging is combining the predictions of multiple decision trees made on separate, bootstrap</w:t>
      </w:r>
      <w:r w:rsidR="00D76343">
        <w:t>ped</w:t>
      </w:r>
      <w:r w:rsidR="00DE01BA">
        <w:t xml:space="preserve"> versions of the training dataset [14].</w:t>
      </w:r>
    </w:p>
    <w:p w14:paraId="7302FB94" w14:textId="77777777" w:rsidR="00F2374A" w:rsidRDefault="00F2374A" w:rsidP="00925D5F">
      <w:pPr>
        <w:jc w:val="both"/>
      </w:pPr>
    </w:p>
    <w:p w14:paraId="330BFFCF" w14:textId="7664577A" w:rsidR="00C519F0" w:rsidRDefault="00494A56" w:rsidP="00C519F0">
      <w:pPr>
        <w:pStyle w:val="Heading6"/>
      </w:pPr>
      <w:r>
        <w:t xml:space="preserve">3.32511 </w:t>
      </w:r>
      <w:r w:rsidR="00C519F0">
        <w:t xml:space="preserve">Random Forest </w:t>
      </w:r>
    </w:p>
    <w:p w14:paraId="5A49682D" w14:textId="6E6C3292" w:rsidR="00313E04" w:rsidRDefault="00F2374A" w:rsidP="008B4A0C">
      <w:pPr>
        <w:jc w:val="both"/>
      </w:pPr>
      <w:r>
        <w:t xml:space="preserve">The Random Forest model is a widely used variation of </w:t>
      </w:r>
      <w:r w:rsidR="00CE7300">
        <w:t>the basic</w:t>
      </w:r>
      <w:r w:rsidR="00C55715">
        <w:t xml:space="preserve"> decision tree-based </w:t>
      </w:r>
      <w:r w:rsidR="00CE7300">
        <w:t xml:space="preserve">bagging </w:t>
      </w:r>
      <w:r w:rsidR="00C55715">
        <w:t>ensemble [13].</w:t>
      </w:r>
      <w:r>
        <w:t xml:space="preserve"> </w:t>
      </w:r>
      <w:r w:rsidR="00AB0BF0">
        <w:t>In the</w:t>
      </w:r>
      <w:r w:rsidR="00C50390">
        <w:t xml:space="preserve"> Random Forest algorithm, each</w:t>
      </w:r>
      <w:r w:rsidR="00CE7300">
        <w:t xml:space="preserve"> </w:t>
      </w:r>
      <w:r w:rsidR="0054228D">
        <w:t xml:space="preserve">split </w:t>
      </w:r>
      <w:r w:rsidR="00E7109A">
        <w:t xml:space="preserve">in the </w:t>
      </w:r>
      <w:r w:rsidR="00CE7300">
        <w:t>base decision tree</w:t>
      </w:r>
      <w:r w:rsidR="00AD52ED">
        <w:t>s</w:t>
      </w:r>
      <w:r w:rsidR="00CE7300">
        <w:t xml:space="preserve"> </w:t>
      </w:r>
      <w:r w:rsidR="005744D4">
        <w:t>is</w:t>
      </w:r>
      <w:r w:rsidR="00C50390">
        <w:t xml:space="preserve"> created using</w:t>
      </w:r>
      <w:r w:rsidR="00CE7300">
        <w:t xml:space="preserve"> </w:t>
      </w:r>
      <w:r w:rsidR="00C50390">
        <w:t>a</w:t>
      </w:r>
      <w:r w:rsidR="00CE7300">
        <w:t xml:space="preserve"> random subset of features</w:t>
      </w:r>
      <w:r w:rsidR="00AB0BF0">
        <w:t xml:space="preserve"> [13]. This modification further reduces overfitting</w:t>
      </w:r>
      <w:r w:rsidR="0004058C">
        <w:t xml:space="preserve"> by forcing the model to learn patterns in the data based on different combinations of features </w:t>
      </w:r>
      <w:r w:rsidR="00AB0BF0">
        <w:t xml:space="preserve"> [13].</w:t>
      </w:r>
      <w:r w:rsidR="00922769">
        <w:t xml:space="preserve"> However, </w:t>
      </w:r>
      <w:r w:rsidR="0092771D">
        <w:t xml:space="preserve">there is no guarantee that an important feature will be used for splitting, potentially causing </w:t>
      </w:r>
      <w:r w:rsidR="00B5089D">
        <w:t>important</w:t>
      </w:r>
      <w:r w:rsidR="0092771D">
        <w:t xml:space="preserve"> information to be lost [14].</w:t>
      </w:r>
      <w:r w:rsidR="00922769">
        <w:t xml:space="preserve"> </w:t>
      </w:r>
    </w:p>
    <w:p w14:paraId="09651D65" w14:textId="77777777" w:rsidR="008B4A0C" w:rsidRDefault="008B4A0C" w:rsidP="008B4A0C">
      <w:pPr>
        <w:jc w:val="both"/>
      </w:pPr>
    </w:p>
    <w:p w14:paraId="48ABFD06" w14:textId="18F4CC4C" w:rsidR="0092771D" w:rsidRDefault="00494A56" w:rsidP="0092771D">
      <w:pPr>
        <w:pStyle w:val="Heading5"/>
      </w:pPr>
      <w:r>
        <w:t xml:space="preserve">3.3252 </w:t>
      </w:r>
      <w:r w:rsidR="0092771D">
        <w:t>Boosting</w:t>
      </w:r>
    </w:p>
    <w:p w14:paraId="76DC99E6" w14:textId="45FD3072" w:rsidR="00212725" w:rsidRPr="001629F6" w:rsidRDefault="001740BD" w:rsidP="00212725">
      <w:pPr>
        <w:jc w:val="both"/>
        <w:rPr>
          <w:rFonts w:eastAsiaTheme="minorEastAsia"/>
        </w:rPr>
      </w:pPr>
      <w:r>
        <w:t xml:space="preserve">While bagging </w:t>
      </w:r>
      <w:r w:rsidR="001F274D">
        <w:t xml:space="preserve">trains base estimators </w:t>
      </w:r>
      <w:r w:rsidR="00DE32A4">
        <w:t>independently</w:t>
      </w:r>
      <w:r>
        <w:t xml:space="preserve">, boosting </w:t>
      </w:r>
      <w:r w:rsidR="00B86038">
        <w:t xml:space="preserve">ensemble methods </w:t>
      </w:r>
      <w:r w:rsidR="0027395D">
        <w:t>train</w:t>
      </w:r>
      <w:r w:rsidR="00B86038">
        <w:t xml:space="preserve"> base estimators sequentially</w:t>
      </w:r>
      <w:r w:rsidR="003C7BB1">
        <w:t xml:space="preserve"> [14]. During boosting,</w:t>
      </w:r>
      <w:r w:rsidR="00DE32A4">
        <w:t xml:space="preserve"> </w:t>
      </w:r>
      <w:r w:rsidR="00433F1A">
        <w:t>each base estimator in the sequence tries to correct the errors of the previous estimator</w:t>
      </w:r>
      <w:r w:rsidR="00212725">
        <w:t xml:space="preserve">, giving the ensemble model higher prediction accuracy </w:t>
      </w:r>
      <w:r w:rsidR="00EF0602">
        <w:t xml:space="preserve">and lower bias </w:t>
      </w:r>
      <w:r w:rsidR="00212725">
        <w:t>[</w:t>
      </w:r>
      <w:r w:rsidR="00EF0602">
        <w:t xml:space="preserve">14, </w:t>
      </w:r>
      <w:r w:rsidR="00212725">
        <w:t>16]. The base estimators in boosting ensembles are often decision trees due to their empirically demonstrated prediction accuracy [16].</w:t>
      </w:r>
    </w:p>
    <w:p w14:paraId="739533F2" w14:textId="77777777" w:rsidR="00212725" w:rsidRDefault="00212725" w:rsidP="00B86038">
      <w:pPr>
        <w:jc w:val="both"/>
      </w:pPr>
    </w:p>
    <w:p w14:paraId="5DEC631B" w14:textId="2888E1FB" w:rsidR="00CA620A" w:rsidRDefault="00320620" w:rsidP="00212725">
      <w:pPr>
        <w:jc w:val="both"/>
      </w:pPr>
      <w:r>
        <w:t xml:space="preserve">There are many </w:t>
      </w:r>
      <w:r w:rsidR="00104839">
        <w:t xml:space="preserve">implementations of boosting </w:t>
      </w:r>
      <w:r w:rsidR="00A330DA">
        <w:t>algorithm</w:t>
      </w:r>
      <w:r w:rsidR="00CA620A">
        <w:t>s</w:t>
      </w:r>
      <w:r w:rsidR="003943E7">
        <w:t>, with</w:t>
      </w:r>
      <w:r w:rsidR="00104839">
        <w:t xml:space="preserve"> </w:t>
      </w:r>
      <w:r w:rsidR="003943E7">
        <w:t>g</w:t>
      </w:r>
      <w:r w:rsidR="00395C01">
        <w:t xml:space="preserve">radient boosting </w:t>
      </w:r>
      <w:r w:rsidR="003943E7">
        <w:t>being</w:t>
      </w:r>
      <w:r w:rsidR="00395C01">
        <w:t xml:space="preserve"> </w:t>
      </w:r>
      <w:r w:rsidR="003F7510">
        <w:t>one of the most</w:t>
      </w:r>
      <w:r w:rsidR="00395C01">
        <w:t xml:space="preserve"> popular </w:t>
      </w:r>
      <w:r w:rsidR="003943E7">
        <w:t>[16].</w:t>
      </w:r>
      <w:r w:rsidR="00395C01">
        <w:t xml:space="preserve"> In gradient boosting, </w:t>
      </w:r>
      <w:r w:rsidR="00AB4A3B">
        <w:t>the first base estimator predict</w:t>
      </w:r>
      <w:r w:rsidR="00CA620A">
        <w:t>s</w:t>
      </w:r>
      <w:r w:rsidR="00AB4A3B">
        <w:t xml:space="preserve"> the output variable.</w:t>
      </w:r>
      <w:r w:rsidR="00EF0602">
        <w:t xml:space="preserve"> </w:t>
      </w:r>
      <w:r w:rsidR="00AB4A3B">
        <w:t xml:space="preserve">Then, each new base </w:t>
      </w:r>
      <w:r w:rsidR="00067627">
        <w:t>estimator</w:t>
      </w:r>
      <w:r w:rsidR="00AB4A3B">
        <w:t xml:space="preserve"> </w:t>
      </w:r>
      <w:r w:rsidR="00701F27">
        <w:t>is trained to minimise the</w:t>
      </w:r>
      <w:r w:rsidR="00EF1C4E">
        <w:t xml:space="preserve"> </w:t>
      </w:r>
      <w:r w:rsidR="00E24EC6">
        <w:t>current model’s</w:t>
      </w:r>
      <w:r w:rsidR="00EF1C4E">
        <w:t xml:space="preserve"> loss [18]. </w:t>
      </w:r>
      <w:r w:rsidR="00D41C51">
        <w:t>To do so</w:t>
      </w:r>
      <w:r w:rsidR="00EF1C4E">
        <w:t xml:space="preserve">, </w:t>
      </w:r>
      <w:r w:rsidR="000A6716">
        <w:t>the</w:t>
      </w:r>
      <w:r w:rsidR="00EF1C4E">
        <w:t xml:space="preserve"> new base estimator </w:t>
      </w:r>
      <w:r w:rsidR="003E6FFC">
        <w:t>predicts</w:t>
      </w:r>
      <w:r w:rsidR="00EF1C4E">
        <w:t xml:space="preserve"> </w:t>
      </w:r>
      <w:r w:rsidR="00AB4A3B">
        <w:t xml:space="preserve">the </w:t>
      </w:r>
      <w:r w:rsidR="00E64652">
        <w:t>negative gradient of the previous estimator’s loss function</w:t>
      </w:r>
      <w:r w:rsidR="00E4384D">
        <w:t xml:space="preserve"> </w:t>
      </w:r>
      <w:r w:rsidR="00E64652">
        <w:t>[1</w:t>
      </w:r>
      <w:r w:rsidR="00A416B1">
        <w:t>8</w:t>
      </w:r>
      <w:r w:rsidR="00E64652">
        <w:t>].</w:t>
      </w:r>
      <w:r w:rsidR="00A416B1">
        <w:t xml:space="preserve"> </w:t>
      </w:r>
      <w:r w:rsidR="00EF1C4E">
        <w:t xml:space="preserve">This negative gradient </w:t>
      </w:r>
      <w:r w:rsidR="00534F33">
        <w:t xml:space="preserve">indicates the direction of greatest decrease in loss. By learning this direction, the new base estimator can move the ensemble’s prediction </w:t>
      </w:r>
      <w:r w:rsidR="00C01C0E">
        <w:t xml:space="preserve">in a direction that </w:t>
      </w:r>
      <w:r w:rsidR="00057855">
        <w:t xml:space="preserve">most </w:t>
      </w:r>
      <w:r w:rsidR="00C01C0E">
        <w:t>reduces its prediction loss</w:t>
      </w:r>
      <w:r w:rsidR="00E4384D">
        <w:t xml:space="preserve"> [18]</w:t>
      </w:r>
      <w:r w:rsidR="00C01C0E">
        <w:t>.</w:t>
      </w:r>
      <w:r w:rsidR="00EF1C4E">
        <w:t xml:space="preserve"> </w:t>
      </w:r>
      <w:r w:rsidR="00212725">
        <w:t xml:space="preserve">This is </w:t>
      </w:r>
      <w:r w:rsidR="00212725">
        <w:lastRenderedPageBreak/>
        <w:t xml:space="preserve">expressed more formally </w:t>
      </w:r>
      <w:r w:rsidR="00523894">
        <w:t>in</w:t>
      </w:r>
      <w:r w:rsidR="00212725">
        <w:t xml:space="preserve"> </w:t>
      </w:r>
      <w:r w:rsidR="00EC1E52">
        <w:t xml:space="preserve">Equation 10, </w:t>
      </w:r>
      <w:r w:rsidR="003E6FFC">
        <w:t>below</w:t>
      </w:r>
      <w:r w:rsidR="00212725">
        <w:t xml:space="preserve">, 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oMath>
      <w:r w:rsidR="00212725">
        <w:t xml:space="preserve"> is the </w:t>
      </w:r>
      <w:proofErr w:type="spellStart"/>
      <w:r w:rsidR="00212725">
        <w:rPr>
          <w:i/>
          <w:iCs/>
        </w:rPr>
        <w:t>m</w:t>
      </w:r>
      <w:r w:rsidR="00212725">
        <w:t>th</w:t>
      </w:r>
      <w:proofErr w:type="spellEnd"/>
      <w:r w:rsidR="00212725">
        <w:t xml:space="preserve"> base estimator in the sequence,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sidR="00212725">
        <w:rPr>
          <w:rFonts w:eastAsiaTheme="minorEastAsia"/>
        </w:rPr>
        <w:t xml:space="preserve"> is the base estimator trained on the </w:t>
      </w:r>
      <w:r w:rsidR="00DA5E92">
        <w:rPr>
          <w:rFonts w:eastAsiaTheme="minorEastAsia"/>
        </w:rPr>
        <w:t>negative gradient</w:t>
      </w:r>
      <w:r w:rsidR="00212725">
        <w:rPr>
          <w:rFonts w:eastAsiaTheme="minorEastAsia"/>
        </w:rPr>
        <w:t xml:space="preserve"> of </w:t>
      </w:r>
      <w:r w:rsidR="00212725">
        <w:t xml:space="preserve"> </w:t>
      </w:r>
      <m:oMath>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oMath>
      <w:r w:rsidR="00212725">
        <w:rPr>
          <w:rFonts w:eastAsiaTheme="minor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sidR="00212725">
        <w:rPr>
          <w:rFonts w:eastAsiaTheme="minorEastAsia"/>
        </w:rPr>
        <w:t xml:space="preserve"> is the weight attached to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sidR="00212725">
        <w:rPr>
          <w:rFonts w:eastAsiaTheme="minorEastAsia"/>
        </w:rPr>
        <w:t>, quantifying its importance [16].</w:t>
      </w:r>
      <w:r w:rsidR="00DA5E92">
        <w:t xml:space="preserve"> </w:t>
      </w:r>
      <w:r w:rsidR="00CA620A">
        <w:t xml:space="preserve">The final prediction from a boosting ensemble is the sum of predictions from </w:t>
      </w:r>
      <w:r w:rsidR="00A63D98">
        <w:t>its</w:t>
      </w:r>
      <w:r w:rsidR="00CA620A">
        <w:t xml:space="preserve"> base learner</w:t>
      </w:r>
      <w:r w:rsidR="00A63D98">
        <w:t>s</w:t>
      </w:r>
      <w:r w:rsidR="00CA620A">
        <w:t xml:space="preserve"> [17]. </w:t>
      </w:r>
    </w:p>
    <w:p w14:paraId="36CB8815" w14:textId="77777777" w:rsidR="00A63D98" w:rsidRDefault="00A63D98" w:rsidP="00212725">
      <w:pPr>
        <w:jc w:val="both"/>
      </w:pPr>
    </w:p>
    <w:p w14:paraId="29C531CB" w14:textId="796B8EE4" w:rsidR="00EC1E52" w:rsidRPr="00EC1E52" w:rsidRDefault="006F1A1A" w:rsidP="00212725">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14:paraId="64110148" w14:textId="77777777" w:rsidR="00780B4E" w:rsidRDefault="00780B4E" w:rsidP="00B86038">
      <w:pPr>
        <w:jc w:val="both"/>
      </w:pPr>
    </w:p>
    <w:p w14:paraId="1C6D5F61" w14:textId="76AF20C6" w:rsidR="008A4264" w:rsidRDefault="00C9467F" w:rsidP="00B86038">
      <w:pPr>
        <w:jc w:val="both"/>
      </w:pPr>
      <w:r>
        <w:t xml:space="preserve">When the base learners are decision trees, gradient boosting is referred to as the gradient boosting decision tree algorithm (GBDT) [16]. Studies have shown that GBDT is accurate, efficient, and interpretable, precipitating its use in a wide variety of disciplines [18]. </w:t>
      </w:r>
      <w:r w:rsidR="008A4264">
        <w:t xml:space="preserve">Two of the most </w:t>
      </w:r>
      <w:r w:rsidR="00164BB8">
        <w:t>common</w:t>
      </w:r>
      <w:r w:rsidR="008A4264">
        <w:t xml:space="preserve"> GBDT methods are Extreme Gradient Boosting (XGBoost) and Light Gradient Boosting (LightGBM). </w:t>
      </w:r>
    </w:p>
    <w:p w14:paraId="125B2A2E" w14:textId="77777777" w:rsidR="00B55808" w:rsidRPr="00B55808" w:rsidRDefault="00B55808" w:rsidP="00B55808"/>
    <w:p w14:paraId="4B912339" w14:textId="22030F35" w:rsidR="004222DE" w:rsidRDefault="00494A56" w:rsidP="004222DE">
      <w:pPr>
        <w:pStyle w:val="Heading6"/>
      </w:pPr>
      <w:r>
        <w:t>3.325</w:t>
      </w:r>
      <w:r w:rsidR="00692ED3">
        <w:t xml:space="preserve">21 </w:t>
      </w:r>
      <w:r w:rsidR="004222DE">
        <w:t>Extreme Gradient Boosting (XGBoost)</w:t>
      </w:r>
    </w:p>
    <w:p w14:paraId="68F12EAF" w14:textId="3A2D1F63" w:rsidR="000B0DFE" w:rsidRDefault="00DE78B2" w:rsidP="00B86038">
      <w:pPr>
        <w:jc w:val="both"/>
      </w:pPr>
      <w:r>
        <w:t>The XGBoost algorithm is a high-performance, scalable GBDT method [</w:t>
      </w:r>
      <w:r w:rsidR="00B55808">
        <w:t>16, 17].</w:t>
      </w:r>
      <w:r w:rsidR="004F00D6">
        <w:t xml:space="preserve"> </w:t>
      </w:r>
    </w:p>
    <w:p w14:paraId="04D75560" w14:textId="77777777" w:rsidR="00880635" w:rsidRDefault="00880635" w:rsidP="00B86038">
      <w:pPr>
        <w:jc w:val="both"/>
      </w:pPr>
    </w:p>
    <w:p w14:paraId="513B2875" w14:textId="20F17B0A" w:rsidR="0044261B" w:rsidRDefault="00880635" w:rsidP="00B86038">
      <w:pPr>
        <w:jc w:val="both"/>
        <w:rPr>
          <w:rFonts w:eastAsiaTheme="minorEastAsia"/>
        </w:rPr>
      </w:pPr>
      <w:r>
        <w:t>In the base gradient boosting metho</w:t>
      </w:r>
      <w:r w:rsidR="003468DB">
        <w:t>d described above,</w:t>
      </w:r>
      <w:r w:rsidR="00C7349D">
        <w:t xml:space="preserve"> the </w:t>
      </w:r>
      <w:proofErr w:type="spellStart"/>
      <w:r w:rsidR="00C7349D">
        <w:rPr>
          <w:i/>
          <w:iCs/>
        </w:rPr>
        <w:t>m</w:t>
      </w:r>
      <w:r w:rsidR="00C7349D">
        <w:t>th</w:t>
      </w:r>
      <w:proofErr w:type="spellEnd"/>
      <w:r w:rsidR="00C7349D">
        <w:t xml:space="preserve"> base estimator</w:t>
      </w:r>
      <w:r w:rsidR="002C4286">
        <w:t>,</w:t>
      </w:r>
      <w:r w:rsidR="003468DB">
        <w:t xml:space="preserve">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sidR="002C4286">
        <w:rPr>
          <w:rFonts w:eastAsiaTheme="minorEastAsia"/>
        </w:rPr>
        <w:t xml:space="preserve">, </w:t>
      </w:r>
      <w:r w:rsidR="003468DB">
        <w:rPr>
          <w:rFonts w:eastAsiaTheme="minorEastAsia"/>
        </w:rPr>
        <w:t xml:space="preserve">predicts the negative </w:t>
      </w:r>
      <w:r w:rsidR="000345B4">
        <w:rPr>
          <w:rFonts w:eastAsiaTheme="minorEastAsia"/>
        </w:rPr>
        <w:t xml:space="preserve">first-order </w:t>
      </w:r>
      <w:r w:rsidR="003468DB">
        <w:rPr>
          <w:rFonts w:eastAsiaTheme="minorEastAsia"/>
        </w:rPr>
        <w:t>gradient</w:t>
      </w:r>
      <w:r w:rsidR="006F6005">
        <w:rPr>
          <w:rFonts w:eastAsiaTheme="minorEastAsia"/>
        </w:rPr>
        <w:t xml:space="preserve"> </w:t>
      </w:r>
      <w:r w:rsidR="00B90C72">
        <w:rPr>
          <w:rFonts w:eastAsiaTheme="minorEastAsia"/>
        </w:rPr>
        <w:t>of the (</w:t>
      </w:r>
      <w:r w:rsidR="00B90C72">
        <w:rPr>
          <w:rFonts w:eastAsiaTheme="minorEastAsia"/>
          <w:i/>
          <w:iCs/>
        </w:rPr>
        <w:t>m-1</w:t>
      </w:r>
      <w:r w:rsidR="00B90C72">
        <w:rPr>
          <w:rFonts w:eastAsiaTheme="minorEastAsia"/>
        </w:rPr>
        <w:t>)</w:t>
      </w:r>
      <w:proofErr w:type="spellStart"/>
      <w:r w:rsidR="00B90C72">
        <w:rPr>
          <w:rFonts w:eastAsiaTheme="minorEastAsia"/>
        </w:rPr>
        <w:t>th</w:t>
      </w:r>
      <w:proofErr w:type="spellEnd"/>
      <w:r w:rsidR="00B90C72">
        <w:rPr>
          <w:rFonts w:eastAsiaTheme="minorEastAsia"/>
        </w:rPr>
        <w:t xml:space="preserve"> base estimator </w:t>
      </w:r>
      <w:r w:rsidR="006F6005">
        <w:rPr>
          <w:rFonts w:eastAsiaTheme="minorEastAsia"/>
        </w:rPr>
        <w:t xml:space="preserve">to move the </w:t>
      </w:r>
      <w:r w:rsidR="00A74589">
        <w:rPr>
          <w:rFonts w:eastAsiaTheme="minorEastAsia"/>
        </w:rPr>
        <w:t>ensemble’s</w:t>
      </w:r>
      <w:r w:rsidR="006F6005">
        <w:rPr>
          <w:rFonts w:eastAsiaTheme="minorEastAsia"/>
        </w:rPr>
        <w:t xml:space="preserve"> predictions in the direction </w:t>
      </w:r>
      <w:r w:rsidR="00CB0059">
        <w:rPr>
          <w:rFonts w:eastAsiaTheme="minorEastAsia"/>
        </w:rPr>
        <w:t xml:space="preserve">that </w:t>
      </w:r>
      <w:r w:rsidR="00A74589">
        <w:rPr>
          <w:rFonts w:eastAsiaTheme="minorEastAsia"/>
        </w:rPr>
        <w:t>most</w:t>
      </w:r>
      <w:r w:rsidR="00CB0059">
        <w:rPr>
          <w:rFonts w:eastAsiaTheme="minorEastAsia"/>
        </w:rPr>
        <w:t xml:space="preserve"> reduces loss</w:t>
      </w:r>
      <w:r w:rsidR="003468DB">
        <w:rPr>
          <w:rFonts w:eastAsiaTheme="minorEastAsia"/>
        </w:rPr>
        <w:t xml:space="preserve"> [16</w:t>
      </w:r>
      <w:r w:rsidR="00917A83">
        <w:rPr>
          <w:rFonts w:eastAsiaTheme="minorEastAsia"/>
        </w:rPr>
        <w:t>]</w:t>
      </w:r>
      <w:r w:rsidR="003468DB">
        <w:rPr>
          <w:rFonts w:eastAsiaTheme="minorEastAsia"/>
        </w:rPr>
        <w:t>.</w:t>
      </w:r>
      <w:r w:rsidR="00917A83">
        <w:rPr>
          <w:rFonts w:eastAsiaTheme="minorEastAsia"/>
        </w:rPr>
        <w:t xml:space="preserve"> </w:t>
      </w:r>
      <w:r w:rsidR="001316BE">
        <w:rPr>
          <w:rFonts w:eastAsiaTheme="minorEastAsia"/>
        </w:rPr>
        <w:t xml:space="preserve">The XGBoost model takes this a step further. </w:t>
      </w:r>
      <w:r w:rsidR="00E76884">
        <w:rPr>
          <w:rFonts w:eastAsiaTheme="minorEastAsia"/>
        </w:rPr>
        <w:t xml:space="preserve">It </w:t>
      </w:r>
      <w:r w:rsidR="00D7327A">
        <w:rPr>
          <w:rFonts w:eastAsiaTheme="minorEastAsia"/>
        </w:rPr>
        <w:t>constructs a 2</w:t>
      </w:r>
      <w:r w:rsidR="00D7327A" w:rsidRPr="00C838D0">
        <w:rPr>
          <w:rFonts w:eastAsiaTheme="minorEastAsia"/>
          <w:vertAlign w:val="superscript"/>
        </w:rPr>
        <w:t>nd</w:t>
      </w:r>
      <w:r w:rsidR="00D7327A">
        <w:rPr>
          <w:rFonts w:eastAsiaTheme="minorEastAsia"/>
        </w:rPr>
        <w:t xml:space="preserve">-order Taylor approximation of the </w:t>
      </w:r>
      <w:r w:rsidR="00E24EC6">
        <w:rPr>
          <w:rFonts w:eastAsiaTheme="minorEastAsia"/>
        </w:rPr>
        <w:t xml:space="preserve">current model’s </w:t>
      </w:r>
      <w:r w:rsidR="00D7327A">
        <w:rPr>
          <w:rFonts w:eastAsiaTheme="minorEastAsia"/>
        </w:rPr>
        <w:t>loss function</w:t>
      </w:r>
      <w:r w:rsidR="002B2623">
        <w:rPr>
          <w:rFonts w:eastAsiaTheme="minorEastAsia"/>
        </w:rPr>
        <w:t xml:space="preserve"> using </w:t>
      </w:r>
      <w:r w:rsidR="00970A9B">
        <w:rPr>
          <w:rFonts w:eastAsiaTheme="minorEastAsia"/>
        </w:rPr>
        <w:t>the</w:t>
      </w:r>
      <w:r w:rsidR="0038319E">
        <w:rPr>
          <w:rFonts w:eastAsiaTheme="minorEastAsia"/>
        </w:rPr>
        <w:t xml:space="preserve"> loss function’s</w:t>
      </w:r>
      <w:r w:rsidR="00970A9B">
        <w:rPr>
          <w:rFonts w:eastAsiaTheme="minorEastAsia"/>
        </w:rPr>
        <w:t xml:space="preserve"> first and second-order derivatives</w:t>
      </w:r>
      <w:r w:rsidR="0043719A">
        <w:rPr>
          <w:rFonts w:eastAsiaTheme="minorEastAsia"/>
        </w:rPr>
        <w:t xml:space="preserve"> [17]</w:t>
      </w:r>
      <w:r w:rsidR="00970A9B">
        <w:rPr>
          <w:rFonts w:eastAsiaTheme="minorEastAsia"/>
        </w:rPr>
        <w:t xml:space="preserve">. </w:t>
      </w:r>
      <w:r w:rsidR="00591EC4">
        <w:rPr>
          <w:rFonts w:eastAsiaTheme="minorEastAsia"/>
        </w:rPr>
        <w:t>Th</w:t>
      </w:r>
      <w:r w:rsidR="002B2623">
        <w:rPr>
          <w:rFonts w:eastAsiaTheme="minorEastAsia"/>
        </w:rPr>
        <w:t xml:space="preserve">is </w:t>
      </w:r>
      <w:r w:rsidR="00591EC4">
        <w:rPr>
          <w:rFonts w:eastAsiaTheme="minorEastAsia"/>
        </w:rPr>
        <w:t>Taylor</w:t>
      </w:r>
      <w:r w:rsidR="008D1CD7">
        <w:rPr>
          <w:rFonts w:eastAsiaTheme="minorEastAsia"/>
        </w:rPr>
        <w:t xml:space="preserve"> approximation </w:t>
      </w:r>
      <w:r w:rsidR="002B2623">
        <w:rPr>
          <w:rFonts w:eastAsiaTheme="minorEastAsia"/>
        </w:rPr>
        <w:t xml:space="preserve">is minimised </w:t>
      </w:r>
      <w:r w:rsidR="008D1CD7">
        <w:rPr>
          <w:rFonts w:eastAsiaTheme="minorEastAsia"/>
        </w:rPr>
        <w:t xml:space="preserve">to </w:t>
      </w:r>
      <w:r w:rsidR="00D7327A">
        <w:rPr>
          <w:rFonts w:eastAsiaTheme="minorEastAsia"/>
        </w:rPr>
        <w:t>find the optimal leaf node weights</w:t>
      </w:r>
      <w:r w:rsidR="008E252A">
        <w:rPr>
          <w:rFonts w:eastAsiaTheme="minorEastAsia"/>
        </w:rPr>
        <w:t xml:space="preserve">, </w:t>
      </w:r>
      <w:r w:rsidR="00A16C92">
        <w:rPr>
          <w:rFonts w:eastAsiaTheme="minorEastAsia"/>
        </w:rPr>
        <w:t>which</w:t>
      </w:r>
      <w:r w:rsidR="008E252A">
        <w:rPr>
          <w:rFonts w:eastAsiaTheme="minorEastAsia"/>
        </w:rPr>
        <w:t xml:space="preserve"> are the tree’s predictions [17].</w:t>
      </w:r>
      <w:r w:rsidR="00D7327A">
        <w:rPr>
          <w:rFonts w:eastAsiaTheme="minorEastAsia"/>
        </w:rPr>
        <w:t xml:space="preserve"> </w:t>
      </w:r>
      <w:r w:rsidR="0044261B">
        <w:rPr>
          <w:rFonts w:eastAsiaTheme="minorEastAsia"/>
        </w:rPr>
        <w:t xml:space="preserve">This method provides a more controlled error correction mechanism, as the second-order derivative indicates how quickly the gradient is changing, guiding </w:t>
      </w:r>
      <w:r w:rsidR="005841B9">
        <w:rPr>
          <w:rFonts w:eastAsiaTheme="minorEastAsia"/>
        </w:rPr>
        <w:t>how much</w:t>
      </w:r>
      <w:r w:rsidR="0044261B">
        <w:rPr>
          <w:rFonts w:eastAsiaTheme="minorEastAsia"/>
        </w:rPr>
        <w:t xml:space="preserve"> change should </w:t>
      </w:r>
      <w:r w:rsidR="0091776B">
        <w:rPr>
          <w:rFonts w:eastAsiaTheme="minorEastAsia"/>
        </w:rPr>
        <w:t xml:space="preserve">be </w:t>
      </w:r>
      <w:r w:rsidR="0044261B">
        <w:rPr>
          <w:rFonts w:eastAsiaTheme="minorEastAsia"/>
        </w:rPr>
        <w:t>ma</w:t>
      </w:r>
      <w:r w:rsidR="0091776B">
        <w:rPr>
          <w:rFonts w:eastAsiaTheme="minorEastAsia"/>
        </w:rPr>
        <w:t>d</w:t>
      </w:r>
      <w:r w:rsidR="0044261B">
        <w:rPr>
          <w:rFonts w:eastAsiaTheme="minorEastAsia"/>
        </w:rPr>
        <w:t>e in response to the gradient  [17].</w:t>
      </w:r>
    </w:p>
    <w:p w14:paraId="197D5F41" w14:textId="77777777" w:rsidR="00A600E9" w:rsidRDefault="00A600E9" w:rsidP="00B86038">
      <w:pPr>
        <w:jc w:val="both"/>
        <w:rPr>
          <w:rFonts w:eastAsiaTheme="minorEastAsia"/>
        </w:rPr>
      </w:pPr>
    </w:p>
    <w:p w14:paraId="3CC4BE9E" w14:textId="58239E75" w:rsidR="00A600E9" w:rsidRDefault="00A600E9" w:rsidP="00B86038">
      <w:pPr>
        <w:jc w:val="both"/>
        <w:rPr>
          <w:rFonts w:eastAsiaTheme="minorEastAsia"/>
        </w:rPr>
      </w:pPr>
      <w:r>
        <w:rPr>
          <w:rFonts w:eastAsiaTheme="minorEastAsia"/>
        </w:rPr>
        <w:t xml:space="preserve">When building </w:t>
      </w:r>
      <w:r w:rsidR="0091776B">
        <w:rPr>
          <w:rFonts w:eastAsiaTheme="minorEastAsia"/>
        </w:rPr>
        <w:t>a</w:t>
      </w:r>
      <w:r>
        <w:rPr>
          <w:rFonts w:eastAsiaTheme="minorEastAsia"/>
        </w:rPr>
        <w:t xml:space="preserve"> </w:t>
      </w:r>
      <w:r w:rsidR="00972CEB">
        <w:rPr>
          <w:rFonts w:eastAsiaTheme="minorEastAsia"/>
        </w:rPr>
        <w:t xml:space="preserve">new base estimator, the algorithm must </w:t>
      </w:r>
      <w:r w:rsidR="000D22E3">
        <w:rPr>
          <w:rFonts w:eastAsiaTheme="minorEastAsia"/>
        </w:rPr>
        <w:t xml:space="preserve">decide </w:t>
      </w:r>
      <w:r w:rsidR="0074492D">
        <w:rPr>
          <w:rFonts w:eastAsiaTheme="minorEastAsia"/>
        </w:rPr>
        <w:t xml:space="preserve">which feature value to use as the ‘value’ part of the </w:t>
      </w:r>
      <w:r w:rsidR="0074492D">
        <w:rPr>
          <w:i/>
          <w:iCs/>
        </w:rPr>
        <w:t>feature &lt;= value</w:t>
      </w:r>
      <w:r w:rsidR="00972CEB">
        <w:rPr>
          <w:rFonts w:eastAsiaTheme="minorEastAsia"/>
        </w:rPr>
        <w:t xml:space="preserve"> </w:t>
      </w:r>
      <w:r w:rsidR="0074492D">
        <w:rPr>
          <w:rFonts w:eastAsiaTheme="minorEastAsia"/>
        </w:rPr>
        <w:t>logical test</w:t>
      </w:r>
      <w:r w:rsidR="00FD48FE">
        <w:rPr>
          <w:rFonts w:eastAsiaTheme="minorEastAsia"/>
        </w:rPr>
        <w:t xml:space="preserve">s on the internal nodes [17]. </w:t>
      </w:r>
      <w:r w:rsidR="00863DB2">
        <w:rPr>
          <w:rFonts w:eastAsiaTheme="minorEastAsia"/>
        </w:rPr>
        <w:t xml:space="preserve">When evaluating a candidate logical test, the algorithm </w:t>
      </w:r>
      <w:r w:rsidR="00063781">
        <w:rPr>
          <w:rFonts w:eastAsiaTheme="minorEastAsia"/>
        </w:rPr>
        <w:t>separates the input data into two groups</w:t>
      </w:r>
      <w:r w:rsidR="003E0B28">
        <w:rPr>
          <w:rFonts w:eastAsiaTheme="minorEastAsia"/>
        </w:rPr>
        <w:t xml:space="preserve"> – the data that would push the model to the left child and the data that would push it to the </w:t>
      </w:r>
      <w:r w:rsidR="004C6F05">
        <w:rPr>
          <w:rFonts w:eastAsiaTheme="minorEastAsia"/>
        </w:rPr>
        <w:t>right</w:t>
      </w:r>
      <w:r w:rsidR="003E0B28">
        <w:rPr>
          <w:rFonts w:eastAsiaTheme="minorEastAsia"/>
        </w:rPr>
        <w:t xml:space="preserve"> child</w:t>
      </w:r>
      <w:r w:rsidR="00255CA4">
        <w:rPr>
          <w:rFonts w:eastAsiaTheme="minorEastAsia"/>
        </w:rPr>
        <w:t xml:space="preserve"> [17]</w:t>
      </w:r>
      <w:r w:rsidR="003E0B28">
        <w:rPr>
          <w:rFonts w:eastAsiaTheme="minorEastAsia"/>
        </w:rPr>
        <w:t xml:space="preserve">. The model then </w:t>
      </w:r>
      <w:r w:rsidR="00863DB2">
        <w:rPr>
          <w:rFonts w:eastAsiaTheme="minorEastAsia"/>
        </w:rPr>
        <w:t>calculates the approximated loss function</w:t>
      </w:r>
      <w:r w:rsidR="003E0B28">
        <w:rPr>
          <w:rFonts w:eastAsiaTheme="minorEastAsia"/>
        </w:rPr>
        <w:t xml:space="preserve"> for each group</w:t>
      </w:r>
      <w:r w:rsidR="00863DB2">
        <w:rPr>
          <w:rFonts w:eastAsiaTheme="minorEastAsia"/>
        </w:rPr>
        <w:t xml:space="preserve"> using the current predictions </w:t>
      </w:r>
      <w:r w:rsidR="00063781">
        <w:rPr>
          <w:rFonts w:eastAsiaTheme="minorEastAsia"/>
        </w:rPr>
        <w:t>from the previous base estimators</w:t>
      </w:r>
      <w:r w:rsidR="00255CA4">
        <w:rPr>
          <w:rFonts w:eastAsiaTheme="minorEastAsia"/>
        </w:rPr>
        <w:t xml:space="preserve"> [17]</w:t>
      </w:r>
      <w:r w:rsidR="0042770D">
        <w:rPr>
          <w:rFonts w:eastAsiaTheme="minorEastAsia"/>
        </w:rPr>
        <w:t xml:space="preserve">. By minimising this loss, it determines the optimal node weight for the </w:t>
      </w:r>
      <w:proofErr w:type="gramStart"/>
      <w:r w:rsidR="0042770D">
        <w:rPr>
          <w:rFonts w:eastAsiaTheme="minorEastAsia"/>
        </w:rPr>
        <w:t>children</w:t>
      </w:r>
      <w:proofErr w:type="gramEnd"/>
      <w:r w:rsidR="0042770D">
        <w:rPr>
          <w:rFonts w:eastAsiaTheme="minorEastAsia"/>
        </w:rPr>
        <w:t xml:space="preserve"> nodes</w:t>
      </w:r>
      <w:r w:rsidR="00255CA4">
        <w:rPr>
          <w:rFonts w:eastAsiaTheme="minorEastAsia"/>
        </w:rPr>
        <w:t xml:space="preserve"> </w:t>
      </w:r>
      <w:r w:rsidR="00A61B55">
        <w:rPr>
          <w:rFonts w:eastAsiaTheme="minorEastAsia"/>
        </w:rPr>
        <w:t>and can determine t</w:t>
      </w:r>
      <w:r w:rsidR="00893215">
        <w:rPr>
          <w:rFonts w:eastAsiaTheme="minorEastAsia"/>
        </w:rPr>
        <w:t xml:space="preserve">he </w:t>
      </w:r>
      <w:r w:rsidR="001D5070">
        <w:rPr>
          <w:rFonts w:eastAsiaTheme="minorEastAsia"/>
        </w:rPr>
        <w:t xml:space="preserve">potential </w:t>
      </w:r>
      <w:r w:rsidR="00893215">
        <w:rPr>
          <w:rFonts w:eastAsiaTheme="minorEastAsia"/>
        </w:rPr>
        <w:t>reduction in loss produced by this specific split</w:t>
      </w:r>
      <w:r w:rsidR="00255CA4">
        <w:rPr>
          <w:rFonts w:eastAsiaTheme="minorEastAsia"/>
        </w:rPr>
        <w:t xml:space="preserve"> [17].</w:t>
      </w:r>
    </w:p>
    <w:p w14:paraId="3F0B3397" w14:textId="77777777" w:rsidR="003A5529" w:rsidRDefault="003A5529" w:rsidP="00B86038">
      <w:pPr>
        <w:jc w:val="both"/>
        <w:rPr>
          <w:rFonts w:eastAsiaTheme="minorEastAsia"/>
        </w:rPr>
      </w:pPr>
    </w:p>
    <w:p w14:paraId="72DA4145" w14:textId="4AB04723" w:rsidR="003A5529" w:rsidRPr="003A5529" w:rsidRDefault="003A5529" w:rsidP="00B86038">
      <w:pPr>
        <w:jc w:val="both"/>
      </w:pPr>
      <w:r>
        <w:t xml:space="preserve">A major advantage of XGBoost is its ability to work with missing data [17]. As described above, the logical tests at a base estimator’s internal nodes are determined during training [17]. This process is completed with non-missing data only [17]. Then, the model determines the ‘default direction’ for each internal node. This is the direction taken when the feature dimension used in the node’s logical test has a missing value [17]. The default direction is set to left or right, depending on whether moving to the left or right child node produced lower predictive error during training [17]. </w:t>
      </w:r>
      <w:r w:rsidR="005019E5">
        <w:t>As an aside, this is the same method used to handle missing data in the Random Forest model [</w:t>
      </w:r>
      <w:r w:rsidR="00FC7C79">
        <w:t>27</w:t>
      </w:r>
      <w:r w:rsidR="005019E5">
        <w:t>].</w:t>
      </w:r>
    </w:p>
    <w:p w14:paraId="5EAAE7AA" w14:textId="77777777" w:rsidR="00FD213A" w:rsidRPr="00FD213A" w:rsidRDefault="00FD213A" w:rsidP="00B86038">
      <w:pPr>
        <w:jc w:val="both"/>
        <w:rPr>
          <w:rFonts w:eastAsiaTheme="minorEastAsia"/>
        </w:rPr>
      </w:pPr>
    </w:p>
    <w:p w14:paraId="5B88B47E" w14:textId="2C439DBD" w:rsidR="00F30F9B" w:rsidRDefault="00C07B8F" w:rsidP="00B86038">
      <w:pPr>
        <w:jc w:val="both"/>
      </w:pPr>
      <w:r>
        <w:t>Unlike</w:t>
      </w:r>
      <w:r w:rsidR="00C36D3F">
        <w:t xml:space="preserve"> the base GBDT algorithm</w:t>
      </w:r>
      <w:r>
        <w:t>, the loss function used in the XGBoost</w:t>
      </w:r>
      <w:r w:rsidR="00C36D3F">
        <w:t xml:space="preserve"> </w:t>
      </w:r>
      <w:r>
        <w:t xml:space="preserve">model has </w:t>
      </w:r>
      <w:r w:rsidR="00706BB0">
        <w:t xml:space="preserve">an additional </w:t>
      </w:r>
      <w:r w:rsidR="00BB3E5E">
        <w:t xml:space="preserve">regularisation </w:t>
      </w:r>
      <w:r w:rsidR="00706BB0">
        <w:t xml:space="preserve">term </w:t>
      </w:r>
      <w:r w:rsidR="00BB3E5E">
        <w:t>[17]</w:t>
      </w:r>
      <w:r w:rsidR="00706BB0">
        <w:t xml:space="preserve">. This </w:t>
      </w:r>
      <w:proofErr w:type="spellStart"/>
      <w:r w:rsidR="00706BB0">
        <w:t>regulariser</w:t>
      </w:r>
      <w:proofErr w:type="spellEnd"/>
      <w:r w:rsidR="00706BB0">
        <w:t xml:space="preserve"> </w:t>
      </w:r>
      <w:r w:rsidR="00560AB8">
        <w:t xml:space="preserve">is a function </w:t>
      </w:r>
      <w:r w:rsidR="00FE42DD">
        <w:t>of the number of leaves in the base estimator’s decision tree</w:t>
      </w:r>
      <w:r w:rsidR="007C63E1">
        <w:t xml:space="preserve"> and the squared absolute values of the leaf node </w:t>
      </w:r>
      <w:r w:rsidR="007C63E1">
        <w:lastRenderedPageBreak/>
        <w:t xml:space="preserve">scores [17]. </w:t>
      </w:r>
      <w:r w:rsidR="000376A8">
        <w:t>A</w:t>
      </w:r>
      <w:r w:rsidR="003A7DB0">
        <w:t xml:space="preserve">dding this </w:t>
      </w:r>
      <w:proofErr w:type="spellStart"/>
      <w:r w:rsidR="003A7DB0">
        <w:t>regulariser</w:t>
      </w:r>
      <w:proofErr w:type="spellEnd"/>
      <w:r w:rsidR="003A7DB0">
        <w:t xml:space="preserve"> to the loss function </w:t>
      </w:r>
      <w:r w:rsidR="000376A8">
        <w:t>increases</w:t>
      </w:r>
      <w:r w:rsidR="00FB46D8">
        <w:t xml:space="preserve"> loss when the number of leaf nodes increase [17]. Consequently, the regularisation term </w:t>
      </w:r>
      <w:r w:rsidR="00560AB8">
        <w:t>penalises model complexity,</w:t>
      </w:r>
      <w:r w:rsidR="003A7DB0">
        <w:t xml:space="preserve"> </w:t>
      </w:r>
      <w:r w:rsidR="00FB46D8">
        <w:t>as it</w:t>
      </w:r>
      <w:r w:rsidR="002F01F9">
        <w:t xml:space="preserve"> encourag</w:t>
      </w:r>
      <w:r w:rsidR="00FB46D8">
        <w:t>es</w:t>
      </w:r>
      <w:r w:rsidR="002F01F9">
        <w:t xml:space="preserve"> the model to have fewer internal nodes and input space partitions to reduce the number of terminal nodes [17].</w:t>
      </w:r>
      <w:r w:rsidR="006642DD">
        <w:t xml:space="preserve"> XGBoost also </w:t>
      </w:r>
      <w:r w:rsidR="00225A72">
        <w:t>supports</w:t>
      </w:r>
      <w:r w:rsidR="006642DD">
        <w:t xml:space="preserve"> feature subsampl</w:t>
      </w:r>
      <w:r w:rsidR="00225A72">
        <w:t xml:space="preserve">ing, </w:t>
      </w:r>
      <w:r w:rsidR="00AA0651">
        <w:t>like</w:t>
      </w:r>
      <w:r w:rsidR="00225A72">
        <w:t xml:space="preserve"> the Random Forest </w:t>
      </w:r>
      <w:r w:rsidR="00AA0651">
        <w:t>model</w:t>
      </w:r>
      <w:r w:rsidR="00225A72">
        <w:t>, to further reduce overfitting [17].</w:t>
      </w:r>
      <w:r w:rsidR="006642DD">
        <w:t xml:space="preserve">  </w:t>
      </w:r>
    </w:p>
    <w:p w14:paraId="26F986A8" w14:textId="77777777" w:rsidR="00491BBD" w:rsidRDefault="00491BBD" w:rsidP="00B86038">
      <w:pPr>
        <w:jc w:val="both"/>
      </w:pPr>
    </w:p>
    <w:p w14:paraId="65734672" w14:textId="1D6DD2D2" w:rsidR="00491BBD" w:rsidRDefault="00491BBD" w:rsidP="00B86038">
      <w:pPr>
        <w:jc w:val="both"/>
      </w:pPr>
      <w:r>
        <w:t xml:space="preserve">One of the key hurdles to constructing GBDT ensembles is the need to trial all possible feature values in the ‘value’ part of the </w:t>
      </w:r>
      <w:r>
        <w:rPr>
          <w:i/>
          <w:iCs/>
        </w:rPr>
        <w:t>feature &lt;= value</w:t>
      </w:r>
      <w:r>
        <w:rPr>
          <w:rFonts w:eastAsiaTheme="minorEastAsia"/>
        </w:rPr>
        <w:t xml:space="preserve"> logical test </w:t>
      </w:r>
      <w:r>
        <w:t>when determining the optimal structure for the base estimator [17]. In the exact greedy algorithm approach, all possible splits for all features must be tested, with the split’s performance quantified by how much it reduces loss [17]. While this has strong performance, it is computationally demanding, especially when evaluating all possible splits for continuous feature variables and when the input data does not fit into memory [17]. The approximate algorithm was introduced to address this problem [17]. This algorithm splits the continuous features’ distributions into percentiles, with the differences between percentiles using as candidate split points, thus reducing the number of possible splits needed to be evaluated [17].</w:t>
      </w:r>
    </w:p>
    <w:p w14:paraId="471D69AC" w14:textId="6292094E" w:rsidR="002F01F9" w:rsidRPr="00075034" w:rsidRDefault="002F01F9" w:rsidP="009D5DF9"/>
    <w:p w14:paraId="68DA718C" w14:textId="0E5D1076" w:rsidR="000D4A53" w:rsidRDefault="00692ED3" w:rsidP="000D4A53">
      <w:pPr>
        <w:pStyle w:val="Heading6"/>
      </w:pPr>
      <w:r>
        <w:t xml:space="preserve">3.32522 </w:t>
      </w:r>
      <w:r w:rsidR="000D4A53">
        <w:t>Light Gradient Boosting Machine (LightGBM)</w:t>
      </w:r>
    </w:p>
    <w:p w14:paraId="6347E78C" w14:textId="5C3D4BC0" w:rsidR="00D73DC1" w:rsidRDefault="00EB681A" w:rsidP="002B5C44">
      <w:pPr>
        <w:jc w:val="both"/>
      </w:pPr>
      <w:r>
        <w:t xml:space="preserve">LightGBM is another commonly used GBDT algorithm </w:t>
      </w:r>
      <w:r w:rsidR="00255CA4">
        <w:t xml:space="preserve">that </w:t>
      </w:r>
      <w:r w:rsidR="00491BBD">
        <w:t xml:space="preserve">also </w:t>
      </w:r>
      <w:r w:rsidR="00255CA4">
        <w:t xml:space="preserve">places a </w:t>
      </w:r>
      <w:r w:rsidR="009C0B54">
        <w:t>strong emphasis</w:t>
      </w:r>
      <w:r w:rsidR="00255CA4">
        <w:t xml:space="preserve"> on maximising computational efficiency</w:t>
      </w:r>
      <w:r w:rsidR="00BF398F">
        <w:t xml:space="preserve"> </w:t>
      </w:r>
      <w:r w:rsidR="00255CA4">
        <w:t>[1</w:t>
      </w:r>
      <w:r w:rsidR="00A32938">
        <w:t>8].</w:t>
      </w:r>
      <w:r w:rsidR="009C0B54" w:rsidRPr="009C0B54">
        <w:t xml:space="preserve"> </w:t>
      </w:r>
      <w:r w:rsidR="00BF398F">
        <w:t xml:space="preserve">One of the main </w:t>
      </w:r>
      <w:r w:rsidR="00A32938">
        <w:t>modifications</w:t>
      </w:r>
      <w:r w:rsidR="00BF398F">
        <w:t xml:space="preserve"> </w:t>
      </w:r>
      <w:r w:rsidR="00A32938">
        <w:t>proposed by the LightGBM algorithm is gradient-based one-side sampling (GOSS) [18].</w:t>
      </w:r>
      <w:r w:rsidR="002B5C44">
        <w:t xml:space="preserve"> </w:t>
      </w:r>
      <w:r w:rsidR="00312B97">
        <w:t xml:space="preserve">GOSS </w:t>
      </w:r>
      <w:r w:rsidR="00D73DC1">
        <w:t xml:space="preserve">reduces the number of samples </w:t>
      </w:r>
      <w:r w:rsidR="00362455">
        <w:t>used</w:t>
      </w:r>
      <w:r w:rsidR="00D73DC1">
        <w:t xml:space="preserve"> to </w:t>
      </w:r>
      <w:r w:rsidR="00362455">
        <w:t xml:space="preserve">determine internal node splits. Instead of using all data </w:t>
      </w:r>
      <w:r w:rsidR="00C869DD">
        <w:t>points</w:t>
      </w:r>
      <w:r w:rsidR="00362455">
        <w:t xml:space="preserve"> to determine each split, GOSS </w:t>
      </w:r>
      <w:r w:rsidR="00903D05">
        <w:t xml:space="preserve">uses the most informative </w:t>
      </w:r>
      <w:r w:rsidR="007A4796">
        <w:t>data points</w:t>
      </w:r>
      <w:r w:rsidR="00903D05">
        <w:t xml:space="preserve"> </w:t>
      </w:r>
      <w:r w:rsidR="008100FF">
        <w:t xml:space="preserve">and samples a subset of less informative points </w:t>
      </w:r>
      <w:r w:rsidR="007A4796">
        <w:t xml:space="preserve">to maintain the same general data distribution </w:t>
      </w:r>
      <w:r w:rsidR="00903D05">
        <w:t xml:space="preserve">[18]. Its choice of samples is derived from the observation that datapoints associated with small gradients offer smaller potential reduction in </w:t>
      </w:r>
      <w:r w:rsidR="007A4796">
        <w:t>error and</w:t>
      </w:r>
      <w:r w:rsidR="008100FF">
        <w:t xml:space="preserve"> are </w:t>
      </w:r>
      <w:r w:rsidR="007A4796">
        <w:t xml:space="preserve">thus </w:t>
      </w:r>
      <w:r w:rsidR="008100FF">
        <w:t>less useful for increasing model performance [18].</w:t>
      </w:r>
      <w:r w:rsidR="00A0752B">
        <w:t xml:space="preserve"> Using this observation, GOSS </w:t>
      </w:r>
      <w:r w:rsidR="006006A7">
        <w:t xml:space="preserve">takes all datapoints with gradient greater than a certain threshold </w:t>
      </w:r>
      <w:r w:rsidR="00FD3A25">
        <w:t xml:space="preserve">and samples randomly </w:t>
      </w:r>
      <w:r w:rsidR="00616441">
        <w:t xml:space="preserve">among the remaining datapoints with smaller gradients [18]. It uses this subsampled dataset to determine the internal node split, increasing computational efficiency [18]. </w:t>
      </w:r>
    </w:p>
    <w:p w14:paraId="121DE7C6" w14:textId="77777777" w:rsidR="00E948D9" w:rsidRDefault="00E948D9" w:rsidP="002B5C44">
      <w:pPr>
        <w:jc w:val="both"/>
      </w:pPr>
    </w:p>
    <w:p w14:paraId="6C8FA62B" w14:textId="7C6BE460" w:rsidR="0074492D" w:rsidRDefault="00E948D9" w:rsidP="00692ED3">
      <w:pPr>
        <w:jc w:val="both"/>
      </w:pPr>
      <w:r>
        <w:t>Another innovation used in the LightGBM model is exclusive feature bundlin</w:t>
      </w:r>
      <w:r w:rsidR="008D6325">
        <w:t>g [18]. This approach</w:t>
      </w:r>
      <w:r w:rsidR="00BD66E3">
        <w:t xml:space="preserve"> can be applied to sparse feature spaces</w:t>
      </w:r>
      <w:r w:rsidR="008D6325">
        <w:t xml:space="preserve">, which </w:t>
      </w:r>
      <w:r w:rsidR="003B6B11">
        <w:t>generally have mutually exclusive feature variables</w:t>
      </w:r>
      <w:r w:rsidR="00B04359">
        <w:t xml:space="preserve">, </w:t>
      </w:r>
      <w:r w:rsidR="001D23E1">
        <w:t>or</w:t>
      </w:r>
      <w:r w:rsidR="004B532D">
        <w:t xml:space="preserve"> </w:t>
      </w:r>
      <w:r w:rsidR="00B04359">
        <w:t xml:space="preserve">groups of features </w:t>
      </w:r>
      <w:r w:rsidR="00656931">
        <w:t>where no more than one feature</w:t>
      </w:r>
      <w:r w:rsidR="00B04359">
        <w:t xml:space="preserve"> </w:t>
      </w:r>
      <w:r w:rsidR="00656931">
        <w:t xml:space="preserve">takes </w:t>
      </w:r>
      <w:r w:rsidR="00B04359">
        <w:t xml:space="preserve">a non-zero </w:t>
      </w:r>
      <w:r w:rsidR="00656931">
        <w:t>value at the same time [18].</w:t>
      </w:r>
      <w:r w:rsidR="00314EBA">
        <w:t xml:space="preserve"> Groups of mutually exclusive features can be ‘bundled’ together into a single feature</w:t>
      </w:r>
      <w:r w:rsidR="009A4AA5">
        <w:t>, further increasing computational efficiency [18].</w:t>
      </w:r>
    </w:p>
    <w:p w14:paraId="7734FDA7" w14:textId="77777777" w:rsidR="00692ED3" w:rsidRDefault="00692ED3" w:rsidP="00692ED3">
      <w:pPr>
        <w:jc w:val="both"/>
      </w:pPr>
    </w:p>
    <w:p w14:paraId="64090D09" w14:textId="0320D458" w:rsidR="002409E9" w:rsidRDefault="00692ED3" w:rsidP="002409E9">
      <w:pPr>
        <w:pStyle w:val="Heading5"/>
      </w:pPr>
      <w:r>
        <w:t xml:space="preserve">3.3253 </w:t>
      </w:r>
      <w:r w:rsidR="002409E9">
        <w:t>Voting</w:t>
      </w:r>
    </w:p>
    <w:p w14:paraId="77DBBBB4" w14:textId="58A5C272" w:rsidR="002409E9" w:rsidRDefault="002409E9" w:rsidP="002409E9">
      <w:pPr>
        <w:jc w:val="both"/>
      </w:pPr>
      <w:r>
        <w:t xml:space="preserve">The voting ensemble model is another method of aggregating predictions from multiple base estimators [14]. </w:t>
      </w:r>
      <w:r w:rsidR="00E00231">
        <w:t>In contrast</w:t>
      </w:r>
      <w:r>
        <w:t xml:space="preserve"> to bagging, base estimators </w:t>
      </w:r>
      <w:r w:rsidR="00E00231">
        <w:t xml:space="preserve">in the voting ensemble model </w:t>
      </w:r>
      <w:r>
        <w:t>can have different model architectures, and all models are trained on the same dataset [14]. In regression, the final prediction from a voting ensemble model is the unweighted or weighted average of the base estimators’ predictions [14]. Using a weighted average allows more importance to be placed on specific base estimators [14]. The voting strategy benefits from combining the strengths of each model class in the ensemble but can show lower performance if the base estimators are too similar [14].</w:t>
      </w:r>
    </w:p>
    <w:p w14:paraId="2DF0ECD0" w14:textId="77777777" w:rsidR="00487CD7" w:rsidRDefault="00487CD7" w:rsidP="002409E9">
      <w:pPr>
        <w:jc w:val="both"/>
      </w:pPr>
    </w:p>
    <w:p w14:paraId="43BCD75C" w14:textId="2C6220A8" w:rsidR="002409E9" w:rsidRDefault="00692ED3" w:rsidP="002409E9">
      <w:pPr>
        <w:pStyle w:val="Heading5"/>
      </w:pPr>
      <w:r>
        <w:t xml:space="preserve">3.3254 </w:t>
      </w:r>
      <w:r w:rsidR="002409E9">
        <w:t xml:space="preserve">Stacking </w:t>
      </w:r>
    </w:p>
    <w:p w14:paraId="1C60FA92" w14:textId="61D7EC2D" w:rsidR="00B43AC4" w:rsidRDefault="002409E9" w:rsidP="002409E9">
      <w:pPr>
        <w:jc w:val="both"/>
      </w:pPr>
      <w:r>
        <w:t xml:space="preserve">In a stacking ensemble model, predictions from base estimators serve as inputs to a meta-learning model, which combines the inputs to produce a single, final output [13]. </w:t>
      </w:r>
      <w:r w:rsidR="0075313A">
        <w:t xml:space="preserve">In other words, the predictions from each base estimator serve as the input dataset for the meta-estimator, which learns patterns within these predictions to output a final, low-error prediction [13]. </w:t>
      </w:r>
      <w:r w:rsidR="00F97454">
        <w:t>The meta-</w:t>
      </w:r>
      <w:r w:rsidR="00966967">
        <w:t>estimator</w:t>
      </w:r>
      <w:r w:rsidR="00F97454">
        <w:t xml:space="preserve"> can learn </w:t>
      </w:r>
      <w:r w:rsidR="00966967">
        <w:t xml:space="preserve">which base estimators are the most important and </w:t>
      </w:r>
      <w:r w:rsidR="00F97454">
        <w:t xml:space="preserve">how to most effectively combine predictions from base estimators [14]. </w:t>
      </w:r>
      <w:r>
        <w:t>The meta-learner can have a different structure from the base estimators, with examples of meta-learners being Random Forests, support vector machines, linear regressors, and neural networks [14]. While stacking ensembles can improve performance in similar ways to those discussed above, they can be computationally expensive to train, as all the base estimators and meta-learning model must be fit to the data [14].</w:t>
      </w:r>
    </w:p>
    <w:p w14:paraId="51114AEE" w14:textId="77777777" w:rsidR="00F843E9" w:rsidRDefault="00F843E9" w:rsidP="00000D1E"/>
    <w:p w14:paraId="4F96563D" w14:textId="7CF655D5" w:rsidR="00A259C7" w:rsidRPr="00520629" w:rsidRDefault="00520629" w:rsidP="00000D1E">
      <w:pPr>
        <w:rPr>
          <w:u w:val="single"/>
        </w:rPr>
      </w:pPr>
      <w:r w:rsidRPr="00520629">
        <w:rPr>
          <w:u w:val="single"/>
        </w:rPr>
        <w:t>Citations:</w:t>
      </w:r>
    </w:p>
    <w:p w14:paraId="06BB55D6" w14:textId="0A478870" w:rsidR="00BD3B9C" w:rsidRDefault="00934A23" w:rsidP="00381707">
      <w:pPr>
        <w:pStyle w:val="ListParagraph"/>
        <w:numPr>
          <w:ilvl w:val="0"/>
          <w:numId w:val="4"/>
        </w:numPr>
      </w:pPr>
      <w:r>
        <w:t>Independent Group of Scientists appointed by the Secretary-General, Global Sustainable Development Report 2023: Times of crisis, times of change: Science for accelerating transformations to sustainable development, (United Nations, New York, 2023).</w:t>
      </w:r>
    </w:p>
    <w:p w14:paraId="7F018980" w14:textId="3C055389" w:rsidR="00934A23" w:rsidRDefault="006F1A1A" w:rsidP="00934A23">
      <w:pPr>
        <w:pStyle w:val="ListParagraph"/>
        <w:numPr>
          <w:ilvl w:val="1"/>
          <w:numId w:val="4"/>
        </w:numPr>
      </w:pPr>
      <w:hyperlink r:id="rId11" w:history="1">
        <w:r w:rsidR="00DE2285" w:rsidRPr="00610F4A">
          <w:rPr>
            <w:rStyle w:val="Hyperlink"/>
          </w:rPr>
          <w:t>https://sdgs.un.org/sites/default/files/2023-09/FINAL%20GSDR%202023-Digital%20-110923_1.pdf</w:t>
        </w:r>
      </w:hyperlink>
      <w:r w:rsidR="00DE2285">
        <w:t xml:space="preserve"> </w:t>
      </w:r>
    </w:p>
    <w:p w14:paraId="308F7252" w14:textId="0662AD90" w:rsidR="00A37082" w:rsidRDefault="006F1A1A" w:rsidP="00381707">
      <w:pPr>
        <w:pStyle w:val="ListParagraph"/>
        <w:numPr>
          <w:ilvl w:val="0"/>
          <w:numId w:val="4"/>
        </w:numPr>
      </w:pPr>
      <w:hyperlink r:id="rId12" w:anchor="standards-and-reporting-requirements-related-for-maternal-mortality" w:history="1">
        <w:r w:rsidR="00982024" w:rsidRPr="00610F4A">
          <w:rPr>
            <w:rStyle w:val="Hyperlink"/>
          </w:rPr>
          <w:t>https://icdcdn.who.int/icd11referenceguide/en/html/index.html#standards-and-reporting-requirements-related-for-maternal-mortality</w:t>
        </w:r>
      </w:hyperlink>
      <w:r w:rsidR="00A37082">
        <w:t xml:space="preserve"> </w:t>
      </w:r>
    </w:p>
    <w:p w14:paraId="3E67A9C9" w14:textId="37757828" w:rsidR="00381707" w:rsidRDefault="00381707" w:rsidP="00381707">
      <w:pPr>
        <w:pStyle w:val="ListParagraph"/>
        <w:numPr>
          <w:ilvl w:val="0"/>
          <w:numId w:val="4"/>
        </w:numPr>
      </w:pPr>
      <w:r>
        <w:t>Trends in maternal mortality estimates 2000 to 2023: estimates by WHO, UNICEF, UNFPA, World Bank Group and UNDESA/Population Division. Geneva: World Health Organization; 2025. Licence: CC BY-NC-SA 3.0 IGO.</w:t>
      </w:r>
    </w:p>
    <w:p w14:paraId="35540602" w14:textId="212579B6" w:rsidR="00CD13DA" w:rsidRDefault="006F1A1A" w:rsidP="00CD13DA">
      <w:pPr>
        <w:pStyle w:val="ListParagraph"/>
        <w:numPr>
          <w:ilvl w:val="0"/>
          <w:numId w:val="4"/>
        </w:numPr>
      </w:pPr>
      <w:hyperlink r:id="rId13" w:history="1">
        <w:r w:rsidR="00CD13DA" w:rsidRPr="00610F4A">
          <w:rPr>
            <w:rStyle w:val="Hyperlink"/>
          </w:rPr>
          <w:t>https://www.thelancet.com/journals/langlo/article/PIIS2214-109X(24)00560-6/fulltext</w:t>
        </w:r>
      </w:hyperlink>
      <w:r w:rsidR="00CD13DA">
        <w:t xml:space="preserve"> </w:t>
      </w:r>
    </w:p>
    <w:p w14:paraId="0969FC2E" w14:textId="749C902D" w:rsidR="00314BAA" w:rsidRDefault="00314BAA" w:rsidP="00314BAA">
      <w:pPr>
        <w:pStyle w:val="ListParagraph"/>
        <w:numPr>
          <w:ilvl w:val="1"/>
          <w:numId w:val="4"/>
        </w:numPr>
      </w:pPr>
      <w:r>
        <w:t xml:space="preserve">Global and regional causes of </w:t>
      </w:r>
      <w:proofErr w:type="spellStart"/>
      <w:r>
        <w:t>mmr</w:t>
      </w:r>
      <w:proofErr w:type="spellEnd"/>
      <w:r>
        <w:t xml:space="preserve"> </w:t>
      </w:r>
    </w:p>
    <w:p w14:paraId="44AAC308" w14:textId="3561C5DF" w:rsidR="00CA3145" w:rsidRDefault="006F1A1A" w:rsidP="00CA3145">
      <w:pPr>
        <w:pStyle w:val="ListParagraph"/>
        <w:numPr>
          <w:ilvl w:val="0"/>
          <w:numId w:val="4"/>
        </w:numPr>
      </w:pPr>
      <w:hyperlink r:id="rId14" w:history="1">
        <w:r w:rsidR="00CA3145" w:rsidRPr="00610F4A">
          <w:rPr>
            <w:rStyle w:val="Hyperlink"/>
          </w:rPr>
          <w:t>https://www.nature.com/articles/s41580-021-00407-0?fromPaywallRec=false</w:t>
        </w:r>
      </w:hyperlink>
      <w:r w:rsidR="00CA3145">
        <w:t xml:space="preserve"> </w:t>
      </w:r>
    </w:p>
    <w:p w14:paraId="3644D9C1" w14:textId="2044011B" w:rsidR="008556B5" w:rsidRDefault="008556B5" w:rsidP="008556B5">
      <w:pPr>
        <w:pStyle w:val="ListParagraph"/>
        <w:numPr>
          <w:ilvl w:val="1"/>
          <w:numId w:val="4"/>
        </w:numPr>
      </w:pPr>
      <w:r>
        <w:t>Information about ML basics</w:t>
      </w:r>
    </w:p>
    <w:p w14:paraId="67E4FAC5" w14:textId="72A6601B" w:rsidR="002701D4" w:rsidRDefault="006F1A1A" w:rsidP="00CA3145">
      <w:pPr>
        <w:pStyle w:val="ListParagraph"/>
        <w:numPr>
          <w:ilvl w:val="0"/>
          <w:numId w:val="4"/>
        </w:numPr>
      </w:pPr>
      <w:hyperlink r:id="rId15" w:history="1">
        <w:r w:rsidR="00045C0B" w:rsidRPr="00610F4A">
          <w:rPr>
            <w:rStyle w:val="Hyperlink"/>
          </w:rPr>
          <w:t>https://www.science.org/doi/pdf/10.1126/science.aaa8415</w:t>
        </w:r>
      </w:hyperlink>
    </w:p>
    <w:p w14:paraId="38B3EB25" w14:textId="3D6495FD" w:rsidR="008556B5" w:rsidRDefault="008556B5" w:rsidP="008556B5">
      <w:pPr>
        <w:pStyle w:val="ListParagraph"/>
        <w:numPr>
          <w:ilvl w:val="1"/>
          <w:numId w:val="4"/>
        </w:numPr>
      </w:pPr>
      <w:r>
        <w:t>Intro to ML</w:t>
      </w:r>
    </w:p>
    <w:p w14:paraId="3002B042" w14:textId="05475E49" w:rsidR="00045C0B" w:rsidRDefault="006F1A1A" w:rsidP="00CA3145">
      <w:pPr>
        <w:pStyle w:val="ListParagraph"/>
        <w:numPr>
          <w:ilvl w:val="0"/>
          <w:numId w:val="4"/>
        </w:numPr>
      </w:pPr>
      <w:hyperlink r:id="rId16" w:history="1">
        <w:r w:rsidR="00A23325" w:rsidRPr="00610F4A">
          <w:rPr>
            <w:rStyle w:val="Hyperlink"/>
          </w:rPr>
          <w:t>https://link.springer.com/article/10.1007/s10462-025-11198-7</w:t>
        </w:r>
      </w:hyperlink>
    </w:p>
    <w:p w14:paraId="34A9B606" w14:textId="5D950654" w:rsidR="008556B5" w:rsidRDefault="008556B5" w:rsidP="008556B5">
      <w:pPr>
        <w:pStyle w:val="ListParagraph"/>
        <w:numPr>
          <w:ilvl w:val="1"/>
          <w:numId w:val="4"/>
        </w:numPr>
      </w:pPr>
      <w:r>
        <w:t>Loss functions and performance metrics</w:t>
      </w:r>
    </w:p>
    <w:p w14:paraId="5293E74D" w14:textId="38DDB811" w:rsidR="00A23325" w:rsidRDefault="006F1A1A" w:rsidP="00CA3145">
      <w:pPr>
        <w:pStyle w:val="ListParagraph"/>
        <w:numPr>
          <w:ilvl w:val="0"/>
          <w:numId w:val="4"/>
        </w:numPr>
      </w:pPr>
      <w:hyperlink r:id="rId17" w:history="1">
        <w:r w:rsidR="00490C61" w:rsidRPr="00610F4A">
          <w:rPr>
            <w:rStyle w:val="Hyperlink"/>
          </w:rPr>
          <w:t>https://academic.oup.com/jrsssb/article/67/2/301/7109482</w:t>
        </w:r>
      </w:hyperlink>
    </w:p>
    <w:p w14:paraId="3A3522D3" w14:textId="4964583E" w:rsidR="00C578E4" w:rsidRDefault="00C578E4" w:rsidP="00C578E4">
      <w:pPr>
        <w:pStyle w:val="ListParagraph"/>
        <w:numPr>
          <w:ilvl w:val="1"/>
          <w:numId w:val="4"/>
        </w:numPr>
      </w:pPr>
      <w:r>
        <w:t xml:space="preserve">Elastic net </w:t>
      </w:r>
    </w:p>
    <w:p w14:paraId="482B970F" w14:textId="2625453F" w:rsidR="00381707" w:rsidRDefault="006F1A1A" w:rsidP="006D57CA">
      <w:pPr>
        <w:pStyle w:val="ListParagraph"/>
        <w:numPr>
          <w:ilvl w:val="0"/>
          <w:numId w:val="4"/>
        </w:numPr>
      </w:pPr>
      <w:hyperlink r:id="rId18" w:history="1">
        <w:r w:rsidR="006D57CA" w:rsidRPr="00610F4A">
          <w:rPr>
            <w:rStyle w:val="Hyperlink"/>
          </w:rPr>
          <w:t>file:///Users/rosalitarosenberg/Downloads/B_STCO.0000035301.49549.88.pdf</w:t>
        </w:r>
      </w:hyperlink>
    </w:p>
    <w:p w14:paraId="40FDE5F8" w14:textId="45D3860E" w:rsidR="006D57CA" w:rsidRDefault="006D57CA" w:rsidP="006D57CA">
      <w:pPr>
        <w:pStyle w:val="ListParagraph"/>
        <w:numPr>
          <w:ilvl w:val="1"/>
          <w:numId w:val="4"/>
        </w:numPr>
      </w:pPr>
      <w:r>
        <w:t xml:space="preserve">A tutorial on support vector regression </w:t>
      </w:r>
    </w:p>
    <w:p w14:paraId="27C32307" w14:textId="1D19FC99" w:rsidR="005A2E60" w:rsidRDefault="005A2E60" w:rsidP="006D57CA">
      <w:pPr>
        <w:pStyle w:val="ListParagraph"/>
        <w:numPr>
          <w:ilvl w:val="1"/>
          <w:numId w:val="4"/>
        </w:numPr>
      </w:pPr>
      <w:proofErr w:type="spellStart"/>
      <w:r>
        <w:t>Smola</w:t>
      </w:r>
      <w:proofErr w:type="spellEnd"/>
      <w:r>
        <w:t xml:space="preserve"> and </w:t>
      </w:r>
      <w:proofErr w:type="spellStart"/>
      <w:r>
        <w:t>Sch¨olkopf</w:t>
      </w:r>
      <w:proofErr w:type="spellEnd"/>
    </w:p>
    <w:p w14:paraId="546C5E72" w14:textId="632977BF" w:rsidR="0049092A" w:rsidRDefault="006F1A1A" w:rsidP="0049092A">
      <w:pPr>
        <w:pStyle w:val="ListParagraph"/>
        <w:numPr>
          <w:ilvl w:val="0"/>
          <w:numId w:val="4"/>
        </w:numPr>
      </w:pPr>
      <w:hyperlink r:id="rId19" w:history="1">
        <w:r w:rsidR="00A729DD" w:rsidRPr="00610F4A">
          <w:rPr>
            <w:rStyle w:val="Hyperlink"/>
          </w:rPr>
          <w:t>https://academic.oup.com/bmb/article/121/1/121/2926155</w:t>
        </w:r>
      </w:hyperlink>
      <w:r w:rsidR="00A729DD">
        <w:t xml:space="preserve"> </w:t>
      </w:r>
    </w:p>
    <w:p w14:paraId="2075F1D4" w14:textId="768B48CB" w:rsidR="00A729DD" w:rsidRPr="00000D1E" w:rsidRDefault="00A729DD" w:rsidP="00A729DD">
      <w:pPr>
        <w:pStyle w:val="ListParagraph"/>
        <w:numPr>
          <w:ilvl w:val="1"/>
          <w:numId w:val="4"/>
        </w:numPr>
      </w:pPr>
      <w:r>
        <w:t xml:space="preserve">Recording MMR methods </w:t>
      </w:r>
    </w:p>
    <w:p w14:paraId="67CEE1B2" w14:textId="77777777" w:rsidR="003F475C" w:rsidRDefault="006F1A1A" w:rsidP="003F475C">
      <w:pPr>
        <w:pStyle w:val="ListParagraph"/>
        <w:numPr>
          <w:ilvl w:val="0"/>
          <w:numId w:val="4"/>
        </w:numPr>
        <w:jc w:val="both"/>
        <w:rPr>
          <w:color w:val="000000" w:themeColor="text1"/>
        </w:rPr>
      </w:pPr>
      <w:hyperlink r:id="rId20" w:history="1">
        <w:r w:rsidR="003F475C" w:rsidRPr="00610F4A">
          <w:rPr>
            <w:rStyle w:val="Hyperlink"/>
          </w:rPr>
          <w:t>https://onlinelibrary.wiley.com/doi/epdf/10.1002/sim.9335?getft_integrator=tfo&amp;src=getftr&amp;utm_source=tfo</w:t>
        </w:r>
      </w:hyperlink>
      <w:r w:rsidR="003F475C" w:rsidRPr="003F475C">
        <w:rPr>
          <w:color w:val="000000" w:themeColor="text1"/>
        </w:rPr>
        <w:t xml:space="preserve"> </w:t>
      </w:r>
    </w:p>
    <w:p w14:paraId="2142074B" w14:textId="58CFFF7F" w:rsidR="00DE2285" w:rsidRPr="003F475C" w:rsidRDefault="00DE2285" w:rsidP="00DE2285">
      <w:pPr>
        <w:pStyle w:val="ListParagraph"/>
        <w:numPr>
          <w:ilvl w:val="1"/>
          <w:numId w:val="4"/>
        </w:numPr>
        <w:jc w:val="both"/>
        <w:rPr>
          <w:color w:val="000000" w:themeColor="text1"/>
        </w:rPr>
      </w:pPr>
      <w:r>
        <w:rPr>
          <w:color w:val="000000" w:themeColor="text1"/>
        </w:rPr>
        <w:t xml:space="preserve">BMIS methods </w:t>
      </w:r>
    </w:p>
    <w:p w14:paraId="71179289" w14:textId="07B6C574" w:rsidR="003454B8" w:rsidRDefault="006F1A1A" w:rsidP="00BB5732">
      <w:pPr>
        <w:pStyle w:val="ListParagraph"/>
        <w:numPr>
          <w:ilvl w:val="0"/>
          <w:numId w:val="4"/>
        </w:numPr>
      </w:pPr>
      <w:hyperlink r:id="rId21" w:history="1">
        <w:r w:rsidR="00BB5732" w:rsidRPr="00610F4A">
          <w:rPr>
            <w:rStyle w:val="Hyperlink"/>
          </w:rPr>
          <w:t>https://link.springer.com/article/10.1007/s10462-022-10275-5</w:t>
        </w:r>
      </w:hyperlink>
    </w:p>
    <w:p w14:paraId="48588F4F" w14:textId="41FFAFC2" w:rsidR="00DC4637" w:rsidRDefault="00DC4637" w:rsidP="00DC4637">
      <w:pPr>
        <w:pStyle w:val="ListParagraph"/>
        <w:numPr>
          <w:ilvl w:val="1"/>
          <w:numId w:val="5"/>
        </w:numPr>
      </w:pPr>
      <w:r>
        <w:t xml:space="preserve">Decision tree review </w:t>
      </w:r>
    </w:p>
    <w:p w14:paraId="21674AEE" w14:textId="171E75A0" w:rsidR="006C580A" w:rsidRDefault="006F1A1A" w:rsidP="00A00B8F">
      <w:pPr>
        <w:pStyle w:val="ListParagraph"/>
        <w:numPr>
          <w:ilvl w:val="0"/>
          <w:numId w:val="4"/>
        </w:numPr>
      </w:pPr>
      <w:hyperlink r:id="rId22" w:history="1">
        <w:r w:rsidR="008A0B24" w:rsidRPr="00610F4A">
          <w:rPr>
            <w:rStyle w:val="Hyperlink"/>
          </w:rPr>
          <w:t>https://www.sciencedirect.com/science/article/pii/S095219762200269X?pes=vor&amp;utm_source=scopus&amp;getft_integrator=scopus</w:t>
        </w:r>
      </w:hyperlink>
    </w:p>
    <w:p w14:paraId="0E55A077" w14:textId="4C531A80" w:rsidR="006C580A" w:rsidRDefault="006C580A" w:rsidP="00A00B8F">
      <w:pPr>
        <w:pStyle w:val="ListParagraph"/>
        <w:numPr>
          <w:ilvl w:val="1"/>
          <w:numId w:val="4"/>
        </w:numPr>
      </w:pPr>
      <w:r>
        <w:t xml:space="preserve">Ensemble review </w:t>
      </w:r>
    </w:p>
    <w:p w14:paraId="05F9B7F4" w14:textId="1F0305AE" w:rsidR="008A0B24" w:rsidRDefault="006F1A1A" w:rsidP="008A0B24">
      <w:pPr>
        <w:pStyle w:val="ListParagraph"/>
        <w:numPr>
          <w:ilvl w:val="0"/>
          <w:numId w:val="4"/>
        </w:numPr>
      </w:pPr>
      <w:hyperlink r:id="rId23" w:anchor="abstract1" w:history="1">
        <w:r w:rsidR="008A0B24" w:rsidRPr="00610F4A">
          <w:rPr>
            <w:rStyle w:val="Hyperlink"/>
          </w:rPr>
          <w:t>https://pmc.ncbi.nlm.nih.gov/articles/PMC10298658/#abstract1</w:t>
        </w:r>
      </w:hyperlink>
    </w:p>
    <w:p w14:paraId="3131988E" w14:textId="3399FC73" w:rsidR="008A0B24" w:rsidRDefault="008A0B24" w:rsidP="008A0B24">
      <w:pPr>
        <w:pStyle w:val="ListParagraph"/>
        <w:numPr>
          <w:ilvl w:val="1"/>
          <w:numId w:val="4"/>
        </w:numPr>
      </w:pPr>
      <w:r>
        <w:t xml:space="preserve">Ensemble review medicine context </w:t>
      </w:r>
    </w:p>
    <w:p w14:paraId="0D0D4766" w14:textId="675EBD17" w:rsidR="00390B7C" w:rsidRDefault="00390B7C" w:rsidP="008A0B24">
      <w:pPr>
        <w:pStyle w:val="ListParagraph"/>
        <w:numPr>
          <w:ilvl w:val="1"/>
          <w:numId w:val="4"/>
        </w:numPr>
      </w:pPr>
      <w:r>
        <w:t xml:space="preserve">Mahajan, P.; Uddin, S.; </w:t>
      </w:r>
      <w:proofErr w:type="spellStart"/>
      <w:r>
        <w:t>Hajati</w:t>
      </w:r>
      <w:proofErr w:type="spellEnd"/>
      <w:r>
        <w:t>, F.; Moni, M.A. Ensemble Learning for Disease Prediction: A Review. Healthcare 2023, 11, 1808. https://doi.org/10.3390/ healthcare11121808</w:t>
      </w:r>
    </w:p>
    <w:p w14:paraId="0F3800D8" w14:textId="11EEBEAF" w:rsidR="005B50BE" w:rsidRDefault="006F1A1A" w:rsidP="005B50BE">
      <w:pPr>
        <w:pStyle w:val="ListParagraph"/>
        <w:numPr>
          <w:ilvl w:val="0"/>
          <w:numId w:val="4"/>
        </w:numPr>
      </w:pPr>
      <w:hyperlink r:id="rId24" w:history="1">
        <w:r w:rsidR="005B50BE" w:rsidRPr="00610F4A">
          <w:rPr>
            <w:rStyle w:val="Hyperlink"/>
          </w:rPr>
          <w:t>https://link.springer.com/article/10.1007/BF00058655</w:t>
        </w:r>
      </w:hyperlink>
    </w:p>
    <w:p w14:paraId="20BF68AE" w14:textId="1E95E34B" w:rsidR="005B50BE" w:rsidRDefault="005B50BE" w:rsidP="005B50BE">
      <w:pPr>
        <w:pStyle w:val="ListParagraph"/>
        <w:numPr>
          <w:ilvl w:val="1"/>
          <w:numId w:val="4"/>
        </w:numPr>
      </w:pPr>
      <w:r>
        <w:t xml:space="preserve">Bagging predictors </w:t>
      </w:r>
    </w:p>
    <w:p w14:paraId="15CFDB5C" w14:textId="655FB007" w:rsidR="00EE1F03" w:rsidRDefault="006F1A1A" w:rsidP="005F4847">
      <w:pPr>
        <w:pStyle w:val="ListParagraph"/>
        <w:numPr>
          <w:ilvl w:val="0"/>
          <w:numId w:val="4"/>
        </w:numPr>
      </w:pPr>
      <w:hyperlink r:id="rId25" w:history="1">
        <w:r w:rsidR="00F344B8" w:rsidRPr="00610F4A">
          <w:rPr>
            <w:rStyle w:val="Hyperlink"/>
          </w:rPr>
          <w:t>https://journalofbigdata.springeropen.com/articles/10.1186/s40537-025-01071-3</w:t>
        </w:r>
      </w:hyperlink>
    </w:p>
    <w:p w14:paraId="4604E9BB" w14:textId="23C1D7FA" w:rsidR="00F344B8" w:rsidRDefault="00F344B8" w:rsidP="00F344B8">
      <w:pPr>
        <w:pStyle w:val="ListParagraph"/>
        <w:numPr>
          <w:ilvl w:val="1"/>
          <w:numId w:val="4"/>
        </w:numPr>
      </w:pPr>
      <w:r>
        <w:t>Gradient boosting trees</w:t>
      </w:r>
    </w:p>
    <w:p w14:paraId="749B08F4" w14:textId="54EF5D24" w:rsidR="005F4847" w:rsidRDefault="006F1A1A" w:rsidP="005F4847">
      <w:pPr>
        <w:pStyle w:val="ListParagraph"/>
        <w:numPr>
          <w:ilvl w:val="0"/>
          <w:numId w:val="4"/>
        </w:numPr>
      </w:pPr>
      <w:hyperlink r:id="rId26" w:history="1">
        <w:r w:rsidR="00EE1F03" w:rsidRPr="00610F4A">
          <w:rPr>
            <w:rStyle w:val="Hyperlink"/>
          </w:rPr>
          <w:t>https://arxiv.org/pdf/1603.02754</w:t>
        </w:r>
      </w:hyperlink>
    </w:p>
    <w:p w14:paraId="72DFF9DB" w14:textId="6314A6FE" w:rsidR="005F4847" w:rsidRDefault="005F4847" w:rsidP="005F4847">
      <w:pPr>
        <w:pStyle w:val="ListParagraph"/>
        <w:numPr>
          <w:ilvl w:val="1"/>
          <w:numId w:val="4"/>
        </w:numPr>
      </w:pPr>
      <w:proofErr w:type="spellStart"/>
      <w:r>
        <w:t>Xgboost</w:t>
      </w:r>
      <w:proofErr w:type="spellEnd"/>
      <w:r>
        <w:t xml:space="preserve"> paper</w:t>
      </w:r>
    </w:p>
    <w:p w14:paraId="71F620D7" w14:textId="24943547" w:rsidR="005F4847" w:rsidRDefault="006F1A1A" w:rsidP="005F4847">
      <w:pPr>
        <w:pStyle w:val="ListParagraph"/>
        <w:numPr>
          <w:ilvl w:val="0"/>
          <w:numId w:val="4"/>
        </w:numPr>
      </w:pPr>
      <w:hyperlink r:id="rId27" w:history="1">
        <w:r w:rsidR="002369DE" w:rsidRPr="00610F4A">
          <w:rPr>
            <w:rStyle w:val="Hyperlink"/>
          </w:rPr>
          <w:t>https://proceedings.neurips.cc/paper_files/paper/2017/file/6449f44a102fde848669bdd9eb6b76fa-Paper.pdf</w:t>
        </w:r>
      </w:hyperlink>
      <w:r w:rsidR="002369DE">
        <w:t xml:space="preserve"> </w:t>
      </w:r>
    </w:p>
    <w:p w14:paraId="4158B672" w14:textId="0D057F58" w:rsidR="005F4847" w:rsidRDefault="005F4847" w:rsidP="005F4847">
      <w:pPr>
        <w:pStyle w:val="ListParagraph"/>
        <w:numPr>
          <w:ilvl w:val="1"/>
          <w:numId w:val="4"/>
        </w:numPr>
      </w:pPr>
      <w:proofErr w:type="spellStart"/>
      <w:r>
        <w:t>Lightgbm</w:t>
      </w:r>
      <w:proofErr w:type="spellEnd"/>
    </w:p>
    <w:p w14:paraId="56582BBD" w14:textId="15B1DE65" w:rsidR="005F4847" w:rsidRDefault="006F1A1A" w:rsidP="005F4847">
      <w:pPr>
        <w:pStyle w:val="ListParagraph"/>
        <w:numPr>
          <w:ilvl w:val="0"/>
          <w:numId w:val="4"/>
        </w:numPr>
      </w:pPr>
      <w:hyperlink r:id="rId28" w:history="1">
        <w:r w:rsidR="002369DE" w:rsidRPr="00610F4A">
          <w:rPr>
            <w:rStyle w:val="Hyperlink"/>
          </w:rPr>
          <w:t>https://onlinelibrary.wiley.com/doi/epdf/10.1111/insr.12016</w:t>
        </w:r>
      </w:hyperlink>
      <w:r w:rsidR="002369DE">
        <w:t xml:space="preserve"> </w:t>
      </w:r>
    </w:p>
    <w:p w14:paraId="5D4FA81A" w14:textId="1943F15C" w:rsidR="005F4847" w:rsidRDefault="005F4847" w:rsidP="005F4847">
      <w:pPr>
        <w:pStyle w:val="ListParagraph"/>
        <w:numPr>
          <w:ilvl w:val="1"/>
          <w:numId w:val="4"/>
        </w:numPr>
      </w:pPr>
      <w:r>
        <w:t>Decision tree (missing, gain metrics)</w:t>
      </w:r>
    </w:p>
    <w:p w14:paraId="3C73D1C5" w14:textId="133D7C79" w:rsidR="005F4847" w:rsidRDefault="006F1A1A" w:rsidP="005F4847">
      <w:pPr>
        <w:pStyle w:val="ListParagraph"/>
        <w:numPr>
          <w:ilvl w:val="0"/>
          <w:numId w:val="4"/>
        </w:numPr>
      </w:pPr>
      <w:hyperlink r:id="rId29" w:history="1">
        <w:r w:rsidR="003763C9" w:rsidRPr="00610F4A">
          <w:rPr>
            <w:rStyle w:val="Hyperlink"/>
          </w:rPr>
          <w:t>https://dl.acm.org/doi/pdf/10.1145/3292500.3330701</w:t>
        </w:r>
      </w:hyperlink>
      <w:r w:rsidR="003763C9">
        <w:t xml:space="preserve"> </w:t>
      </w:r>
    </w:p>
    <w:p w14:paraId="37DC3549" w14:textId="68AC1EFE" w:rsidR="005F4847" w:rsidRDefault="005F4847" w:rsidP="005F4847">
      <w:pPr>
        <w:pStyle w:val="ListParagraph"/>
        <w:numPr>
          <w:ilvl w:val="1"/>
          <w:numId w:val="4"/>
        </w:numPr>
      </w:pPr>
      <w:r>
        <w:t xml:space="preserve">Optuna </w:t>
      </w:r>
    </w:p>
    <w:p w14:paraId="2CF4FA01" w14:textId="4296D4C3" w:rsidR="00BE110F" w:rsidRDefault="00BE110F" w:rsidP="005F4847">
      <w:pPr>
        <w:pStyle w:val="ListParagraph"/>
        <w:numPr>
          <w:ilvl w:val="1"/>
          <w:numId w:val="4"/>
        </w:numPr>
      </w:pPr>
      <w:r>
        <w:t xml:space="preserve">Takuya Akiba, Shotaro Sano, Toshihiko Yanase, Takeru Ohta, Masanori Koyama. 2019. Optuna: A Next-generation Hyperparameter Optimization Framework. In The 25th ACM SIGKDD Conference on Knowledge Discovery and Data Mining (KDD ’19), August 4–8, 2019, Anchorage, AK, USA. ACM, New York, NY, USA, 9 pages. </w:t>
      </w:r>
      <w:hyperlink r:id="rId30" w:history="1">
        <w:r w:rsidR="00672B85" w:rsidRPr="00610F4A">
          <w:rPr>
            <w:rStyle w:val="Hyperlink"/>
          </w:rPr>
          <w:t>https://doi.org/10.1145/3292500.3330701</w:t>
        </w:r>
      </w:hyperlink>
    </w:p>
    <w:p w14:paraId="0252E0FF" w14:textId="094B75AC" w:rsidR="00672B85" w:rsidRDefault="006F1A1A" w:rsidP="00672B85">
      <w:pPr>
        <w:pStyle w:val="ListParagraph"/>
        <w:numPr>
          <w:ilvl w:val="0"/>
          <w:numId w:val="4"/>
        </w:numPr>
      </w:pPr>
      <w:hyperlink r:id="rId31" w:history="1">
        <w:r w:rsidR="007E7D17" w:rsidRPr="00610F4A">
          <w:rPr>
            <w:rStyle w:val="Hyperlink"/>
          </w:rPr>
          <w:t>https://bmcpregnancychildbirth.biomedcentral.com/articles/10.1186/s12884-023-06077-4</w:t>
        </w:r>
      </w:hyperlink>
    </w:p>
    <w:p w14:paraId="4C2C65A6" w14:textId="77777777" w:rsidR="00C04B2D" w:rsidRDefault="007E7D17" w:rsidP="007E7D17">
      <w:pPr>
        <w:pStyle w:val="ListParagraph"/>
        <w:numPr>
          <w:ilvl w:val="1"/>
          <w:numId w:val="4"/>
        </w:numPr>
      </w:pPr>
      <w:r>
        <w:t>Maternal mortality recording errors</w:t>
      </w:r>
    </w:p>
    <w:p w14:paraId="11AB5650" w14:textId="77777777" w:rsidR="00C04B2D" w:rsidRDefault="006F1A1A" w:rsidP="00C04B2D">
      <w:pPr>
        <w:pStyle w:val="ListParagraph"/>
        <w:numPr>
          <w:ilvl w:val="0"/>
          <w:numId w:val="4"/>
        </w:numPr>
      </w:pPr>
      <w:hyperlink r:id="rId32" w:history="1">
        <w:r w:rsidR="00C04B2D" w:rsidRPr="00610F4A">
          <w:rPr>
            <w:rStyle w:val="Hyperlink"/>
          </w:rPr>
          <w:t>https://www.tandfonline.com/doi/epdf/10.1080/2330443X.2023.2286313?needAccess=true</w:t>
        </w:r>
      </w:hyperlink>
    </w:p>
    <w:p w14:paraId="5C5A428B" w14:textId="3F561BAD" w:rsidR="007E7D17" w:rsidRDefault="00C04B2D" w:rsidP="00C04B2D">
      <w:pPr>
        <w:pStyle w:val="ListParagraph"/>
        <w:numPr>
          <w:ilvl w:val="1"/>
          <w:numId w:val="4"/>
        </w:numPr>
      </w:pPr>
      <w:r>
        <w:t xml:space="preserve">About the latest WHO model </w:t>
      </w:r>
      <w:r w:rsidR="007E7D17">
        <w:t xml:space="preserve">  </w:t>
      </w:r>
    </w:p>
    <w:p w14:paraId="5A8E9ABC" w14:textId="514191FD" w:rsidR="00D86F2D" w:rsidRDefault="006F1A1A" w:rsidP="00D86F2D">
      <w:pPr>
        <w:pStyle w:val="ListParagraph"/>
        <w:numPr>
          <w:ilvl w:val="0"/>
          <w:numId w:val="4"/>
        </w:numPr>
      </w:pPr>
      <w:hyperlink r:id="rId33" w:history="1">
        <w:r w:rsidR="00D86F2D" w:rsidRPr="00610F4A">
          <w:rPr>
            <w:rStyle w:val="Hyperlink"/>
          </w:rPr>
          <w:t>https://obgyn.onlinelibrary.wiley.com/doi/epdf/10.1111/1471-0528.12735</w:t>
        </w:r>
      </w:hyperlink>
    </w:p>
    <w:p w14:paraId="1C389706" w14:textId="7CA292D9" w:rsidR="0044442B" w:rsidRDefault="0044442B" w:rsidP="00D86F2D">
      <w:pPr>
        <w:pStyle w:val="ListParagraph"/>
        <w:numPr>
          <w:ilvl w:val="1"/>
          <w:numId w:val="4"/>
        </w:numPr>
      </w:pPr>
      <w:r>
        <w:t xml:space="preserve">Obstetrics </w:t>
      </w:r>
      <w:r w:rsidR="007555DE">
        <w:t xml:space="preserve">– maternal and </w:t>
      </w:r>
      <w:r w:rsidR="00696848">
        <w:t xml:space="preserve">perinatal morbidity </w:t>
      </w:r>
    </w:p>
    <w:p w14:paraId="6C9ADED0" w14:textId="50711B88" w:rsidR="00D86F2D" w:rsidRDefault="006F1A1A" w:rsidP="00B46919">
      <w:pPr>
        <w:pStyle w:val="ListParagraph"/>
        <w:numPr>
          <w:ilvl w:val="0"/>
          <w:numId w:val="4"/>
        </w:numPr>
      </w:pPr>
      <w:hyperlink r:id="rId34" w:anchor="section14-21501319241245847" w:history="1">
        <w:r w:rsidR="00B46919" w:rsidRPr="00610F4A">
          <w:rPr>
            <w:rStyle w:val="Hyperlink"/>
          </w:rPr>
          <w:t>https://pmc.ncbi.nlm.nih.gov/articles/PMC11010755/#section14-21501319241245847</w:t>
        </w:r>
      </w:hyperlink>
    </w:p>
    <w:p w14:paraId="59020477" w14:textId="268D8969" w:rsidR="00B46919" w:rsidRDefault="00B46919" w:rsidP="00B46919">
      <w:pPr>
        <w:pStyle w:val="ListParagraph"/>
        <w:numPr>
          <w:ilvl w:val="1"/>
          <w:numId w:val="4"/>
        </w:numPr>
      </w:pPr>
      <w:r>
        <w:t>Review of AI in healthcare</w:t>
      </w:r>
    </w:p>
    <w:p w14:paraId="383B58BC" w14:textId="2CDBB9D7" w:rsidR="000D5FEA" w:rsidRDefault="006F1A1A" w:rsidP="00F323C4">
      <w:pPr>
        <w:pStyle w:val="ListParagraph"/>
        <w:numPr>
          <w:ilvl w:val="0"/>
          <w:numId w:val="4"/>
        </w:numPr>
      </w:pPr>
      <w:hyperlink r:id="rId35" w:anchor=":~:text=The%20gradient%20descent%20(GD)%20is,computationally%20expensive%20for%20large%20datasets" w:history="1">
        <w:r w:rsidR="000D5FEA" w:rsidRPr="00610F4A">
          <w:rPr>
            <w:rStyle w:val="Hyperlink"/>
          </w:rPr>
          <w:t>https://journalofbigdata.springeropen.com/articles/10.1186/s40537-023-00839-9#:~:text=The%20gradient%20descent%20(GD)%20is,computationally%20expensive%20for%20large%20datasets</w:t>
        </w:r>
      </w:hyperlink>
      <w:r w:rsidR="000D5FEA" w:rsidRPr="000D5FEA">
        <w:t>.</w:t>
      </w:r>
    </w:p>
    <w:p w14:paraId="22DD5804" w14:textId="3607DA51" w:rsidR="000D5FEA" w:rsidRDefault="000D5FEA" w:rsidP="000D5FEA">
      <w:pPr>
        <w:pStyle w:val="ListParagraph"/>
        <w:numPr>
          <w:ilvl w:val="1"/>
          <w:numId w:val="4"/>
        </w:numPr>
      </w:pPr>
      <w:r>
        <w:t>G</w:t>
      </w:r>
      <w:r w:rsidR="00555E1B">
        <w:t>radient descent</w:t>
      </w:r>
      <w:r>
        <w:t xml:space="preserve"> overview </w:t>
      </w:r>
    </w:p>
    <w:p w14:paraId="191D003E" w14:textId="0C7B7D84" w:rsidR="00F323C4" w:rsidRDefault="006F1A1A" w:rsidP="00F323C4">
      <w:pPr>
        <w:pStyle w:val="ListParagraph"/>
        <w:numPr>
          <w:ilvl w:val="0"/>
          <w:numId w:val="4"/>
        </w:numPr>
      </w:pPr>
      <w:hyperlink r:id="rId36" w:history="1">
        <w:r w:rsidR="000D5FEA" w:rsidRPr="00610F4A">
          <w:rPr>
            <w:rStyle w:val="Hyperlink"/>
          </w:rPr>
          <w:t>https://ieeexplore.ieee.org/stamp/stamp.jsp?tp=&amp;arnumber=363438</w:t>
        </w:r>
      </w:hyperlink>
    </w:p>
    <w:p w14:paraId="3831C61D" w14:textId="0BDE135D" w:rsidR="00F323C4" w:rsidRDefault="003823D0" w:rsidP="00F323C4">
      <w:pPr>
        <w:pStyle w:val="ListParagraph"/>
        <w:numPr>
          <w:ilvl w:val="1"/>
          <w:numId w:val="4"/>
        </w:numPr>
      </w:pPr>
      <w:r>
        <w:t>G</w:t>
      </w:r>
      <w:r w:rsidR="00555E1B">
        <w:t>radient descent</w:t>
      </w:r>
      <w:r>
        <w:t xml:space="preserve"> formula</w:t>
      </w:r>
    </w:p>
    <w:p w14:paraId="5310DDB7" w14:textId="691BC139" w:rsidR="00F323C4" w:rsidRPr="009B1184" w:rsidRDefault="006F1A1A" w:rsidP="00FC7C79">
      <w:pPr>
        <w:pStyle w:val="ListParagraph"/>
        <w:numPr>
          <w:ilvl w:val="0"/>
          <w:numId w:val="4"/>
        </w:numPr>
      </w:pPr>
      <w:hyperlink r:id="rId37" w:history="1">
        <w:r w:rsidR="00FC7C79" w:rsidRPr="00877FE4">
          <w:rPr>
            <w:rStyle w:val="Hyperlink"/>
          </w:rPr>
          <w:t>https://scikit-learn.org/stable/modules/generated/sklearn.ensemble.RandomForestRegressor.html</w:t>
        </w:r>
      </w:hyperlink>
      <w:r w:rsidR="00FC7C79">
        <w:t xml:space="preserve"> </w:t>
      </w:r>
    </w:p>
    <w:sectPr w:rsidR="00F323C4" w:rsidRPr="009B1184">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nh Bui" w:date="2025-10-07T13:44:00Z" w:initials="MB">
    <w:p w14:paraId="73200C61" w14:textId="77777777" w:rsidR="000322B6" w:rsidRDefault="000322B6" w:rsidP="000322B6">
      <w:r>
        <w:rPr>
          <w:rStyle w:val="CommentReference"/>
        </w:rPr>
        <w:annotationRef/>
      </w:r>
      <w:r>
        <w:rPr>
          <w:color w:val="000000"/>
          <w:sz w:val="20"/>
          <w:szCs w:val="20"/>
        </w:rPr>
        <w:t>How often do you use this abbreviation? If not, I'd remove it and spell out at other places</w:t>
      </w:r>
    </w:p>
  </w:comment>
  <w:comment w:id="1" w:author="Minh Bui" w:date="2025-10-07T13:46:00Z" w:initials="MB">
    <w:p w14:paraId="531F8D2A" w14:textId="77777777" w:rsidR="006B71CE" w:rsidRDefault="006B71CE" w:rsidP="006B71CE">
      <w:r>
        <w:rPr>
          <w:rStyle w:val="CommentReference"/>
        </w:rPr>
        <w:annotationRef/>
      </w:r>
      <w:r>
        <w:rPr>
          <w:color w:val="000000"/>
          <w:sz w:val="20"/>
          <w:szCs w:val="20"/>
        </w:rPr>
        <w:t>These are something beyond our control and we can't be blamed for it. Is there something within our Control that we can do better? Then it'd be the right reason for us failing to meeting the target</w:t>
      </w:r>
    </w:p>
  </w:comment>
  <w:comment w:id="3" w:author="Minh Bui" w:date="2025-10-07T13:48:00Z" w:initials="MB">
    <w:p w14:paraId="1DA83E4D" w14:textId="77777777" w:rsidR="00642501" w:rsidRDefault="00642501" w:rsidP="00642501">
      <w:r>
        <w:rPr>
          <w:rStyle w:val="CommentReference"/>
        </w:rPr>
        <w:annotationRef/>
      </w:r>
      <w:r>
        <w:rPr>
          <w:color w:val="000000"/>
          <w:sz w:val="20"/>
          <w:szCs w:val="20"/>
        </w:rPr>
        <w:t>what does this stand for?</w:t>
      </w:r>
    </w:p>
  </w:comment>
  <w:comment w:id="4" w:author="Minh Bui" w:date="2025-10-07T13:54:00Z" w:initials="MB">
    <w:p w14:paraId="6E6C2B5D" w14:textId="77777777" w:rsidR="00E2077D" w:rsidRDefault="00E2077D" w:rsidP="00E2077D">
      <w:r>
        <w:rPr>
          <w:rStyle w:val="CommentReference"/>
        </w:rPr>
        <w:annotationRef/>
      </w:r>
      <w:r>
        <w:rPr>
          <w:color w:val="000000"/>
          <w:sz w:val="20"/>
          <w:szCs w:val="20"/>
        </w:rPr>
        <w:t>Do you mean confidence interval?</w:t>
      </w:r>
    </w:p>
  </w:comment>
  <w:comment w:id="5" w:author="Minh Bui" w:date="2025-10-07T13:57:00Z" w:initials="MB">
    <w:p w14:paraId="3B712F99" w14:textId="77777777" w:rsidR="005A5F71" w:rsidRDefault="005A5F71" w:rsidP="005A5F71">
      <w:r>
        <w:rPr>
          <w:rStyle w:val="CommentReference"/>
        </w:rPr>
        <w:annotationRef/>
      </w:r>
      <w:r>
        <w:rPr>
          <w:color w:val="000000"/>
          <w:sz w:val="20"/>
          <w:szCs w:val="20"/>
        </w:rPr>
        <w:t>please add plain English explanation for this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200C61" w15:done="0"/>
  <w15:commentEx w15:paraId="531F8D2A" w15:done="0"/>
  <w15:commentEx w15:paraId="1DA83E4D" w15:done="0"/>
  <w15:commentEx w15:paraId="6E6C2B5D" w15:done="0"/>
  <w15:commentEx w15:paraId="3B712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60D42A" w16cex:dateUtc="2025-10-07T02:44:00Z"/>
  <w16cex:commentExtensible w16cex:durableId="2C3E6EED" w16cex:dateUtc="2025-10-07T02:46:00Z"/>
  <w16cex:commentExtensible w16cex:durableId="0362274E" w16cex:dateUtc="2025-10-07T02:48:00Z"/>
  <w16cex:commentExtensible w16cex:durableId="74BE943C" w16cex:dateUtc="2025-10-07T02:54:00Z"/>
  <w16cex:commentExtensible w16cex:durableId="648F9AA8" w16cex:dateUtc="2025-10-07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200C61" w16cid:durableId="3F60D42A"/>
  <w16cid:commentId w16cid:paraId="531F8D2A" w16cid:durableId="2C3E6EED"/>
  <w16cid:commentId w16cid:paraId="1DA83E4D" w16cid:durableId="0362274E"/>
  <w16cid:commentId w16cid:paraId="6E6C2B5D" w16cid:durableId="74BE943C"/>
  <w16cid:commentId w16cid:paraId="3B712F99" w16cid:durableId="648F9A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B3DAF" w14:textId="77777777" w:rsidR="00AB6668" w:rsidRDefault="00AB6668" w:rsidP="00AB6668">
      <w:r>
        <w:separator/>
      </w:r>
    </w:p>
  </w:endnote>
  <w:endnote w:type="continuationSeparator" w:id="0">
    <w:p w14:paraId="29AFF763" w14:textId="77777777" w:rsidR="00AB6668" w:rsidRDefault="00AB6668" w:rsidP="00AB6668">
      <w:r>
        <w:continuationSeparator/>
      </w:r>
    </w:p>
  </w:endnote>
  <w:endnote w:type="continuationNotice" w:id="1">
    <w:p w14:paraId="7BE68775" w14:textId="77777777" w:rsidR="00AB6668" w:rsidRDefault="00AB66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A137B" w14:textId="77777777" w:rsidR="00AB6668" w:rsidRDefault="00AB6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B5FF2" w14:textId="77777777" w:rsidR="00AB6668" w:rsidRDefault="00AB66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507D5" w14:textId="77777777" w:rsidR="00AB6668" w:rsidRDefault="00AB6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C0D87" w14:textId="77777777" w:rsidR="00AB6668" w:rsidRDefault="00AB6668" w:rsidP="00AB6668">
      <w:r>
        <w:separator/>
      </w:r>
    </w:p>
  </w:footnote>
  <w:footnote w:type="continuationSeparator" w:id="0">
    <w:p w14:paraId="61059DDA" w14:textId="77777777" w:rsidR="00AB6668" w:rsidRDefault="00AB6668" w:rsidP="00AB6668">
      <w:r>
        <w:continuationSeparator/>
      </w:r>
    </w:p>
  </w:footnote>
  <w:footnote w:type="continuationNotice" w:id="1">
    <w:p w14:paraId="34869FD6" w14:textId="77777777" w:rsidR="00AB6668" w:rsidRDefault="00AB66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BAFA6" w14:textId="77777777" w:rsidR="00AB6668" w:rsidRDefault="00AB66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90A5C" w14:textId="77777777" w:rsidR="00AB6668" w:rsidRDefault="00AB66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EDEE1" w14:textId="77777777" w:rsidR="00AB6668" w:rsidRDefault="00AB66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03AF4"/>
    <w:multiLevelType w:val="hybridMultilevel"/>
    <w:tmpl w:val="C34259C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933F74"/>
    <w:multiLevelType w:val="hybridMultilevel"/>
    <w:tmpl w:val="12EADD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577E1"/>
    <w:multiLevelType w:val="hybridMultilevel"/>
    <w:tmpl w:val="BC0E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032845"/>
    <w:multiLevelType w:val="hybridMultilevel"/>
    <w:tmpl w:val="80FCCDC0"/>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CE4B3F"/>
    <w:multiLevelType w:val="hybridMultilevel"/>
    <w:tmpl w:val="96DABC18"/>
    <w:lvl w:ilvl="0" w:tplc="100AA71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906A3F"/>
    <w:multiLevelType w:val="hybridMultilevel"/>
    <w:tmpl w:val="2AE021DA"/>
    <w:lvl w:ilvl="0" w:tplc="E69EE98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9970A3"/>
    <w:multiLevelType w:val="hybridMultilevel"/>
    <w:tmpl w:val="B7049CD6"/>
    <w:lvl w:ilvl="0" w:tplc="FFFFFFFF">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9B62F4"/>
    <w:multiLevelType w:val="hybridMultilevel"/>
    <w:tmpl w:val="12EADD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A03256"/>
    <w:multiLevelType w:val="hybridMultilevel"/>
    <w:tmpl w:val="DB1EA1F2"/>
    <w:lvl w:ilvl="0" w:tplc="F91C3768">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AA0E65"/>
    <w:multiLevelType w:val="hybridMultilevel"/>
    <w:tmpl w:val="54B661C6"/>
    <w:lvl w:ilvl="0" w:tplc="7D28FF50">
      <w:start w:val="9"/>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5051886">
    <w:abstractNumId w:val="3"/>
  </w:num>
  <w:num w:numId="2" w16cid:durableId="297103127">
    <w:abstractNumId w:val="8"/>
  </w:num>
  <w:num w:numId="3" w16cid:durableId="60057022">
    <w:abstractNumId w:val="2"/>
  </w:num>
  <w:num w:numId="4" w16cid:durableId="865412201">
    <w:abstractNumId w:val="1"/>
  </w:num>
  <w:num w:numId="5" w16cid:durableId="183519333">
    <w:abstractNumId w:val="5"/>
  </w:num>
  <w:num w:numId="6" w16cid:durableId="318771489">
    <w:abstractNumId w:val="0"/>
  </w:num>
  <w:num w:numId="7" w16cid:durableId="162549871">
    <w:abstractNumId w:val="9"/>
  </w:num>
  <w:num w:numId="8" w16cid:durableId="1587763398">
    <w:abstractNumId w:val="7"/>
  </w:num>
  <w:num w:numId="9" w16cid:durableId="806361801">
    <w:abstractNumId w:val="10"/>
  </w:num>
  <w:num w:numId="10" w16cid:durableId="700085788">
    <w:abstractNumId w:val="6"/>
  </w:num>
  <w:num w:numId="11" w16cid:durableId="17721186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nh Bui">
    <w15:presenceInfo w15:providerId="AD" w15:userId="S::u1057847@anu.edu.au::56685ca2-e934-4567-aae6-8ad4f9f92f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BC"/>
    <w:rsid w:val="00000D05"/>
    <w:rsid w:val="00000D1E"/>
    <w:rsid w:val="00005B30"/>
    <w:rsid w:val="00005E39"/>
    <w:rsid w:val="0000645C"/>
    <w:rsid w:val="00007471"/>
    <w:rsid w:val="0000776D"/>
    <w:rsid w:val="00007944"/>
    <w:rsid w:val="0000794B"/>
    <w:rsid w:val="0001051C"/>
    <w:rsid w:val="0001063A"/>
    <w:rsid w:val="000142C9"/>
    <w:rsid w:val="00014B1A"/>
    <w:rsid w:val="00014E49"/>
    <w:rsid w:val="0001762A"/>
    <w:rsid w:val="00020420"/>
    <w:rsid w:val="0002069A"/>
    <w:rsid w:val="000215F2"/>
    <w:rsid w:val="00022274"/>
    <w:rsid w:val="000242E9"/>
    <w:rsid w:val="00024AA1"/>
    <w:rsid w:val="00025DBB"/>
    <w:rsid w:val="00026342"/>
    <w:rsid w:val="00026576"/>
    <w:rsid w:val="0002774A"/>
    <w:rsid w:val="00030CD6"/>
    <w:rsid w:val="00030DB6"/>
    <w:rsid w:val="00030EC7"/>
    <w:rsid w:val="000310FF"/>
    <w:rsid w:val="000322B6"/>
    <w:rsid w:val="00032395"/>
    <w:rsid w:val="00034286"/>
    <w:rsid w:val="000343CC"/>
    <w:rsid w:val="000345B4"/>
    <w:rsid w:val="00036DDE"/>
    <w:rsid w:val="000376A8"/>
    <w:rsid w:val="0004058C"/>
    <w:rsid w:val="000410F7"/>
    <w:rsid w:val="00041D7C"/>
    <w:rsid w:val="00043DC6"/>
    <w:rsid w:val="0004406C"/>
    <w:rsid w:val="00044078"/>
    <w:rsid w:val="00045349"/>
    <w:rsid w:val="00045860"/>
    <w:rsid w:val="00045C0B"/>
    <w:rsid w:val="00046739"/>
    <w:rsid w:val="00046A58"/>
    <w:rsid w:val="00046A8C"/>
    <w:rsid w:val="000479E7"/>
    <w:rsid w:val="00047D1C"/>
    <w:rsid w:val="0005135C"/>
    <w:rsid w:val="000521FF"/>
    <w:rsid w:val="000538F3"/>
    <w:rsid w:val="000548BE"/>
    <w:rsid w:val="00057855"/>
    <w:rsid w:val="00062B82"/>
    <w:rsid w:val="00062CBE"/>
    <w:rsid w:val="0006326B"/>
    <w:rsid w:val="00063781"/>
    <w:rsid w:val="00063941"/>
    <w:rsid w:val="00063D96"/>
    <w:rsid w:val="00064949"/>
    <w:rsid w:val="00064F93"/>
    <w:rsid w:val="000654F0"/>
    <w:rsid w:val="00067497"/>
    <w:rsid w:val="00067554"/>
    <w:rsid w:val="00067627"/>
    <w:rsid w:val="00070224"/>
    <w:rsid w:val="00070C5F"/>
    <w:rsid w:val="00071A0D"/>
    <w:rsid w:val="00074BA6"/>
    <w:rsid w:val="00074DEB"/>
    <w:rsid w:val="00075034"/>
    <w:rsid w:val="00075BAB"/>
    <w:rsid w:val="00075BD7"/>
    <w:rsid w:val="000779DC"/>
    <w:rsid w:val="00082879"/>
    <w:rsid w:val="00086337"/>
    <w:rsid w:val="00086A46"/>
    <w:rsid w:val="00090B81"/>
    <w:rsid w:val="000922B6"/>
    <w:rsid w:val="000927BD"/>
    <w:rsid w:val="00092BF4"/>
    <w:rsid w:val="0009466E"/>
    <w:rsid w:val="00095184"/>
    <w:rsid w:val="000957E2"/>
    <w:rsid w:val="000969FE"/>
    <w:rsid w:val="000973C1"/>
    <w:rsid w:val="00097E2D"/>
    <w:rsid w:val="000A0B75"/>
    <w:rsid w:val="000A12A5"/>
    <w:rsid w:val="000A223F"/>
    <w:rsid w:val="000A2F2D"/>
    <w:rsid w:val="000A4522"/>
    <w:rsid w:val="000A4593"/>
    <w:rsid w:val="000A54E9"/>
    <w:rsid w:val="000A6716"/>
    <w:rsid w:val="000B0341"/>
    <w:rsid w:val="000B0DFE"/>
    <w:rsid w:val="000B15ED"/>
    <w:rsid w:val="000B1875"/>
    <w:rsid w:val="000B22C3"/>
    <w:rsid w:val="000B260C"/>
    <w:rsid w:val="000B2D8F"/>
    <w:rsid w:val="000B5933"/>
    <w:rsid w:val="000B5E70"/>
    <w:rsid w:val="000B60AE"/>
    <w:rsid w:val="000C26A4"/>
    <w:rsid w:val="000C64B5"/>
    <w:rsid w:val="000C6E3C"/>
    <w:rsid w:val="000D096C"/>
    <w:rsid w:val="000D0BB3"/>
    <w:rsid w:val="000D1345"/>
    <w:rsid w:val="000D1390"/>
    <w:rsid w:val="000D22A1"/>
    <w:rsid w:val="000D22E3"/>
    <w:rsid w:val="000D34BD"/>
    <w:rsid w:val="000D4A53"/>
    <w:rsid w:val="000D50A6"/>
    <w:rsid w:val="000D5356"/>
    <w:rsid w:val="000D5FEA"/>
    <w:rsid w:val="000D7E0A"/>
    <w:rsid w:val="000E01BC"/>
    <w:rsid w:val="000E1F3C"/>
    <w:rsid w:val="000E4ED9"/>
    <w:rsid w:val="000F5346"/>
    <w:rsid w:val="000F61CB"/>
    <w:rsid w:val="000F61F7"/>
    <w:rsid w:val="00101E75"/>
    <w:rsid w:val="00103C82"/>
    <w:rsid w:val="00104839"/>
    <w:rsid w:val="001052F4"/>
    <w:rsid w:val="00107E44"/>
    <w:rsid w:val="00111787"/>
    <w:rsid w:val="00112D43"/>
    <w:rsid w:val="00113460"/>
    <w:rsid w:val="001145D3"/>
    <w:rsid w:val="001172E4"/>
    <w:rsid w:val="001176D0"/>
    <w:rsid w:val="001204AB"/>
    <w:rsid w:val="00121044"/>
    <w:rsid w:val="001216A1"/>
    <w:rsid w:val="00121776"/>
    <w:rsid w:val="00121AA3"/>
    <w:rsid w:val="00121EE1"/>
    <w:rsid w:val="00123420"/>
    <w:rsid w:val="0012351B"/>
    <w:rsid w:val="00125710"/>
    <w:rsid w:val="00127371"/>
    <w:rsid w:val="00127CE5"/>
    <w:rsid w:val="00127DCF"/>
    <w:rsid w:val="001316BE"/>
    <w:rsid w:val="001320B2"/>
    <w:rsid w:val="00132BC0"/>
    <w:rsid w:val="001338C8"/>
    <w:rsid w:val="00133D50"/>
    <w:rsid w:val="00134537"/>
    <w:rsid w:val="001345D1"/>
    <w:rsid w:val="0013482B"/>
    <w:rsid w:val="00134ACD"/>
    <w:rsid w:val="00134DDF"/>
    <w:rsid w:val="0013555C"/>
    <w:rsid w:val="00135696"/>
    <w:rsid w:val="00135B6D"/>
    <w:rsid w:val="0013620B"/>
    <w:rsid w:val="001376C5"/>
    <w:rsid w:val="00137C70"/>
    <w:rsid w:val="00140BA0"/>
    <w:rsid w:val="00140E1B"/>
    <w:rsid w:val="001420C6"/>
    <w:rsid w:val="0014262F"/>
    <w:rsid w:val="00143D2E"/>
    <w:rsid w:val="00146E3C"/>
    <w:rsid w:val="00151A66"/>
    <w:rsid w:val="001521D5"/>
    <w:rsid w:val="00153E02"/>
    <w:rsid w:val="00156BF6"/>
    <w:rsid w:val="00156C0E"/>
    <w:rsid w:val="00157863"/>
    <w:rsid w:val="001603AF"/>
    <w:rsid w:val="00161BC4"/>
    <w:rsid w:val="00161F8B"/>
    <w:rsid w:val="001629F6"/>
    <w:rsid w:val="00163A6D"/>
    <w:rsid w:val="00164BB8"/>
    <w:rsid w:val="00166ACB"/>
    <w:rsid w:val="001673EC"/>
    <w:rsid w:val="00167521"/>
    <w:rsid w:val="001675CC"/>
    <w:rsid w:val="00167810"/>
    <w:rsid w:val="00170544"/>
    <w:rsid w:val="00170C2A"/>
    <w:rsid w:val="001714F1"/>
    <w:rsid w:val="0017200C"/>
    <w:rsid w:val="00173595"/>
    <w:rsid w:val="001740BD"/>
    <w:rsid w:val="00180624"/>
    <w:rsid w:val="001815C8"/>
    <w:rsid w:val="00182066"/>
    <w:rsid w:val="00182333"/>
    <w:rsid w:val="00184088"/>
    <w:rsid w:val="0018799A"/>
    <w:rsid w:val="001900A1"/>
    <w:rsid w:val="00191BC6"/>
    <w:rsid w:val="001939AE"/>
    <w:rsid w:val="001952BA"/>
    <w:rsid w:val="001953A2"/>
    <w:rsid w:val="001964D5"/>
    <w:rsid w:val="00196507"/>
    <w:rsid w:val="00196A3A"/>
    <w:rsid w:val="001A10B6"/>
    <w:rsid w:val="001A2C45"/>
    <w:rsid w:val="001A3822"/>
    <w:rsid w:val="001A45F3"/>
    <w:rsid w:val="001A4705"/>
    <w:rsid w:val="001A4ADB"/>
    <w:rsid w:val="001A506E"/>
    <w:rsid w:val="001A6214"/>
    <w:rsid w:val="001A6B27"/>
    <w:rsid w:val="001A6CCD"/>
    <w:rsid w:val="001B4875"/>
    <w:rsid w:val="001B4B9E"/>
    <w:rsid w:val="001B5F95"/>
    <w:rsid w:val="001B768A"/>
    <w:rsid w:val="001C1504"/>
    <w:rsid w:val="001C4127"/>
    <w:rsid w:val="001C468E"/>
    <w:rsid w:val="001C54E3"/>
    <w:rsid w:val="001C5C21"/>
    <w:rsid w:val="001D165C"/>
    <w:rsid w:val="001D2329"/>
    <w:rsid w:val="001D23E1"/>
    <w:rsid w:val="001D26B7"/>
    <w:rsid w:val="001D27E2"/>
    <w:rsid w:val="001D325A"/>
    <w:rsid w:val="001D35CB"/>
    <w:rsid w:val="001D3943"/>
    <w:rsid w:val="001D46A9"/>
    <w:rsid w:val="001D4A17"/>
    <w:rsid w:val="001D5070"/>
    <w:rsid w:val="001D543A"/>
    <w:rsid w:val="001E0988"/>
    <w:rsid w:val="001E1C22"/>
    <w:rsid w:val="001E2084"/>
    <w:rsid w:val="001E3695"/>
    <w:rsid w:val="001E49C5"/>
    <w:rsid w:val="001E4DF4"/>
    <w:rsid w:val="001E68F2"/>
    <w:rsid w:val="001F0816"/>
    <w:rsid w:val="001F18EF"/>
    <w:rsid w:val="001F19B1"/>
    <w:rsid w:val="001F1CBE"/>
    <w:rsid w:val="001F274D"/>
    <w:rsid w:val="001F2EE5"/>
    <w:rsid w:val="001F3466"/>
    <w:rsid w:val="001F5FC7"/>
    <w:rsid w:val="001F6420"/>
    <w:rsid w:val="001F678C"/>
    <w:rsid w:val="001F6AA9"/>
    <w:rsid w:val="00200B53"/>
    <w:rsid w:val="00201C41"/>
    <w:rsid w:val="00203012"/>
    <w:rsid w:val="002030F7"/>
    <w:rsid w:val="00203964"/>
    <w:rsid w:val="00203E78"/>
    <w:rsid w:val="00205471"/>
    <w:rsid w:val="00205675"/>
    <w:rsid w:val="00206450"/>
    <w:rsid w:val="002074A5"/>
    <w:rsid w:val="002102FE"/>
    <w:rsid w:val="002108D4"/>
    <w:rsid w:val="00211D4D"/>
    <w:rsid w:val="002121AF"/>
    <w:rsid w:val="00212725"/>
    <w:rsid w:val="002134C3"/>
    <w:rsid w:val="002153DF"/>
    <w:rsid w:val="00216FDD"/>
    <w:rsid w:val="00217116"/>
    <w:rsid w:val="002174E7"/>
    <w:rsid w:val="002239C1"/>
    <w:rsid w:val="002245B3"/>
    <w:rsid w:val="0022535B"/>
    <w:rsid w:val="002256F0"/>
    <w:rsid w:val="00225A72"/>
    <w:rsid w:val="00226784"/>
    <w:rsid w:val="00231EA5"/>
    <w:rsid w:val="002320DC"/>
    <w:rsid w:val="00232198"/>
    <w:rsid w:val="002323AE"/>
    <w:rsid w:val="0023383A"/>
    <w:rsid w:val="00233AC1"/>
    <w:rsid w:val="0023686D"/>
    <w:rsid w:val="002369DE"/>
    <w:rsid w:val="00236A28"/>
    <w:rsid w:val="002401B6"/>
    <w:rsid w:val="002409E9"/>
    <w:rsid w:val="00241146"/>
    <w:rsid w:val="0024507C"/>
    <w:rsid w:val="00246528"/>
    <w:rsid w:val="002471CF"/>
    <w:rsid w:val="00247997"/>
    <w:rsid w:val="002504E6"/>
    <w:rsid w:val="002517D4"/>
    <w:rsid w:val="00252E4A"/>
    <w:rsid w:val="002552C4"/>
    <w:rsid w:val="0025566E"/>
    <w:rsid w:val="00255CA4"/>
    <w:rsid w:val="00257E84"/>
    <w:rsid w:val="00260AD2"/>
    <w:rsid w:val="0026161F"/>
    <w:rsid w:val="00262710"/>
    <w:rsid w:val="00262889"/>
    <w:rsid w:val="0026396D"/>
    <w:rsid w:val="00264B41"/>
    <w:rsid w:val="00266AE0"/>
    <w:rsid w:val="002701D4"/>
    <w:rsid w:val="002703AF"/>
    <w:rsid w:val="00272572"/>
    <w:rsid w:val="0027395D"/>
    <w:rsid w:val="002742D8"/>
    <w:rsid w:val="0027466D"/>
    <w:rsid w:val="00276D50"/>
    <w:rsid w:val="00277DCA"/>
    <w:rsid w:val="002802BF"/>
    <w:rsid w:val="00280818"/>
    <w:rsid w:val="00281207"/>
    <w:rsid w:val="002830BC"/>
    <w:rsid w:val="00283632"/>
    <w:rsid w:val="00284293"/>
    <w:rsid w:val="0028503D"/>
    <w:rsid w:val="00285051"/>
    <w:rsid w:val="00285B32"/>
    <w:rsid w:val="002865F2"/>
    <w:rsid w:val="00286B70"/>
    <w:rsid w:val="00287BD5"/>
    <w:rsid w:val="0029080D"/>
    <w:rsid w:val="0029134A"/>
    <w:rsid w:val="00291642"/>
    <w:rsid w:val="00291A98"/>
    <w:rsid w:val="00292131"/>
    <w:rsid w:val="0029319E"/>
    <w:rsid w:val="00293671"/>
    <w:rsid w:val="00293BCD"/>
    <w:rsid w:val="00294DA6"/>
    <w:rsid w:val="002957EF"/>
    <w:rsid w:val="00296153"/>
    <w:rsid w:val="00296752"/>
    <w:rsid w:val="002A06C1"/>
    <w:rsid w:val="002A107E"/>
    <w:rsid w:val="002A1F06"/>
    <w:rsid w:val="002A48E0"/>
    <w:rsid w:val="002A658F"/>
    <w:rsid w:val="002A6BD0"/>
    <w:rsid w:val="002B0584"/>
    <w:rsid w:val="002B0CAE"/>
    <w:rsid w:val="002B1146"/>
    <w:rsid w:val="002B115C"/>
    <w:rsid w:val="002B17D4"/>
    <w:rsid w:val="002B1A53"/>
    <w:rsid w:val="002B1E07"/>
    <w:rsid w:val="002B2623"/>
    <w:rsid w:val="002B592B"/>
    <w:rsid w:val="002B5C44"/>
    <w:rsid w:val="002B6047"/>
    <w:rsid w:val="002B64F8"/>
    <w:rsid w:val="002B76A9"/>
    <w:rsid w:val="002B7AF2"/>
    <w:rsid w:val="002C0182"/>
    <w:rsid w:val="002C2A70"/>
    <w:rsid w:val="002C338E"/>
    <w:rsid w:val="002C35CF"/>
    <w:rsid w:val="002C4286"/>
    <w:rsid w:val="002C4F75"/>
    <w:rsid w:val="002C63C1"/>
    <w:rsid w:val="002C7261"/>
    <w:rsid w:val="002D208E"/>
    <w:rsid w:val="002D231B"/>
    <w:rsid w:val="002D2ADC"/>
    <w:rsid w:val="002D346F"/>
    <w:rsid w:val="002D48DE"/>
    <w:rsid w:val="002D631A"/>
    <w:rsid w:val="002D64BB"/>
    <w:rsid w:val="002D65B1"/>
    <w:rsid w:val="002D6C12"/>
    <w:rsid w:val="002D78E7"/>
    <w:rsid w:val="002D7C95"/>
    <w:rsid w:val="002E18CD"/>
    <w:rsid w:val="002E4F0D"/>
    <w:rsid w:val="002E642B"/>
    <w:rsid w:val="002E6A8A"/>
    <w:rsid w:val="002E7460"/>
    <w:rsid w:val="002F01F9"/>
    <w:rsid w:val="002F13A1"/>
    <w:rsid w:val="002F1ADC"/>
    <w:rsid w:val="002F43D7"/>
    <w:rsid w:val="002F4866"/>
    <w:rsid w:val="002F4D07"/>
    <w:rsid w:val="002F5E04"/>
    <w:rsid w:val="002F608E"/>
    <w:rsid w:val="00302442"/>
    <w:rsid w:val="00302984"/>
    <w:rsid w:val="00304175"/>
    <w:rsid w:val="0030529C"/>
    <w:rsid w:val="00306847"/>
    <w:rsid w:val="00306B52"/>
    <w:rsid w:val="003103BB"/>
    <w:rsid w:val="00311362"/>
    <w:rsid w:val="00311A33"/>
    <w:rsid w:val="00311DB1"/>
    <w:rsid w:val="00311EFC"/>
    <w:rsid w:val="00312B97"/>
    <w:rsid w:val="00312BA2"/>
    <w:rsid w:val="00313E04"/>
    <w:rsid w:val="00314BAA"/>
    <w:rsid w:val="00314EBA"/>
    <w:rsid w:val="00315CF6"/>
    <w:rsid w:val="00320121"/>
    <w:rsid w:val="00320620"/>
    <w:rsid w:val="00320C0C"/>
    <w:rsid w:val="0032301C"/>
    <w:rsid w:val="003239B4"/>
    <w:rsid w:val="0032505E"/>
    <w:rsid w:val="003256E7"/>
    <w:rsid w:val="003260F2"/>
    <w:rsid w:val="00327CE6"/>
    <w:rsid w:val="00330A4A"/>
    <w:rsid w:val="00334D95"/>
    <w:rsid w:val="00336300"/>
    <w:rsid w:val="003368AA"/>
    <w:rsid w:val="00336CE3"/>
    <w:rsid w:val="00336F1B"/>
    <w:rsid w:val="00337B05"/>
    <w:rsid w:val="00340FC9"/>
    <w:rsid w:val="00341B85"/>
    <w:rsid w:val="00342F07"/>
    <w:rsid w:val="003454B8"/>
    <w:rsid w:val="00345DE7"/>
    <w:rsid w:val="003468DB"/>
    <w:rsid w:val="00346CE8"/>
    <w:rsid w:val="00347105"/>
    <w:rsid w:val="0034715F"/>
    <w:rsid w:val="003473CF"/>
    <w:rsid w:val="00347E0F"/>
    <w:rsid w:val="00351653"/>
    <w:rsid w:val="00351D66"/>
    <w:rsid w:val="00353CCB"/>
    <w:rsid w:val="003543FB"/>
    <w:rsid w:val="00356041"/>
    <w:rsid w:val="0035659D"/>
    <w:rsid w:val="00361ED6"/>
    <w:rsid w:val="00362455"/>
    <w:rsid w:val="00365FB3"/>
    <w:rsid w:val="0036785A"/>
    <w:rsid w:val="003701E2"/>
    <w:rsid w:val="00372C0A"/>
    <w:rsid w:val="00372C8E"/>
    <w:rsid w:val="00373B89"/>
    <w:rsid w:val="00374F54"/>
    <w:rsid w:val="0037538A"/>
    <w:rsid w:val="00375E73"/>
    <w:rsid w:val="003763C9"/>
    <w:rsid w:val="00381136"/>
    <w:rsid w:val="00381707"/>
    <w:rsid w:val="003823D0"/>
    <w:rsid w:val="0038319E"/>
    <w:rsid w:val="0038339E"/>
    <w:rsid w:val="00384C68"/>
    <w:rsid w:val="0038522A"/>
    <w:rsid w:val="003867E3"/>
    <w:rsid w:val="00390B7C"/>
    <w:rsid w:val="003943E7"/>
    <w:rsid w:val="003944FB"/>
    <w:rsid w:val="003949AF"/>
    <w:rsid w:val="00395768"/>
    <w:rsid w:val="00395C01"/>
    <w:rsid w:val="003962D2"/>
    <w:rsid w:val="00397F36"/>
    <w:rsid w:val="003A2BE7"/>
    <w:rsid w:val="003A37D4"/>
    <w:rsid w:val="003A3AF3"/>
    <w:rsid w:val="003A49D1"/>
    <w:rsid w:val="003A4DB5"/>
    <w:rsid w:val="003A5408"/>
    <w:rsid w:val="003A5529"/>
    <w:rsid w:val="003A75C4"/>
    <w:rsid w:val="003A75EC"/>
    <w:rsid w:val="003A7674"/>
    <w:rsid w:val="003A7DB0"/>
    <w:rsid w:val="003B15A0"/>
    <w:rsid w:val="003B1A4D"/>
    <w:rsid w:val="003B301C"/>
    <w:rsid w:val="003B3F47"/>
    <w:rsid w:val="003B5C2E"/>
    <w:rsid w:val="003B632D"/>
    <w:rsid w:val="003B6B11"/>
    <w:rsid w:val="003C0209"/>
    <w:rsid w:val="003C0737"/>
    <w:rsid w:val="003C0968"/>
    <w:rsid w:val="003C33F7"/>
    <w:rsid w:val="003C3729"/>
    <w:rsid w:val="003C5DE1"/>
    <w:rsid w:val="003C758C"/>
    <w:rsid w:val="003C7BB1"/>
    <w:rsid w:val="003C7C81"/>
    <w:rsid w:val="003C7EF2"/>
    <w:rsid w:val="003D03F2"/>
    <w:rsid w:val="003D05DC"/>
    <w:rsid w:val="003D2C84"/>
    <w:rsid w:val="003D31F0"/>
    <w:rsid w:val="003E0B28"/>
    <w:rsid w:val="003E4665"/>
    <w:rsid w:val="003E54D3"/>
    <w:rsid w:val="003E550E"/>
    <w:rsid w:val="003E62B9"/>
    <w:rsid w:val="003E6FFC"/>
    <w:rsid w:val="003E79E1"/>
    <w:rsid w:val="003F0508"/>
    <w:rsid w:val="003F270B"/>
    <w:rsid w:val="003F39A4"/>
    <w:rsid w:val="003F3E5B"/>
    <w:rsid w:val="003F4121"/>
    <w:rsid w:val="003F475C"/>
    <w:rsid w:val="003F7510"/>
    <w:rsid w:val="00400456"/>
    <w:rsid w:val="00400507"/>
    <w:rsid w:val="00400CCA"/>
    <w:rsid w:val="004036F4"/>
    <w:rsid w:val="004041BB"/>
    <w:rsid w:val="0040565C"/>
    <w:rsid w:val="00405F68"/>
    <w:rsid w:val="00407F28"/>
    <w:rsid w:val="004136DE"/>
    <w:rsid w:val="0041511E"/>
    <w:rsid w:val="00415F39"/>
    <w:rsid w:val="004165B8"/>
    <w:rsid w:val="00416A91"/>
    <w:rsid w:val="00416FB9"/>
    <w:rsid w:val="00421514"/>
    <w:rsid w:val="004222DE"/>
    <w:rsid w:val="004228B6"/>
    <w:rsid w:val="00423AE6"/>
    <w:rsid w:val="00425AF0"/>
    <w:rsid w:val="00425DF1"/>
    <w:rsid w:val="00425F45"/>
    <w:rsid w:val="0042644C"/>
    <w:rsid w:val="0042770D"/>
    <w:rsid w:val="00431524"/>
    <w:rsid w:val="004327CF"/>
    <w:rsid w:val="00432A88"/>
    <w:rsid w:val="00433B77"/>
    <w:rsid w:val="00433F1A"/>
    <w:rsid w:val="00433F9A"/>
    <w:rsid w:val="00434FCC"/>
    <w:rsid w:val="0043719A"/>
    <w:rsid w:val="0044261B"/>
    <w:rsid w:val="00442632"/>
    <w:rsid w:val="00442D59"/>
    <w:rsid w:val="00444306"/>
    <w:rsid w:val="0044442B"/>
    <w:rsid w:val="0044483C"/>
    <w:rsid w:val="00445634"/>
    <w:rsid w:val="004463FE"/>
    <w:rsid w:val="00447F89"/>
    <w:rsid w:val="00450117"/>
    <w:rsid w:val="004508C4"/>
    <w:rsid w:val="0045109B"/>
    <w:rsid w:val="004528C5"/>
    <w:rsid w:val="00453566"/>
    <w:rsid w:val="004539D7"/>
    <w:rsid w:val="004543DE"/>
    <w:rsid w:val="0045458C"/>
    <w:rsid w:val="00454AE7"/>
    <w:rsid w:val="00456405"/>
    <w:rsid w:val="004573A9"/>
    <w:rsid w:val="004574BB"/>
    <w:rsid w:val="00457C4A"/>
    <w:rsid w:val="0046135F"/>
    <w:rsid w:val="004627B7"/>
    <w:rsid w:val="00462DE8"/>
    <w:rsid w:val="00463A08"/>
    <w:rsid w:val="004644E1"/>
    <w:rsid w:val="00464710"/>
    <w:rsid w:val="00464DBB"/>
    <w:rsid w:val="004676B4"/>
    <w:rsid w:val="00470ECA"/>
    <w:rsid w:val="00471F9A"/>
    <w:rsid w:val="00473522"/>
    <w:rsid w:val="00473AF1"/>
    <w:rsid w:val="00473C7B"/>
    <w:rsid w:val="00474E94"/>
    <w:rsid w:val="00474FB8"/>
    <w:rsid w:val="00476484"/>
    <w:rsid w:val="00476533"/>
    <w:rsid w:val="00476F26"/>
    <w:rsid w:val="004805AA"/>
    <w:rsid w:val="004818A3"/>
    <w:rsid w:val="004821B8"/>
    <w:rsid w:val="004823C8"/>
    <w:rsid w:val="00482636"/>
    <w:rsid w:val="00484974"/>
    <w:rsid w:val="004851A8"/>
    <w:rsid w:val="00485DEF"/>
    <w:rsid w:val="00486085"/>
    <w:rsid w:val="004865B8"/>
    <w:rsid w:val="0048720E"/>
    <w:rsid w:val="00487CD7"/>
    <w:rsid w:val="0049092A"/>
    <w:rsid w:val="00490C61"/>
    <w:rsid w:val="00491BBD"/>
    <w:rsid w:val="00491F1B"/>
    <w:rsid w:val="00494535"/>
    <w:rsid w:val="00494A2E"/>
    <w:rsid w:val="00494A56"/>
    <w:rsid w:val="0049588F"/>
    <w:rsid w:val="004962D1"/>
    <w:rsid w:val="00497BFF"/>
    <w:rsid w:val="004A2131"/>
    <w:rsid w:val="004A2455"/>
    <w:rsid w:val="004A3408"/>
    <w:rsid w:val="004A388E"/>
    <w:rsid w:val="004A4553"/>
    <w:rsid w:val="004A46D8"/>
    <w:rsid w:val="004A5748"/>
    <w:rsid w:val="004A624F"/>
    <w:rsid w:val="004B0692"/>
    <w:rsid w:val="004B0BC1"/>
    <w:rsid w:val="004B2C51"/>
    <w:rsid w:val="004B35CA"/>
    <w:rsid w:val="004B52C1"/>
    <w:rsid w:val="004B532D"/>
    <w:rsid w:val="004B5891"/>
    <w:rsid w:val="004B6319"/>
    <w:rsid w:val="004B7283"/>
    <w:rsid w:val="004B7E17"/>
    <w:rsid w:val="004C07E8"/>
    <w:rsid w:val="004C09E1"/>
    <w:rsid w:val="004C1022"/>
    <w:rsid w:val="004C4AFE"/>
    <w:rsid w:val="004C566F"/>
    <w:rsid w:val="004C61D6"/>
    <w:rsid w:val="004C6F05"/>
    <w:rsid w:val="004C7F5E"/>
    <w:rsid w:val="004D1068"/>
    <w:rsid w:val="004D161E"/>
    <w:rsid w:val="004D194C"/>
    <w:rsid w:val="004D263C"/>
    <w:rsid w:val="004D48DF"/>
    <w:rsid w:val="004D5C01"/>
    <w:rsid w:val="004D6932"/>
    <w:rsid w:val="004D7BF0"/>
    <w:rsid w:val="004E1C2A"/>
    <w:rsid w:val="004E4DD2"/>
    <w:rsid w:val="004E659F"/>
    <w:rsid w:val="004E69AE"/>
    <w:rsid w:val="004E6C55"/>
    <w:rsid w:val="004F00D6"/>
    <w:rsid w:val="004F07DE"/>
    <w:rsid w:val="004F091C"/>
    <w:rsid w:val="004F2AED"/>
    <w:rsid w:val="004F3782"/>
    <w:rsid w:val="004F37D2"/>
    <w:rsid w:val="004F3F41"/>
    <w:rsid w:val="004F5BA4"/>
    <w:rsid w:val="005019E5"/>
    <w:rsid w:val="005019EC"/>
    <w:rsid w:val="00501E74"/>
    <w:rsid w:val="00502663"/>
    <w:rsid w:val="005029AF"/>
    <w:rsid w:val="00502BED"/>
    <w:rsid w:val="00503A23"/>
    <w:rsid w:val="00506EC2"/>
    <w:rsid w:val="00511154"/>
    <w:rsid w:val="00513B18"/>
    <w:rsid w:val="005155EF"/>
    <w:rsid w:val="0051624C"/>
    <w:rsid w:val="00517577"/>
    <w:rsid w:val="005176BB"/>
    <w:rsid w:val="00520629"/>
    <w:rsid w:val="00520F7A"/>
    <w:rsid w:val="00521839"/>
    <w:rsid w:val="00523894"/>
    <w:rsid w:val="00525357"/>
    <w:rsid w:val="00525D43"/>
    <w:rsid w:val="00527374"/>
    <w:rsid w:val="00530217"/>
    <w:rsid w:val="005305DA"/>
    <w:rsid w:val="00531568"/>
    <w:rsid w:val="005328F0"/>
    <w:rsid w:val="00532D78"/>
    <w:rsid w:val="005335C9"/>
    <w:rsid w:val="0053360C"/>
    <w:rsid w:val="005339EF"/>
    <w:rsid w:val="00534600"/>
    <w:rsid w:val="00534F33"/>
    <w:rsid w:val="00536FF0"/>
    <w:rsid w:val="005407FD"/>
    <w:rsid w:val="00541ED2"/>
    <w:rsid w:val="00542012"/>
    <w:rsid w:val="00542054"/>
    <w:rsid w:val="0054228D"/>
    <w:rsid w:val="0054261A"/>
    <w:rsid w:val="00542870"/>
    <w:rsid w:val="00544DDA"/>
    <w:rsid w:val="00546857"/>
    <w:rsid w:val="00546D9E"/>
    <w:rsid w:val="0055001F"/>
    <w:rsid w:val="0055086F"/>
    <w:rsid w:val="00550B70"/>
    <w:rsid w:val="00550D2A"/>
    <w:rsid w:val="00550F83"/>
    <w:rsid w:val="00552499"/>
    <w:rsid w:val="00552948"/>
    <w:rsid w:val="0055352B"/>
    <w:rsid w:val="00555E1B"/>
    <w:rsid w:val="005561AF"/>
    <w:rsid w:val="00556AA3"/>
    <w:rsid w:val="00560AB8"/>
    <w:rsid w:val="00560B57"/>
    <w:rsid w:val="0056176D"/>
    <w:rsid w:val="005645BB"/>
    <w:rsid w:val="00564615"/>
    <w:rsid w:val="00564775"/>
    <w:rsid w:val="00565C5C"/>
    <w:rsid w:val="005663C2"/>
    <w:rsid w:val="0057002D"/>
    <w:rsid w:val="00570B80"/>
    <w:rsid w:val="00570F29"/>
    <w:rsid w:val="005710C9"/>
    <w:rsid w:val="005712E0"/>
    <w:rsid w:val="005716DB"/>
    <w:rsid w:val="005738E7"/>
    <w:rsid w:val="005744D4"/>
    <w:rsid w:val="0057627C"/>
    <w:rsid w:val="00577977"/>
    <w:rsid w:val="005801BA"/>
    <w:rsid w:val="00580939"/>
    <w:rsid w:val="00581709"/>
    <w:rsid w:val="00581BB2"/>
    <w:rsid w:val="005841B9"/>
    <w:rsid w:val="00584EC6"/>
    <w:rsid w:val="00590FB0"/>
    <w:rsid w:val="00591EC4"/>
    <w:rsid w:val="00592AE6"/>
    <w:rsid w:val="005940F4"/>
    <w:rsid w:val="00596442"/>
    <w:rsid w:val="00596E84"/>
    <w:rsid w:val="005973DE"/>
    <w:rsid w:val="005A06CA"/>
    <w:rsid w:val="005A0AED"/>
    <w:rsid w:val="005A0E9C"/>
    <w:rsid w:val="005A1867"/>
    <w:rsid w:val="005A1A08"/>
    <w:rsid w:val="005A2E60"/>
    <w:rsid w:val="005A3BFD"/>
    <w:rsid w:val="005A401D"/>
    <w:rsid w:val="005A5A55"/>
    <w:rsid w:val="005A5F71"/>
    <w:rsid w:val="005A63C2"/>
    <w:rsid w:val="005A719A"/>
    <w:rsid w:val="005A7CE0"/>
    <w:rsid w:val="005B050B"/>
    <w:rsid w:val="005B4CD0"/>
    <w:rsid w:val="005B50BE"/>
    <w:rsid w:val="005B542B"/>
    <w:rsid w:val="005B55DB"/>
    <w:rsid w:val="005B5893"/>
    <w:rsid w:val="005B7C37"/>
    <w:rsid w:val="005C1CEB"/>
    <w:rsid w:val="005C1D4C"/>
    <w:rsid w:val="005C298B"/>
    <w:rsid w:val="005C2E86"/>
    <w:rsid w:val="005C3111"/>
    <w:rsid w:val="005C3C85"/>
    <w:rsid w:val="005C514D"/>
    <w:rsid w:val="005C53C2"/>
    <w:rsid w:val="005C61A7"/>
    <w:rsid w:val="005C624C"/>
    <w:rsid w:val="005C656E"/>
    <w:rsid w:val="005C7543"/>
    <w:rsid w:val="005D084B"/>
    <w:rsid w:val="005D1219"/>
    <w:rsid w:val="005D1352"/>
    <w:rsid w:val="005D15DA"/>
    <w:rsid w:val="005D1A09"/>
    <w:rsid w:val="005D2690"/>
    <w:rsid w:val="005D4549"/>
    <w:rsid w:val="005D51E4"/>
    <w:rsid w:val="005D5309"/>
    <w:rsid w:val="005D5564"/>
    <w:rsid w:val="005D589B"/>
    <w:rsid w:val="005E4C95"/>
    <w:rsid w:val="005E7F37"/>
    <w:rsid w:val="005F03B0"/>
    <w:rsid w:val="005F0569"/>
    <w:rsid w:val="005F07A3"/>
    <w:rsid w:val="005F0C2C"/>
    <w:rsid w:val="005F1FBF"/>
    <w:rsid w:val="005F2FBC"/>
    <w:rsid w:val="005F3682"/>
    <w:rsid w:val="005F4535"/>
    <w:rsid w:val="005F4662"/>
    <w:rsid w:val="005F4830"/>
    <w:rsid w:val="005F4847"/>
    <w:rsid w:val="005F501A"/>
    <w:rsid w:val="005F7AFA"/>
    <w:rsid w:val="006000AC"/>
    <w:rsid w:val="006006A7"/>
    <w:rsid w:val="00600CC2"/>
    <w:rsid w:val="0060198A"/>
    <w:rsid w:val="006024CF"/>
    <w:rsid w:val="00603F48"/>
    <w:rsid w:val="00604CF7"/>
    <w:rsid w:val="006063BE"/>
    <w:rsid w:val="006073CD"/>
    <w:rsid w:val="00607692"/>
    <w:rsid w:val="00607974"/>
    <w:rsid w:val="006108E2"/>
    <w:rsid w:val="0061428F"/>
    <w:rsid w:val="00614361"/>
    <w:rsid w:val="006143B1"/>
    <w:rsid w:val="00614BFC"/>
    <w:rsid w:val="00614F9B"/>
    <w:rsid w:val="0061527C"/>
    <w:rsid w:val="00615DA3"/>
    <w:rsid w:val="00616441"/>
    <w:rsid w:val="006166F1"/>
    <w:rsid w:val="006170FE"/>
    <w:rsid w:val="00620E6D"/>
    <w:rsid w:val="00622035"/>
    <w:rsid w:val="0063051C"/>
    <w:rsid w:val="00630E0D"/>
    <w:rsid w:val="0063251E"/>
    <w:rsid w:val="00633F6A"/>
    <w:rsid w:val="00634128"/>
    <w:rsid w:val="006365B0"/>
    <w:rsid w:val="00637768"/>
    <w:rsid w:val="00641AB6"/>
    <w:rsid w:val="00642501"/>
    <w:rsid w:val="00642942"/>
    <w:rsid w:val="00642A8B"/>
    <w:rsid w:val="00644998"/>
    <w:rsid w:val="00644EA8"/>
    <w:rsid w:val="006451DF"/>
    <w:rsid w:val="0065128F"/>
    <w:rsid w:val="0065234C"/>
    <w:rsid w:val="00652AE0"/>
    <w:rsid w:val="00652CE6"/>
    <w:rsid w:val="00653250"/>
    <w:rsid w:val="00654E81"/>
    <w:rsid w:val="00656931"/>
    <w:rsid w:val="00657F4C"/>
    <w:rsid w:val="00660DCC"/>
    <w:rsid w:val="0066169E"/>
    <w:rsid w:val="006616A6"/>
    <w:rsid w:val="00662A2C"/>
    <w:rsid w:val="006642DD"/>
    <w:rsid w:val="006659A3"/>
    <w:rsid w:val="00667BE6"/>
    <w:rsid w:val="00672256"/>
    <w:rsid w:val="00672B85"/>
    <w:rsid w:val="006774A3"/>
    <w:rsid w:val="00680634"/>
    <w:rsid w:val="006810F0"/>
    <w:rsid w:val="006814FB"/>
    <w:rsid w:val="00681F3D"/>
    <w:rsid w:val="0068290D"/>
    <w:rsid w:val="006853AD"/>
    <w:rsid w:val="00691907"/>
    <w:rsid w:val="00692ED3"/>
    <w:rsid w:val="00693A66"/>
    <w:rsid w:val="006952AB"/>
    <w:rsid w:val="00695E86"/>
    <w:rsid w:val="0069621F"/>
    <w:rsid w:val="00696848"/>
    <w:rsid w:val="00697378"/>
    <w:rsid w:val="00697A6F"/>
    <w:rsid w:val="00697C9B"/>
    <w:rsid w:val="006A0DAF"/>
    <w:rsid w:val="006A1536"/>
    <w:rsid w:val="006A17E6"/>
    <w:rsid w:val="006A58DF"/>
    <w:rsid w:val="006A7210"/>
    <w:rsid w:val="006B0061"/>
    <w:rsid w:val="006B0268"/>
    <w:rsid w:val="006B19ED"/>
    <w:rsid w:val="006B1C52"/>
    <w:rsid w:val="006B2143"/>
    <w:rsid w:val="006B2F51"/>
    <w:rsid w:val="006B459A"/>
    <w:rsid w:val="006B4B15"/>
    <w:rsid w:val="006B71CE"/>
    <w:rsid w:val="006B73B8"/>
    <w:rsid w:val="006C580A"/>
    <w:rsid w:val="006C71C4"/>
    <w:rsid w:val="006C794B"/>
    <w:rsid w:val="006D0B92"/>
    <w:rsid w:val="006D108B"/>
    <w:rsid w:val="006D2448"/>
    <w:rsid w:val="006D28ED"/>
    <w:rsid w:val="006D33C1"/>
    <w:rsid w:val="006D3745"/>
    <w:rsid w:val="006D3ADF"/>
    <w:rsid w:val="006D3D7A"/>
    <w:rsid w:val="006D3F5A"/>
    <w:rsid w:val="006D57CA"/>
    <w:rsid w:val="006E1507"/>
    <w:rsid w:val="006E1690"/>
    <w:rsid w:val="006E2121"/>
    <w:rsid w:val="006E2A5E"/>
    <w:rsid w:val="006F070B"/>
    <w:rsid w:val="006F0AA2"/>
    <w:rsid w:val="006F1A1A"/>
    <w:rsid w:val="006F3719"/>
    <w:rsid w:val="006F500A"/>
    <w:rsid w:val="006F6005"/>
    <w:rsid w:val="006F680D"/>
    <w:rsid w:val="006F69B8"/>
    <w:rsid w:val="006F6B10"/>
    <w:rsid w:val="006F7F97"/>
    <w:rsid w:val="0070006E"/>
    <w:rsid w:val="00700FEC"/>
    <w:rsid w:val="00701418"/>
    <w:rsid w:val="007019A4"/>
    <w:rsid w:val="00701E6D"/>
    <w:rsid w:val="00701F27"/>
    <w:rsid w:val="00702DEA"/>
    <w:rsid w:val="00703D86"/>
    <w:rsid w:val="0070608A"/>
    <w:rsid w:val="00706230"/>
    <w:rsid w:val="00706B51"/>
    <w:rsid w:val="00706BB0"/>
    <w:rsid w:val="00707DF2"/>
    <w:rsid w:val="00710DA3"/>
    <w:rsid w:val="007116AE"/>
    <w:rsid w:val="00712741"/>
    <w:rsid w:val="007145A6"/>
    <w:rsid w:val="007155BF"/>
    <w:rsid w:val="00716074"/>
    <w:rsid w:val="00717278"/>
    <w:rsid w:val="0072002A"/>
    <w:rsid w:val="0072227B"/>
    <w:rsid w:val="00722517"/>
    <w:rsid w:val="00724640"/>
    <w:rsid w:val="007256E3"/>
    <w:rsid w:val="00725BD4"/>
    <w:rsid w:val="00726454"/>
    <w:rsid w:val="00726EE5"/>
    <w:rsid w:val="007277CA"/>
    <w:rsid w:val="00730311"/>
    <w:rsid w:val="007304B5"/>
    <w:rsid w:val="007308A0"/>
    <w:rsid w:val="0073137F"/>
    <w:rsid w:val="007346A4"/>
    <w:rsid w:val="00735D73"/>
    <w:rsid w:val="0073666B"/>
    <w:rsid w:val="00736CF6"/>
    <w:rsid w:val="00737026"/>
    <w:rsid w:val="0074023A"/>
    <w:rsid w:val="00742808"/>
    <w:rsid w:val="0074492D"/>
    <w:rsid w:val="00744D0F"/>
    <w:rsid w:val="007471A4"/>
    <w:rsid w:val="0075259F"/>
    <w:rsid w:val="00752ABA"/>
    <w:rsid w:val="0075313A"/>
    <w:rsid w:val="0075432A"/>
    <w:rsid w:val="00755073"/>
    <w:rsid w:val="007555DE"/>
    <w:rsid w:val="00755ACA"/>
    <w:rsid w:val="00756843"/>
    <w:rsid w:val="00756F58"/>
    <w:rsid w:val="0076074E"/>
    <w:rsid w:val="00761333"/>
    <w:rsid w:val="00761550"/>
    <w:rsid w:val="0076401C"/>
    <w:rsid w:val="00765A4E"/>
    <w:rsid w:val="00771349"/>
    <w:rsid w:val="00772818"/>
    <w:rsid w:val="00774870"/>
    <w:rsid w:val="00776578"/>
    <w:rsid w:val="007768F9"/>
    <w:rsid w:val="00776B98"/>
    <w:rsid w:val="0077764D"/>
    <w:rsid w:val="00780B4E"/>
    <w:rsid w:val="00781A22"/>
    <w:rsid w:val="00784A8A"/>
    <w:rsid w:val="007853D8"/>
    <w:rsid w:val="00787CDB"/>
    <w:rsid w:val="00791814"/>
    <w:rsid w:val="007918E9"/>
    <w:rsid w:val="00791976"/>
    <w:rsid w:val="00794A98"/>
    <w:rsid w:val="0079530F"/>
    <w:rsid w:val="007959CB"/>
    <w:rsid w:val="00797E29"/>
    <w:rsid w:val="007A1CA8"/>
    <w:rsid w:val="007A22B3"/>
    <w:rsid w:val="007A2E21"/>
    <w:rsid w:val="007A37E2"/>
    <w:rsid w:val="007A4796"/>
    <w:rsid w:val="007A4A82"/>
    <w:rsid w:val="007A5837"/>
    <w:rsid w:val="007A6021"/>
    <w:rsid w:val="007A61CE"/>
    <w:rsid w:val="007A7CD1"/>
    <w:rsid w:val="007A7E06"/>
    <w:rsid w:val="007B03E1"/>
    <w:rsid w:val="007B148F"/>
    <w:rsid w:val="007B343D"/>
    <w:rsid w:val="007B36DD"/>
    <w:rsid w:val="007B5A40"/>
    <w:rsid w:val="007B6B91"/>
    <w:rsid w:val="007B72AC"/>
    <w:rsid w:val="007C044E"/>
    <w:rsid w:val="007C1C07"/>
    <w:rsid w:val="007C2422"/>
    <w:rsid w:val="007C2CE3"/>
    <w:rsid w:val="007C30F9"/>
    <w:rsid w:val="007C4535"/>
    <w:rsid w:val="007C63E1"/>
    <w:rsid w:val="007C73F2"/>
    <w:rsid w:val="007D05DB"/>
    <w:rsid w:val="007D3E9E"/>
    <w:rsid w:val="007D469B"/>
    <w:rsid w:val="007D5381"/>
    <w:rsid w:val="007D63DA"/>
    <w:rsid w:val="007E00E1"/>
    <w:rsid w:val="007E06EE"/>
    <w:rsid w:val="007E390F"/>
    <w:rsid w:val="007E4815"/>
    <w:rsid w:val="007E541C"/>
    <w:rsid w:val="007E6280"/>
    <w:rsid w:val="007E7916"/>
    <w:rsid w:val="007E7D17"/>
    <w:rsid w:val="007F0E67"/>
    <w:rsid w:val="007F11D7"/>
    <w:rsid w:val="007F1496"/>
    <w:rsid w:val="007F1F4E"/>
    <w:rsid w:val="007F3C46"/>
    <w:rsid w:val="00801330"/>
    <w:rsid w:val="00803ED4"/>
    <w:rsid w:val="00805689"/>
    <w:rsid w:val="008078C1"/>
    <w:rsid w:val="00810073"/>
    <w:rsid w:val="008100FF"/>
    <w:rsid w:val="00811EDD"/>
    <w:rsid w:val="008135C1"/>
    <w:rsid w:val="00813FA1"/>
    <w:rsid w:val="00814FAF"/>
    <w:rsid w:val="00815AF2"/>
    <w:rsid w:val="00816577"/>
    <w:rsid w:val="00817C3B"/>
    <w:rsid w:val="00817D90"/>
    <w:rsid w:val="00820EB7"/>
    <w:rsid w:val="00823BA6"/>
    <w:rsid w:val="0082590D"/>
    <w:rsid w:val="00831C68"/>
    <w:rsid w:val="00832DB5"/>
    <w:rsid w:val="008340A9"/>
    <w:rsid w:val="00835375"/>
    <w:rsid w:val="008353D2"/>
    <w:rsid w:val="00837F0C"/>
    <w:rsid w:val="00837FC2"/>
    <w:rsid w:val="00840B3B"/>
    <w:rsid w:val="00841358"/>
    <w:rsid w:val="008413C0"/>
    <w:rsid w:val="00842256"/>
    <w:rsid w:val="008444C9"/>
    <w:rsid w:val="008501FB"/>
    <w:rsid w:val="00850E6F"/>
    <w:rsid w:val="008516F1"/>
    <w:rsid w:val="008525C8"/>
    <w:rsid w:val="00853951"/>
    <w:rsid w:val="008556B5"/>
    <w:rsid w:val="008558D9"/>
    <w:rsid w:val="00855FAB"/>
    <w:rsid w:val="00856C28"/>
    <w:rsid w:val="008603CF"/>
    <w:rsid w:val="008623A0"/>
    <w:rsid w:val="008625DC"/>
    <w:rsid w:val="008630BB"/>
    <w:rsid w:val="00863DB2"/>
    <w:rsid w:val="00864B86"/>
    <w:rsid w:val="00864C01"/>
    <w:rsid w:val="00866D8F"/>
    <w:rsid w:val="00866F1E"/>
    <w:rsid w:val="00871FDA"/>
    <w:rsid w:val="00872031"/>
    <w:rsid w:val="00880635"/>
    <w:rsid w:val="008818A6"/>
    <w:rsid w:val="00884E17"/>
    <w:rsid w:val="00885C1A"/>
    <w:rsid w:val="00890268"/>
    <w:rsid w:val="008912D2"/>
    <w:rsid w:val="008923E3"/>
    <w:rsid w:val="0089243C"/>
    <w:rsid w:val="00893215"/>
    <w:rsid w:val="008934BC"/>
    <w:rsid w:val="00893E87"/>
    <w:rsid w:val="00894630"/>
    <w:rsid w:val="00894917"/>
    <w:rsid w:val="008951F6"/>
    <w:rsid w:val="00897EE1"/>
    <w:rsid w:val="008A0B24"/>
    <w:rsid w:val="008A1E01"/>
    <w:rsid w:val="008A2E37"/>
    <w:rsid w:val="008A2E7E"/>
    <w:rsid w:val="008A2FD6"/>
    <w:rsid w:val="008A4264"/>
    <w:rsid w:val="008A67D2"/>
    <w:rsid w:val="008A6D6E"/>
    <w:rsid w:val="008A7218"/>
    <w:rsid w:val="008B1DEB"/>
    <w:rsid w:val="008B2121"/>
    <w:rsid w:val="008B2CDD"/>
    <w:rsid w:val="008B36B7"/>
    <w:rsid w:val="008B3DC8"/>
    <w:rsid w:val="008B4A0C"/>
    <w:rsid w:val="008B4B2B"/>
    <w:rsid w:val="008B6EC0"/>
    <w:rsid w:val="008C1AAC"/>
    <w:rsid w:val="008C1FC2"/>
    <w:rsid w:val="008C2BAE"/>
    <w:rsid w:val="008C2DCA"/>
    <w:rsid w:val="008C420E"/>
    <w:rsid w:val="008C4219"/>
    <w:rsid w:val="008C51EE"/>
    <w:rsid w:val="008C6064"/>
    <w:rsid w:val="008C6B85"/>
    <w:rsid w:val="008C79ED"/>
    <w:rsid w:val="008C7F8F"/>
    <w:rsid w:val="008D1CD7"/>
    <w:rsid w:val="008D4129"/>
    <w:rsid w:val="008D56A6"/>
    <w:rsid w:val="008D6000"/>
    <w:rsid w:val="008D6325"/>
    <w:rsid w:val="008E252A"/>
    <w:rsid w:val="008E2DBE"/>
    <w:rsid w:val="008E3E69"/>
    <w:rsid w:val="008E45CE"/>
    <w:rsid w:val="008E55C3"/>
    <w:rsid w:val="008E5BC5"/>
    <w:rsid w:val="008E650A"/>
    <w:rsid w:val="008F28CF"/>
    <w:rsid w:val="008F38E0"/>
    <w:rsid w:val="008F6860"/>
    <w:rsid w:val="008F7004"/>
    <w:rsid w:val="008F7611"/>
    <w:rsid w:val="00901DB1"/>
    <w:rsid w:val="00901DD8"/>
    <w:rsid w:val="00902EF7"/>
    <w:rsid w:val="00903D05"/>
    <w:rsid w:val="009053EB"/>
    <w:rsid w:val="00905546"/>
    <w:rsid w:val="009100D3"/>
    <w:rsid w:val="009112D5"/>
    <w:rsid w:val="00913359"/>
    <w:rsid w:val="009159AA"/>
    <w:rsid w:val="00915C0F"/>
    <w:rsid w:val="00916572"/>
    <w:rsid w:val="00916C98"/>
    <w:rsid w:val="009175BA"/>
    <w:rsid w:val="0091776B"/>
    <w:rsid w:val="00917A83"/>
    <w:rsid w:val="0092049D"/>
    <w:rsid w:val="009205B0"/>
    <w:rsid w:val="00922769"/>
    <w:rsid w:val="00922BC1"/>
    <w:rsid w:val="00922D33"/>
    <w:rsid w:val="00922F66"/>
    <w:rsid w:val="00924ADF"/>
    <w:rsid w:val="009252D4"/>
    <w:rsid w:val="00925D5F"/>
    <w:rsid w:val="00926E69"/>
    <w:rsid w:val="0092771D"/>
    <w:rsid w:val="00930CC0"/>
    <w:rsid w:val="009315B2"/>
    <w:rsid w:val="00931EFE"/>
    <w:rsid w:val="00932055"/>
    <w:rsid w:val="00932A36"/>
    <w:rsid w:val="009331B1"/>
    <w:rsid w:val="00934A23"/>
    <w:rsid w:val="0093602D"/>
    <w:rsid w:val="009365BC"/>
    <w:rsid w:val="00940EB9"/>
    <w:rsid w:val="00942359"/>
    <w:rsid w:val="0094345D"/>
    <w:rsid w:val="009439AD"/>
    <w:rsid w:val="009453BE"/>
    <w:rsid w:val="00945AA2"/>
    <w:rsid w:val="009465F6"/>
    <w:rsid w:val="00947B21"/>
    <w:rsid w:val="00950395"/>
    <w:rsid w:val="00952EDE"/>
    <w:rsid w:val="009530B9"/>
    <w:rsid w:val="00953800"/>
    <w:rsid w:val="00954A6F"/>
    <w:rsid w:val="00955015"/>
    <w:rsid w:val="009552C1"/>
    <w:rsid w:val="009615D0"/>
    <w:rsid w:val="00962266"/>
    <w:rsid w:val="00964BEF"/>
    <w:rsid w:val="00965CA1"/>
    <w:rsid w:val="009660CC"/>
    <w:rsid w:val="00966967"/>
    <w:rsid w:val="00970A9B"/>
    <w:rsid w:val="009716E4"/>
    <w:rsid w:val="009721F3"/>
    <w:rsid w:val="00972697"/>
    <w:rsid w:val="00972CEB"/>
    <w:rsid w:val="00972D2C"/>
    <w:rsid w:val="0097573F"/>
    <w:rsid w:val="009768C0"/>
    <w:rsid w:val="00977364"/>
    <w:rsid w:val="00977A09"/>
    <w:rsid w:val="00977F99"/>
    <w:rsid w:val="00980975"/>
    <w:rsid w:val="00980B05"/>
    <w:rsid w:val="00982024"/>
    <w:rsid w:val="0098340D"/>
    <w:rsid w:val="009839E4"/>
    <w:rsid w:val="00984620"/>
    <w:rsid w:val="00986909"/>
    <w:rsid w:val="009869C0"/>
    <w:rsid w:val="0099233A"/>
    <w:rsid w:val="00992D6E"/>
    <w:rsid w:val="00992E40"/>
    <w:rsid w:val="00995635"/>
    <w:rsid w:val="00997340"/>
    <w:rsid w:val="009973E0"/>
    <w:rsid w:val="009974EF"/>
    <w:rsid w:val="009A12F5"/>
    <w:rsid w:val="009A23B8"/>
    <w:rsid w:val="009A390D"/>
    <w:rsid w:val="009A4AA5"/>
    <w:rsid w:val="009A701F"/>
    <w:rsid w:val="009B0410"/>
    <w:rsid w:val="009B0A96"/>
    <w:rsid w:val="009B1184"/>
    <w:rsid w:val="009B24DA"/>
    <w:rsid w:val="009B6E68"/>
    <w:rsid w:val="009B7B12"/>
    <w:rsid w:val="009C04EE"/>
    <w:rsid w:val="009C0B54"/>
    <w:rsid w:val="009C2ED2"/>
    <w:rsid w:val="009C3DC1"/>
    <w:rsid w:val="009C48BA"/>
    <w:rsid w:val="009C6385"/>
    <w:rsid w:val="009D1079"/>
    <w:rsid w:val="009D1F61"/>
    <w:rsid w:val="009D28AD"/>
    <w:rsid w:val="009D3613"/>
    <w:rsid w:val="009D3C88"/>
    <w:rsid w:val="009D51A6"/>
    <w:rsid w:val="009D5503"/>
    <w:rsid w:val="009D599A"/>
    <w:rsid w:val="009D5D6E"/>
    <w:rsid w:val="009D5DF9"/>
    <w:rsid w:val="009D6504"/>
    <w:rsid w:val="009D6946"/>
    <w:rsid w:val="009E0610"/>
    <w:rsid w:val="009E0DC1"/>
    <w:rsid w:val="009E1F44"/>
    <w:rsid w:val="009E328B"/>
    <w:rsid w:val="009E5256"/>
    <w:rsid w:val="009F0B90"/>
    <w:rsid w:val="009F2125"/>
    <w:rsid w:val="009F24C9"/>
    <w:rsid w:val="009F27C3"/>
    <w:rsid w:val="009F3D08"/>
    <w:rsid w:val="009F716F"/>
    <w:rsid w:val="009F7651"/>
    <w:rsid w:val="00A00B8F"/>
    <w:rsid w:val="00A00BAC"/>
    <w:rsid w:val="00A01B96"/>
    <w:rsid w:val="00A02CAA"/>
    <w:rsid w:val="00A040BF"/>
    <w:rsid w:val="00A0588E"/>
    <w:rsid w:val="00A0752B"/>
    <w:rsid w:val="00A1192B"/>
    <w:rsid w:val="00A131B2"/>
    <w:rsid w:val="00A141E8"/>
    <w:rsid w:val="00A14CDE"/>
    <w:rsid w:val="00A154A3"/>
    <w:rsid w:val="00A15558"/>
    <w:rsid w:val="00A15D47"/>
    <w:rsid w:val="00A16C92"/>
    <w:rsid w:val="00A20825"/>
    <w:rsid w:val="00A22661"/>
    <w:rsid w:val="00A23325"/>
    <w:rsid w:val="00A23E3D"/>
    <w:rsid w:val="00A245B4"/>
    <w:rsid w:val="00A259C7"/>
    <w:rsid w:val="00A26243"/>
    <w:rsid w:val="00A26883"/>
    <w:rsid w:val="00A273E5"/>
    <w:rsid w:val="00A27A2E"/>
    <w:rsid w:val="00A30569"/>
    <w:rsid w:val="00A30760"/>
    <w:rsid w:val="00A3107F"/>
    <w:rsid w:val="00A325E5"/>
    <w:rsid w:val="00A32938"/>
    <w:rsid w:val="00A330DA"/>
    <w:rsid w:val="00A33CBC"/>
    <w:rsid w:val="00A33E0B"/>
    <w:rsid w:val="00A35082"/>
    <w:rsid w:val="00A35093"/>
    <w:rsid w:val="00A35383"/>
    <w:rsid w:val="00A3556B"/>
    <w:rsid w:val="00A37082"/>
    <w:rsid w:val="00A373BD"/>
    <w:rsid w:val="00A37A62"/>
    <w:rsid w:val="00A402CA"/>
    <w:rsid w:val="00A416B1"/>
    <w:rsid w:val="00A42E67"/>
    <w:rsid w:val="00A43915"/>
    <w:rsid w:val="00A447A9"/>
    <w:rsid w:val="00A45428"/>
    <w:rsid w:val="00A45CA9"/>
    <w:rsid w:val="00A51329"/>
    <w:rsid w:val="00A52224"/>
    <w:rsid w:val="00A52A2D"/>
    <w:rsid w:val="00A54E99"/>
    <w:rsid w:val="00A55A52"/>
    <w:rsid w:val="00A55ECB"/>
    <w:rsid w:val="00A561D1"/>
    <w:rsid w:val="00A5649E"/>
    <w:rsid w:val="00A57241"/>
    <w:rsid w:val="00A600E9"/>
    <w:rsid w:val="00A611E8"/>
    <w:rsid w:val="00A61B55"/>
    <w:rsid w:val="00A623D8"/>
    <w:rsid w:val="00A634D5"/>
    <w:rsid w:val="00A63D98"/>
    <w:rsid w:val="00A64BCB"/>
    <w:rsid w:val="00A659E4"/>
    <w:rsid w:val="00A66A8B"/>
    <w:rsid w:val="00A67980"/>
    <w:rsid w:val="00A708B9"/>
    <w:rsid w:val="00A729DD"/>
    <w:rsid w:val="00A7440A"/>
    <w:rsid w:val="00A74589"/>
    <w:rsid w:val="00A75962"/>
    <w:rsid w:val="00A75ADE"/>
    <w:rsid w:val="00A76A7E"/>
    <w:rsid w:val="00A76E68"/>
    <w:rsid w:val="00A773F8"/>
    <w:rsid w:val="00A77508"/>
    <w:rsid w:val="00A80736"/>
    <w:rsid w:val="00A82C39"/>
    <w:rsid w:val="00A834AB"/>
    <w:rsid w:val="00A8604B"/>
    <w:rsid w:val="00A87858"/>
    <w:rsid w:val="00A920EB"/>
    <w:rsid w:val="00A9300A"/>
    <w:rsid w:val="00A938AA"/>
    <w:rsid w:val="00AA0651"/>
    <w:rsid w:val="00AA0A09"/>
    <w:rsid w:val="00AA3611"/>
    <w:rsid w:val="00AA6018"/>
    <w:rsid w:val="00AA6F6C"/>
    <w:rsid w:val="00AB0BF0"/>
    <w:rsid w:val="00AB1E13"/>
    <w:rsid w:val="00AB2AD9"/>
    <w:rsid w:val="00AB48DA"/>
    <w:rsid w:val="00AB4A3B"/>
    <w:rsid w:val="00AB4D99"/>
    <w:rsid w:val="00AB5DCC"/>
    <w:rsid w:val="00AB6668"/>
    <w:rsid w:val="00AC461B"/>
    <w:rsid w:val="00AC4E10"/>
    <w:rsid w:val="00AC4F4D"/>
    <w:rsid w:val="00AC6E15"/>
    <w:rsid w:val="00AC7619"/>
    <w:rsid w:val="00AC7EE2"/>
    <w:rsid w:val="00AD1897"/>
    <w:rsid w:val="00AD1A5F"/>
    <w:rsid w:val="00AD2DD5"/>
    <w:rsid w:val="00AD41C4"/>
    <w:rsid w:val="00AD52ED"/>
    <w:rsid w:val="00AD671C"/>
    <w:rsid w:val="00AD77ED"/>
    <w:rsid w:val="00AE10EF"/>
    <w:rsid w:val="00AE16B5"/>
    <w:rsid w:val="00AE1DC5"/>
    <w:rsid w:val="00AE2771"/>
    <w:rsid w:val="00AE2803"/>
    <w:rsid w:val="00AE367B"/>
    <w:rsid w:val="00AE5BE0"/>
    <w:rsid w:val="00AE5EA7"/>
    <w:rsid w:val="00AE6B42"/>
    <w:rsid w:val="00AE7277"/>
    <w:rsid w:val="00AE72D5"/>
    <w:rsid w:val="00AF0565"/>
    <w:rsid w:val="00AF2E3B"/>
    <w:rsid w:val="00AF2ED7"/>
    <w:rsid w:val="00AF395A"/>
    <w:rsid w:val="00AF418F"/>
    <w:rsid w:val="00B01098"/>
    <w:rsid w:val="00B02440"/>
    <w:rsid w:val="00B03766"/>
    <w:rsid w:val="00B04359"/>
    <w:rsid w:val="00B06C7A"/>
    <w:rsid w:val="00B07EDD"/>
    <w:rsid w:val="00B12581"/>
    <w:rsid w:val="00B12685"/>
    <w:rsid w:val="00B13CF8"/>
    <w:rsid w:val="00B14E87"/>
    <w:rsid w:val="00B21475"/>
    <w:rsid w:val="00B249D5"/>
    <w:rsid w:val="00B24A1A"/>
    <w:rsid w:val="00B25EFD"/>
    <w:rsid w:val="00B26502"/>
    <w:rsid w:val="00B31DFD"/>
    <w:rsid w:val="00B3248C"/>
    <w:rsid w:val="00B33647"/>
    <w:rsid w:val="00B35059"/>
    <w:rsid w:val="00B353C5"/>
    <w:rsid w:val="00B36B9E"/>
    <w:rsid w:val="00B36F5E"/>
    <w:rsid w:val="00B378AE"/>
    <w:rsid w:val="00B405B2"/>
    <w:rsid w:val="00B41CDB"/>
    <w:rsid w:val="00B42E25"/>
    <w:rsid w:val="00B43AC4"/>
    <w:rsid w:val="00B43CA3"/>
    <w:rsid w:val="00B43F53"/>
    <w:rsid w:val="00B452D0"/>
    <w:rsid w:val="00B46919"/>
    <w:rsid w:val="00B506A8"/>
    <w:rsid w:val="00B5089D"/>
    <w:rsid w:val="00B510D4"/>
    <w:rsid w:val="00B54BA2"/>
    <w:rsid w:val="00B54D9E"/>
    <w:rsid w:val="00B555B3"/>
    <w:rsid w:val="00B55808"/>
    <w:rsid w:val="00B57A12"/>
    <w:rsid w:val="00B57B70"/>
    <w:rsid w:val="00B61413"/>
    <w:rsid w:val="00B63443"/>
    <w:rsid w:val="00B64FA4"/>
    <w:rsid w:val="00B707D5"/>
    <w:rsid w:val="00B71467"/>
    <w:rsid w:val="00B72485"/>
    <w:rsid w:val="00B74F12"/>
    <w:rsid w:val="00B758B9"/>
    <w:rsid w:val="00B76DAE"/>
    <w:rsid w:val="00B8091F"/>
    <w:rsid w:val="00B80CB3"/>
    <w:rsid w:val="00B82EAA"/>
    <w:rsid w:val="00B84191"/>
    <w:rsid w:val="00B845A2"/>
    <w:rsid w:val="00B8462E"/>
    <w:rsid w:val="00B8536E"/>
    <w:rsid w:val="00B85B95"/>
    <w:rsid w:val="00B86038"/>
    <w:rsid w:val="00B86AD9"/>
    <w:rsid w:val="00B86C80"/>
    <w:rsid w:val="00B90C72"/>
    <w:rsid w:val="00B94F0D"/>
    <w:rsid w:val="00B95C3F"/>
    <w:rsid w:val="00BA01E8"/>
    <w:rsid w:val="00BA1B18"/>
    <w:rsid w:val="00BA1C11"/>
    <w:rsid w:val="00BA2CEC"/>
    <w:rsid w:val="00BA32B8"/>
    <w:rsid w:val="00BA71BB"/>
    <w:rsid w:val="00BB1296"/>
    <w:rsid w:val="00BB1E18"/>
    <w:rsid w:val="00BB29B5"/>
    <w:rsid w:val="00BB2DB9"/>
    <w:rsid w:val="00BB30C4"/>
    <w:rsid w:val="00BB3C19"/>
    <w:rsid w:val="00BB3E5E"/>
    <w:rsid w:val="00BB43A9"/>
    <w:rsid w:val="00BB53CB"/>
    <w:rsid w:val="00BB5732"/>
    <w:rsid w:val="00BB66D9"/>
    <w:rsid w:val="00BC08DC"/>
    <w:rsid w:val="00BC5719"/>
    <w:rsid w:val="00BD3B9C"/>
    <w:rsid w:val="00BD3FBA"/>
    <w:rsid w:val="00BD443A"/>
    <w:rsid w:val="00BD5526"/>
    <w:rsid w:val="00BD5F7E"/>
    <w:rsid w:val="00BD66E3"/>
    <w:rsid w:val="00BD7D67"/>
    <w:rsid w:val="00BD7DE0"/>
    <w:rsid w:val="00BD7E8E"/>
    <w:rsid w:val="00BD7EFD"/>
    <w:rsid w:val="00BE0A46"/>
    <w:rsid w:val="00BE110F"/>
    <w:rsid w:val="00BE2C6B"/>
    <w:rsid w:val="00BE352D"/>
    <w:rsid w:val="00BE36E4"/>
    <w:rsid w:val="00BE4B27"/>
    <w:rsid w:val="00BE6AF4"/>
    <w:rsid w:val="00BE7036"/>
    <w:rsid w:val="00BE756E"/>
    <w:rsid w:val="00BF073B"/>
    <w:rsid w:val="00BF09B3"/>
    <w:rsid w:val="00BF140F"/>
    <w:rsid w:val="00BF339E"/>
    <w:rsid w:val="00BF36CF"/>
    <w:rsid w:val="00BF398F"/>
    <w:rsid w:val="00BF4A97"/>
    <w:rsid w:val="00BF547C"/>
    <w:rsid w:val="00BF6B8D"/>
    <w:rsid w:val="00BF7282"/>
    <w:rsid w:val="00BF793C"/>
    <w:rsid w:val="00BF7EB4"/>
    <w:rsid w:val="00C007A4"/>
    <w:rsid w:val="00C01C0E"/>
    <w:rsid w:val="00C022FF"/>
    <w:rsid w:val="00C0326B"/>
    <w:rsid w:val="00C037B1"/>
    <w:rsid w:val="00C04B2D"/>
    <w:rsid w:val="00C07B8F"/>
    <w:rsid w:val="00C16570"/>
    <w:rsid w:val="00C22148"/>
    <w:rsid w:val="00C23E76"/>
    <w:rsid w:val="00C250B7"/>
    <w:rsid w:val="00C259B5"/>
    <w:rsid w:val="00C27CDD"/>
    <w:rsid w:val="00C30F2A"/>
    <w:rsid w:val="00C310C1"/>
    <w:rsid w:val="00C32DF4"/>
    <w:rsid w:val="00C357CC"/>
    <w:rsid w:val="00C36D3F"/>
    <w:rsid w:val="00C36F06"/>
    <w:rsid w:val="00C374AB"/>
    <w:rsid w:val="00C377B6"/>
    <w:rsid w:val="00C400F1"/>
    <w:rsid w:val="00C4144B"/>
    <w:rsid w:val="00C43541"/>
    <w:rsid w:val="00C43740"/>
    <w:rsid w:val="00C443FA"/>
    <w:rsid w:val="00C50390"/>
    <w:rsid w:val="00C510F2"/>
    <w:rsid w:val="00C519F0"/>
    <w:rsid w:val="00C5273E"/>
    <w:rsid w:val="00C52B4F"/>
    <w:rsid w:val="00C53100"/>
    <w:rsid w:val="00C5372E"/>
    <w:rsid w:val="00C54DA2"/>
    <w:rsid w:val="00C55715"/>
    <w:rsid w:val="00C55C7F"/>
    <w:rsid w:val="00C5689D"/>
    <w:rsid w:val="00C578E4"/>
    <w:rsid w:val="00C601AA"/>
    <w:rsid w:val="00C615DF"/>
    <w:rsid w:val="00C61F49"/>
    <w:rsid w:val="00C632E9"/>
    <w:rsid w:val="00C650DE"/>
    <w:rsid w:val="00C653DD"/>
    <w:rsid w:val="00C65CB4"/>
    <w:rsid w:val="00C66A29"/>
    <w:rsid w:val="00C66AEC"/>
    <w:rsid w:val="00C6730D"/>
    <w:rsid w:val="00C674A1"/>
    <w:rsid w:val="00C70B66"/>
    <w:rsid w:val="00C7146B"/>
    <w:rsid w:val="00C71B96"/>
    <w:rsid w:val="00C7349D"/>
    <w:rsid w:val="00C73636"/>
    <w:rsid w:val="00C73A68"/>
    <w:rsid w:val="00C743EE"/>
    <w:rsid w:val="00C74A86"/>
    <w:rsid w:val="00C75F0A"/>
    <w:rsid w:val="00C773BF"/>
    <w:rsid w:val="00C8062D"/>
    <w:rsid w:val="00C817EF"/>
    <w:rsid w:val="00C81F6E"/>
    <w:rsid w:val="00C82F60"/>
    <w:rsid w:val="00C838D0"/>
    <w:rsid w:val="00C84E0F"/>
    <w:rsid w:val="00C84F09"/>
    <w:rsid w:val="00C869DD"/>
    <w:rsid w:val="00C87F4E"/>
    <w:rsid w:val="00C93C9F"/>
    <w:rsid w:val="00C9467F"/>
    <w:rsid w:val="00C95BBD"/>
    <w:rsid w:val="00C962AE"/>
    <w:rsid w:val="00C968CC"/>
    <w:rsid w:val="00C97405"/>
    <w:rsid w:val="00C97E73"/>
    <w:rsid w:val="00CA09CA"/>
    <w:rsid w:val="00CA2A22"/>
    <w:rsid w:val="00CA3145"/>
    <w:rsid w:val="00CA35E3"/>
    <w:rsid w:val="00CA49B0"/>
    <w:rsid w:val="00CA4B53"/>
    <w:rsid w:val="00CA5439"/>
    <w:rsid w:val="00CA620A"/>
    <w:rsid w:val="00CB0059"/>
    <w:rsid w:val="00CB106E"/>
    <w:rsid w:val="00CB1C98"/>
    <w:rsid w:val="00CB1DAF"/>
    <w:rsid w:val="00CB3A68"/>
    <w:rsid w:val="00CB4080"/>
    <w:rsid w:val="00CB41ED"/>
    <w:rsid w:val="00CB41F8"/>
    <w:rsid w:val="00CB55FD"/>
    <w:rsid w:val="00CB7625"/>
    <w:rsid w:val="00CB7B11"/>
    <w:rsid w:val="00CC380D"/>
    <w:rsid w:val="00CC574C"/>
    <w:rsid w:val="00CC7751"/>
    <w:rsid w:val="00CD13DA"/>
    <w:rsid w:val="00CD16E6"/>
    <w:rsid w:val="00CD4EEF"/>
    <w:rsid w:val="00CD52D5"/>
    <w:rsid w:val="00CD6172"/>
    <w:rsid w:val="00CD7215"/>
    <w:rsid w:val="00CE0181"/>
    <w:rsid w:val="00CE13AE"/>
    <w:rsid w:val="00CE1DCC"/>
    <w:rsid w:val="00CE3938"/>
    <w:rsid w:val="00CE3B31"/>
    <w:rsid w:val="00CE4C66"/>
    <w:rsid w:val="00CE5DC2"/>
    <w:rsid w:val="00CE71E5"/>
    <w:rsid w:val="00CE7300"/>
    <w:rsid w:val="00CF1543"/>
    <w:rsid w:val="00CF33DE"/>
    <w:rsid w:val="00CF3D51"/>
    <w:rsid w:val="00CF3DFE"/>
    <w:rsid w:val="00CF50AE"/>
    <w:rsid w:val="00CF5F87"/>
    <w:rsid w:val="00CF5FFF"/>
    <w:rsid w:val="00CF6F4F"/>
    <w:rsid w:val="00CF7CAB"/>
    <w:rsid w:val="00D007A0"/>
    <w:rsid w:val="00D01180"/>
    <w:rsid w:val="00D020CF"/>
    <w:rsid w:val="00D03528"/>
    <w:rsid w:val="00D072EC"/>
    <w:rsid w:val="00D12ABF"/>
    <w:rsid w:val="00D12F64"/>
    <w:rsid w:val="00D1305C"/>
    <w:rsid w:val="00D144FB"/>
    <w:rsid w:val="00D146F8"/>
    <w:rsid w:val="00D2064A"/>
    <w:rsid w:val="00D2267E"/>
    <w:rsid w:val="00D23241"/>
    <w:rsid w:val="00D2580A"/>
    <w:rsid w:val="00D2733D"/>
    <w:rsid w:val="00D275D5"/>
    <w:rsid w:val="00D27CDB"/>
    <w:rsid w:val="00D308D7"/>
    <w:rsid w:val="00D30E25"/>
    <w:rsid w:val="00D31502"/>
    <w:rsid w:val="00D33274"/>
    <w:rsid w:val="00D347FE"/>
    <w:rsid w:val="00D365BD"/>
    <w:rsid w:val="00D41C51"/>
    <w:rsid w:val="00D44D56"/>
    <w:rsid w:val="00D44F3A"/>
    <w:rsid w:val="00D47A2F"/>
    <w:rsid w:val="00D5057A"/>
    <w:rsid w:val="00D53098"/>
    <w:rsid w:val="00D55692"/>
    <w:rsid w:val="00D606CC"/>
    <w:rsid w:val="00D64F80"/>
    <w:rsid w:val="00D650D0"/>
    <w:rsid w:val="00D676CD"/>
    <w:rsid w:val="00D70834"/>
    <w:rsid w:val="00D7327A"/>
    <w:rsid w:val="00D734F9"/>
    <w:rsid w:val="00D73657"/>
    <w:rsid w:val="00D73DC1"/>
    <w:rsid w:val="00D75255"/>
    <w:rsid w:val="00D75F37"/>
    <w:rsid w:val="00D76343"/>
    <w:rsid w:val="00D76404"/>
    <w:rsid w:val="00D76B5B"/>
    <w:rsid w:val="00D77060"/>
    <w:rsid w:val="00D773F5"/>
    <w:rsid w:val="00D8293D"/>
    <w:rsid w:val="00D82B0D"/>
    <w:rsid w:val="00D83BAF"/>
    <w:rsid w:val="00D8441B"/>
    <w:rsid w:val="00D85203"/>
    <w:rsid w:val="00D852E5"/>
    <w:rsid w:val="00D85971"/>
    <w:rsid w:val="00D86F2D"/>
    <w:rsid w:val="00D8709C"/>
    <w:rsid w:val="00D90CBD"/>
    <w:rsid w:val="00D920EA"/>
    <w:rsid w:val="00D92766"/>
    <w:rsid w:val="00D92969"/>
    <w:rsid w:val="00D959EB"/>
    <w:rsid w:val="00D9694B"/>
    <w:rsid w:val="00DA1A64"/>
    <w:rsid w:val="00DA2882"/>
    <w:rsid w:val="00DA2896"/>
    <w:rsid w:val="00DA383F"/>
    <w:rsid w:val="00DA5CE2"/>
    <w:rsid w:val="00DA5E92"/>
    <w:rsid w:val="00DA666D"/>
    <w:rsid w:val="00DA763D"/>
    <w:rsid w:val="00DA79B7"/>
    <w:rsid w:val="00DA7BB5"/>
    <w:rsid w:val="00DB61B0"/>
    <w:rsid w:val="00DB74BC"/>
    <w:rsid w:val="00DB7B46"/>
    <w:rsid w:val="00DC1991"/>
    <w:rsid w:val="00DC4637"/>
    <w:rsid w:val="00DC47EF"/>
    <w:rsid w:val="00DC6614"/>
    <w:rsid w:val="00DC6FEF"/>
    <w:rsid w:val="00DC73A8"/>
    <w:rsid w:val="00DD0784"/>
    <w:rsid w:val="00DD15F1"/>
    <w:rsid w:val="00DD1762"/>
    <w:rsid w:val="00DD3A80"/>
    <w:rsid w:val="00DE01BA"/>
    <w:rsid w:val="00DE0D17"/>
    <w:rsid w:val="00DE1183"/>
    <w:rsid w:val="00DE2129"/>
    <w:rsid w:val="00DE2285"/>
    <w:rsid w:val="00DE32A4"/>
    <w:rsid w:val="00DE3C0E"/>
    <w:rsid w:val="00DE4289"/>
    <w:rsid w:val="00DE458F"/>
    <w:rsid w:val="00DE5C92"/>
    <w:rsid w:val="00DE64ED"/>
    <w:rsid w:val="00DE78B2"/>
    <w:rsid w:val="00DF02DD"/>
    <w:rsid w:val="00DF0C79"/>
    <w:rsid w:val="00DF5753"/>
    <w:rsid w:val="00DF58F2"/>
    <w:rsid w:val="00DF61EE"/>
    <w:rsid w:val="00DF764D"/>
    <w:rsid w:val="00E00231"/>
    <w:rsid w:val="00E01655"/>
    <w:rsid w:val="00E025C4"/>
    <w:rsid w:val="00E04088"/>
    <w:rsid w:val="00E0476B"/>
    <w:rsid w:val="00E05C39"/>
    <w:rsid w:val="00E10831"/>
    <w:rsid w:val="00E1141A"/>
    <w:rsid w:val="00E1145C"/>
    <w:rsid w:val="00E11AC6"/>
    <w:rsid w:val="00E135D7"/>
    <w:rsid w:val="00E1740A"/>
    <w:rsid w:val="00E17C74"/>
    <w:rsid w:val="00E201B9"/>
    <w:rsid w:val="00E2077D"/>
    <w:rsid w:val="00E234FE"/>
    <w:rsid w:val="00E24C82"/>
    <w:rsid w:val="00E24EC6"/>
    <w:rsid w:val="00E27ED8"/>
    <w:rsid w:val="00E31CCA"/>
    <w:rsid w:val="00E32073"/>
    <w:rsid w:val="00E32B76"/>
    <w:rsid w:val="00E331F5"/>
    <w:rsid w:val="00E34594"/>
    <w:rsid w:val="00E35088"/>
    <w:rsid w:val="00E362CC"/>
    <w:rsid w:val="00E36882"/>
    <w:rsid w:val="00E37923"/>
    <w:rsid w:val="00E4190D"/>
    <w:rsid w:val="00E432CD"/>
    <w:rsid w:val="00E4384D"/>
    <w:rsid w:val="00E44B73"/>
    <w:rsid w:val="00E4564C"/>
    <w:rsid w:val="00E45CE6"/>
    <w:rsid w:val="00E46461"/>
    <w:rsid w:val="00E46488"/>
    <w:rsid w:val="00E464BF"/>
    <w:rsid w:val="00E508D6"/>
    <w:rsid w:val="00E51E5B"/>
    <w:rsid w:val="00E538F6"/>
    <w:rsid w:val="00E53F19"/>
    <w:rsid w:val="00E55E28"/>
    <w:rsid w:val="00E561F1"/>
    <w:rsid w:val="00E60133"/>
    <w:rsid w:val="00E61523"/>
    <w:rsid w:val="00E61B4A"/>
    <w:rsid w:val="00E61CDD"/>
    <w:rsid w:val="00E622E6"/>
    <w:rsid w:val="00E6446B"/>
    <w:rsid w:val="00E64652"/>
    <w:rsid w:val="00E7109A"/>
    <w:rsid w:val="00E73026"/>
    <w:rsid w:val="00E73CD4"/>
    <w:rsid w:val="00E76884"/>
    <w:rsid w:val="00E76A29"/>
    <w:rsid w:val="00E76BF5"/>
    <w:rsid w:val="00E76F43"/>
    <w:rsid w:val="00E77146"/>
    <w:rsid w:val="00E81F0C"/>
    <w:rsid w:val="00E8279D"/>
    <w:rsid w:val="00E82DE0"/>
    <w:rsid w:val="00E8310D"/>
    <w:rsid w:val="00E83806"/>
    <w:rsid w:val="00E84064"/>
    <w:rsid w:val="00E85D82"/>
    <w:rsid w:val="00E86314"/>
    <w:rsid w:val="00E948D9"/>
    <w:rsid w:val="00E94BF4"/>
    <w:rsid w:val="00E957E1"/>
    <w:rsid w:val="00E96A24"/>
    <w:rsid w:val="00E96D8C"/>
    <w:rsid w:val="00E97344"/>
    <w:rsid w:val="00EA1DBF"/>
    <w:rsid w:val="00EA2F65"/>
    <w:rsid w:val="00EA4841"/>
    <w:rsid w:val="00EA6664"/>
    <w:rsid w:val="00EA6FA4"/>
    <w:rsid w:val="00EA74F6"/>
    <w:rsid w:val="00EA77BF"/>
    <w:rsid w:val="00EB04EE"/>
    <w:rsid w:val="00EB1C41"/>
    <w:rsid w:val="00EB2A31"/>
    <w:rsid w:val="00EB378F"/>
    <w:rsid w:val="00EB48E3"/>
    <w:rsid w:val="00EB6336"/>
    <w:rsid w:val="00EB681A"/>
    <w:rsid w:val="00EB6CBB"/>
    <w:rsid w:val="00EC1773"/>
    <w:rsid w:val="00EC1E52"/>
    <w:rsid w:val="00EC3B1E"/>
    <w:rsid w:val="00EC3C27"/>
    <w:rsid w:val="00EC4332"/>
    <w:rsid w:val="00EC4B6F"/>
    <w:rsid w:val="00EC71B2"/>
    <w:rsid w:val="00ED03EE"/>
    <w:rsid w:val="00ED2CAF"/>
    <w:rsid w:val="00ED5456"/>
    <w:rsid w:val="00ED5D00"/>
    <w:rsid w:val="00ED78B2"/>
    <w:rsid w:val="00EE1419"/>
    <w:rsid w:val="00EE1F03"/>
    <w:rsid w:val="00EE3094"/>
    <w:rsid w:val="00EE3146"/>
    <w:rsid w:val="00EE3B17"/>
    <w:rsid w:val="00EE4A9F"/>
    <w:rsid w:val="00EE6857"/>
    <w:rsid w:val="00EE70B9"/>
    <w:rsid w:val="00EE73F5"/>
    <w:rsid w:val="00EF0598"/>
    <w:rsid w:val="00EF05E8"/>
    <w:rsid w:val="00EF0602"/>
    <w:rsid w:val="00EF0606"/>
    <w:rsid w:val="00EF0A2E"/>
    <w:rsid w:val="00EF1C4E"/>
    <w:rsid w:val="00EF4945"/>
    <w:rsid w:val="00EF49CD"/>
    <w:rsid w:val="00EF5F47"/>
    <w:rsid w:val="00EF6BFA"/>
    <w:rsid w:val="00EF7180"/>
    <w:rsid w:val="00F015B2"/>
    <w:rsid w:val="00F025FF"/>
    <w:rsid w:val="00F02C17"/>
    <w:rsid w:val="00F03062"/>
    <w:rsid w:val="00F06001"/>
    <w:rsid w:val="00F073D5"/>
    <w:rsid w:val="00F10BDE"/>
    <w:rsid w:val="00F10C5B"/>
    <w:rsid w:val="00F12AF8"/>
    <w:rsid w:val="00F13D9C"/>
    <w:rsid w:val="00F140D9"/>
    <w:rsid w:val="00F15756"/>
    <w:rsid w:val="00F16C5D"/>
    <w:rsid w:val="00F2374A"/>
    <w:rsid w:val="00F238EA"/>
    <w:rsid w:val="00F23F7F"/>
    <w:rsid w:val="00F250E5"/>
    <w:rsid w:val="00F25419"/>
    <w:rsid w:val="00F27B87"/>
    <w:rsid w:val="00F30210"/>
    <w:rsid w:val="00F305D0"/>
    <w:rsid w:val="00F30ACC"/>
    <w:rsid w:val="00F30F9B"/>
    <w:rsid w:val="00F31759"/>
    <w:rsid w:val="00F323C4"/>
    <w:rsid w:val="00F32FF0"/>
    <w:rsid w:val="00F33031"/>
    <w:rsid w:val="00F334C9"/>
    <w:rsid w:val="00F338A4"/>
    <w:rsid w:val="00F33FB3"/>
    <w:rsid w:val="00F344B8"/>
    <w:rsid w:val="00F35C07"/>
    <w:rsid w:val="00F37D57"/>
    <w:rsid w:val="00F40118"/>
    <w:rsid w:val="00F40E5B"/>
    <w:rsid w:val="00F41100"/>
    <w:rsid w:val="00F43BD3"/>
    <w:rsid w:val="00F44449"/>
    <w:rsid w:val="00F47575"/>
    <w:rsid w:val="00F5024C"/>
    <w:rsid w:val="00F51709"/>
    <w:rsid w:val="00F517BF"/>
    <w:rsid w:val="00F517E5"/>
    <w:rsid w:val="00F54C03"/>
    <w:rsid w:val="00F57771"/>
    <w:rsid w:val="00F603E1"/>
    <w:rsid w:val="00F6096D"/>
    <w:rsid w:val="00F61C87"/>
    <w:rsid w:val="00F63E66"/>
    <w:rsid w:val="00F6674D"/>
    <w:rsid w:val="00F670EA"/>
    <w:rsid w:val="00F70077"/>
    <w:rsid w:val="00F7079D"/>
    <w:rsid w:val="00F7234B"/>
    <w:rsid w:val="00F7304B"/>
    <w:rsid w:val="00F736C9"/>
    <w:rsid w:val="00F8228B"/>
    <w:rsid w:val="00F83CF9"/>
    <w:rsid w:val="00F843E9"/>
    <w:rsid w:val="00F8524B"/>
    <w:rsid w:val="00F87DD6"/>
    <w:rsid w:val="00F90697"/>
    <w:rsid w:val="00F926B2"/>
    <w:rsid w:val="00F9286D"/>
    <w:rsid w:val="00F92AE3"/>
    <w:rsid w:val="00F931D2"/>
    <w:rsid w:val="00F945A5"/>
    <w:rsid w:val="00F94A29"/>
    <w:rsid w:val="00F96941"/>
    <w:rsid w:val="00F96C47"/>
    <w:rsid w:val="00F97152"/>
    <w:rsid w:val="00F971CB"/>
    <w:rsid w:val="00F97454"/>
    <w:rsid w:val="00F97808"/>
    <w:rsid w:val="00FA18BD"/>
    <w:rsid w:val="00FA1E08"/>
    <w:rsid w:val="00FA40A1"/>
    <w:rsid w:val="00FA48C2"/>
    <w:rsid w:val="00FA4E1E"/>
    <w:rsid w:val="00FA55E7"/>
    <w:rsid w:val="00FB1E46"/>
    <w:rsid w:val="00FB46D8"/>
    <w:rsid w:val="00FB58E4"/>
    <w:rsid w:val="00FC0924"/>
    <w:rsid w:val="00FC150A"/>
    <w:rsid w:val="00FC269A"/>
    <w:rsid w:val="00FC436A"/>
    <w:rsid w:val="00FC611D"/>
    <w:rsid w:val="00FC77D4"/>
    <w:rsid w:val="00FC7C79"/>
    <w:rsid w:val="00FC7E87"/>
    <w:rsid w:val="00FD1461"/>
    <w:rsid w:val="00FD213A"/>
    <w:rsid w:val="00FD26FD"/>
    <w:rsid w:val="00FD2A02"/>
    <w:rsid w:val="00FD30BF"/>
    <w:rsid w:val="00FD3A25"/>
    <w:rsid w:val="00FD48FE"/>
    <w:rsid w:val="00FD68E0"/>
    <w:rsid w:val="00FD778E"/>
    <w:rsid w:val="00FE0B20"/>
    <w:rsid w:val="00FE0DA3"/>
    <w:rsid w:val="00FE42DD"/>
    <w:rsid w:val="00FE4937"/>
    <w:rsid w:val="00FE5DD2"/>
    <w:rsid w:val="00FE5F23"/>
    <w:rsid w:val="00FF0DE0"/>
    <w:rsid w:val="00FF1566"/>
    <w:rsid w:val="00FF159D"/>
    <w:rsid w:val="00FF1B79"/>
    <w:rsid w:val="00FF4999"/>
    <w:rsid w:val="00FF6423"/>
    <w:rsid w:val="00FF7B54"/>
    <w:rsid w:val="0192DA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F9DF"/>
  <w15:chartTrackingRefBased/>
  <w15:docId w15:val="{E51F3122-8A48-EB40-B8F2-B6341C5A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FF0"/>
  </w:style>
  <w:style w:type="paragraph" w:styleId="Heading1">
    <w:name w:val="heading 1"/>
    <w:basedOn w:val="Normal"/>
    <w:next w:val="Normal"/>
    <w:link w:val="Heading1Char"/>
    <w:uiPriority w:val="9"/>
    <w:qFormat/>
    <w:rsid w:val="00283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3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3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3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3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830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0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0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0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3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3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3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3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83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0BC"/>
    <w:rPr>
      <w:rFonts w:eastAsiaTheme="majorEastAsia" w:cstheme="majorBidi"/>
      <w:color w:val="272727" w:themeColor="text1" w:themeTint="D8"/>
    </w:rPr>
  </w:style>
  <w:style w:type="paragraph" w:styleId="Title">
    <w:name w:val="Title"/>
    <w:basedOn w:val="Normal"/>
    <w:next w:val="Normal"/>
    <w:link w:val="TitleChar"/>
    <w:uiPriority w:val="10"/>
    <w:qFormat/>
    <w:rsid w:val="002830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0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0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30BC"/>
    <w:rPr>
      <w:i/>
      <w:iCs/>
      <w:color w:val="404040" w:themeColor="text1" w:themeTint="BF"/>
    </w:rPr>
  </w:style>
  <w:style w:type="paragraph" w:styleId="ListParagraph">
    <w:name w:val="List Paragraph"/>
    <w:basedOn w:val="Normal"/>
    <w:uiPriority w:val="34"/>
    <w:qFormat/>
    <w:rsid w:val="002830BC"/>
    <w:pPr>
      <w:ind w:left="720"/>
      <w:contextualSpacing/>
    </w:pPr>
  </w:style>
  <w:style w:type="character" w:styleId="IntenseEmphasis">
    <w:name w:val="Intense Emphasis"/>
    <w:basedOn w:val="DefaultParagraphFont"/>
    <w:uiPriority w:val="21"/>
    <w:qFormat/>
    <w:rsid w:val="002830BC"/>
    <w:rPr>
      <w:i/>
      <w:iCs/>
      <w:color w:val="0F4761" w:themeColor="accent1" w:themeShade="BF"/>
    </w:rPr>
  </w:style>
  <w:style w:type="paragraph" w:styleId="IntenseQuote">
    <w:name w:val="Intense Quote"/>
    <w:basedOn w:val="Normal"/>
    <w:next w:val="Normal"/>
    <w:link w:val="IntenseQuoteChar"/>
    <w:uiPriority w:val="30"/>
    <w:qFormat/>
    <w:rsid w:val="00283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0BC"/>
    <w:rPr>
      <w:i/>
      <w:iCs/>
      <w:color w:val="0F4761" w:themeColor="accent1" w:themeShade="BF"/>
    </w:rPr>
  </w:style>
  <w:style w:type="character" w:styleId="IntenseReference">
    <w:name w:val="Intense Reference"/>
    <w:basedOn w:val="DefaultParagraphFont"/>
    <w:uiPriority w:val="32"/>
    <w:qFormat/>
    <w:rsid w:val="002830BC"/>
    <w:rPr>
      <w:b/>
      <w:bCs/>
      <w:smallCaps/>
      <w:color w:val="0F4761" w:themeColor="accent1" w:themeShade="BF"/>
      <w:spacing w:val="5"/>
    </w:rPr>
  </w:style>
  <w:style w:type="character" w:styleId="Hyperlink">
    <w:name w:val="Hyperlink"/>
    <w:basedOn w:val="DefaultParagraphFont"/>
    <w:uiPriority w:val="99"/>
    <w:unhideWhenUsed/>
    <w:rsid w:val="00F32FF0"/>
    <w:rPr>
      <w:color w:val="467886" w:themeColor="hyperlink"/>
      <w:u w:val="single"/>
    </w:rPr>
  </w:style>
  <w:style w:type="character" w:styleId="UnresolvedMention">
    <w:name w:val="Unresolved Mention"/>
    <w:basedOn w:val="DefaultParagraphFont"/>
    <w:uiPriority w:val="99"/>
    <w:semiHidden/>
    <w:unhideWhenUsed/>
    <w:rsid w:val="00B378AE"/>
    <w:rPr>
      <w:color w:val="605E5C"/>
      <w:shd w:val="clear" w:color="auto" w:fill="E1DFDD"/>
    </w:rPr>
  </w:style>
  <w:style w:type="character" w:styleId="FollowedHyperlink">
    <w:name w:val="FollowedHyperlink"/>
    <w:basedOn w:val="DefaultParagraphFont"/>
    <w:uiPriority w:val="99"/>
    <w:semiHidden/>
    <w:unhideWhenUsed/>
    <w:rsid w:val="008603CF"/>
    <w:rPr>
      <w:color w:val="96607D" w:themeColor="followedHyperlink"/>
      <w:u w:val="single"/>
    </w:rPr>
  </w:style>
  <w:style w:type="character" w:styleId="PlaceholderText">
    <w:name w:val="Placeholder Text"/>
    <w:basedOn w:val="DefaultParagraphFont"/>
    <w:uiPriority w:val="99"/>
    <w:semiHidden/>
    <w:rsid w:val="00D85203"/>
    <w:rPr>
      <w:color w:val="666666"/>
    </w:rPr>
  </w:style>
  <w:style w:type="paragraph" w:styleId="Revision">
    <w:name w:val="Revision"/>
    <w:hidden/>
    <w:uiPriority w:val="99"/>
    <w:semiHidden/>
    <w:rsid w:val="00DF02DD"/>
  </w:style>
  <w:style w:type="character" w:styleId="CommentReference">
    <w:name w:val="annotation reference"/>
    <w:basedOn w:val="DefaultParagraphFont"/>
    <w:uiPriority w:val="99"/>
    <w:semiHidden/>
    <w:unhideWhenUsed/>
    <w:rsid w:val="000322B6"/>
    <w:rPr>
      <w:sz w:val="16"/>
      <w:szCs w:val="16"/>
    </w:rPr>
  </w:style>
  <w:style w:type="paragraph" w:styleId="CommentText">
    <w:name w:val="annotation text"/>
    <w:basedOn w:val="Normal"/>
    <w:link w:val="CommentTextChar"/>
    <w:uiPriority w:val="99"/>
    <w:semiHidden/>
    <w:unhideWhenUsed/>
    <w:rsid w:val="000322B6"/>
    <w:rPr>
      <w:sz w:val="20"/>
      <w:szCs w:val="20"/>
    </w:rPr>
  </w:style>
  <w:style w:type="character" w:customStyle="1" w:styleId="CommentTextChar">
    <w:name w:val="Comment Text Char"/>
    <w:basedOn w:val="DefaultParagraphFont"/>
    <w:link w:val="CommentText"/>
    <w:uiPriority w:val="99"/>
    <w:semiHidden/>
    <w:rsid w:val="000322B6"/>
    <w:rPr>
      <w:sz w:val="20"/>
      <w:szCs w:val="20"/>
    </w:rPr>
  </w:style>
  <w:style w:type="paragraph" w:styleId="CommentSubject">
    <w:name w:val="annotation subject"/>
    <w:basedOn w:val="CommentText"/>
    <w:next w:val="CommentText"/>
    <w:link w:val="CommentSubjectChar"/>
    <w:uiPriority w:val="99"/>
    <w:semiHidden/>
    <w:unhideWhenUsed/>
    <w:rsid w:val="000322B6"/>
    <w:rPr>
      <w:b/>
      <w:bCs/>
    </w:rPr>
  </w:style>
  <w:style w:type="character" w:customStyle="1" w:styleId="CommentSubjectChar">
    <w:name w:val="Comment Subject Char"/>
    <w:basedOn w:val="CommentTextChar"/>
    <w:link w:val="CommentSubject"/>
    <w:uiPriority w:val="99"/>
    <w:semiHidden/>
    <w:rsid w:val="000322B6"/>
    <w:rPr>
      <w:b/>
      <w:bCs/>
      <w:sz w:val="20"/>
      <w:szCs w:val="20"/>
    </w:rPr>
  </w:style>
  <w:style w:type="paragraph" w:styleId="Header">
    <w:name w:val="header"/>
    <w:basedOn w:val="Normal"/>
    <w:link w:val="HeaderChar"/>
    <w:uiPriority w:val="99"/>
    <w:unhideWhenUsed/>
    <w:rsid w:val="00AB6668"/>
    <w:pPr>
      <w:tabs>
        <w:tab w:val="center" w:pos="4513"/>
        <w:tab w:val="right" w:pos="9026"/>
      </w:tabs>
    </w:pPr>
  </w:style>
  <w:style w:type="character" w:customStyle="1" w:styleId="HeaderChar">
    <w:name w:val="Header Char"/>
    <w:basedOn w:val="DefaultParagraphFont"/>
    <w:link w:val="Header"/>
    <w:uiPriority w:val="99"/>
    <w:rsid w:val="00AB6668"/>
  </w:style>
  <w:style w:type="paragraph" w:styleId="Footer">
    <w:name w:val="footer"/>
    <w:basedOn w:val="Normal"/>
    <w:link w:val="FooterChar"/>
    <w:uiPriority w:val="99"/>
    <w:unhideWhenUsed/>
    <w:rsid w:val="00AB6668"/>
    <w:pPr>
      <w:tabs>
        <w:tab w:val="center" w:pos="4513"/>
        <w:tab w:val="right" w:pos="9026"/>
      </w:tabs>
    </w:pPr>
  </w:style>
  <w:style w:type="character" w:customStyle="1" w:styleId="FooterChar">
    <w:name w:val="Footer Char"/>
    <w:basedOn w:val="DefaultParagraphFont"/>
    <w:link w:val="Footer"/>
    <w:uiPriority w:val="99"/>
    <w:rsid w:val="00AB6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lancet.com/journals/langlo/article/PIIS2214-109X(24)00560-6/fulltext" TargetMode="External"/><Relationship Id="rId18" Type="http://schemas.openxmlformats.org/officeDocument/2006/relationships/hyperlink" Target="file:///Users/rosalitarosenberg/Downloads/B_STCO.0000035301.49549.88.pdf" TargetMode="External"/><Relationship Id="rId26" Type="http://schemas.openxmlformats.org/officeDocument/2006/relationships/hyperlink" Target="https://arxiv.org/pdf/1603.02754" TargetMode="External"/><Relationship Id="rId39" Type="http://schemas.openxmlformats.org/officeDocument/2006/relationships/header" Target="header2.xml"/><Relationship Id="rId21" Type="http://schemas.openxmlformats.org/officeDocument/2006/relationships/hyperlink" Target="https://link.springer.com/article/10.1007/s10462-022-10275-5" TargetMode="External"/><Relationship Id="rId34" Type="http://schemas.openxmlformats.org/officeDocument/2006/relationships/hyperlink" Target="https://pmc.ncbi.nlm.nih.gov/articles/PMC11010755/" TargetMode="External"/><Relationship Id="rId42" Type="http://schemas.openxmlformats.org/officeDocument/2006/relationships/header" Target="header3.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link.springer.com/article/10.1007/s10462-025-11198-7" TargetMode="External"/><Relationship Id="rId29" Type="http://schemas.openxmlformats.org/officeDocument/2006/relationships/hyperlink" Target="https://dl.acm.org/doi/pdf/10.1145/3292500.33307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dgs.un.org/sites/default/files/2023-09/FINAL%20GSDR%202023-Digital%20-110923_1.pdf" TargetMode="External"/><Relationship Id="rId24" Type="http://schemas.openxmlformats.org/officeDocument/2006/relationships/hyperlink" Target="https://link.springer.com/article/10.1007/BF00058655" TargetMode="External"/><Relationship Id="rId32" Type="http://schemas.openxmlformats.org/officeDocument/2006/relationships/hyperlink" Target="https://www.tandfonline.com/doi/epdf/10.1080/2330443X.2023.2286313?needAccess=true" TargetMode="External"/><Relationship Id="rId37" Type="http://schemas.openxmlformats.org/officeDocument/2006/relationships/hyperlink" Target="https://scikit-learn.org/stable/modules/generated/sklearn.ensemble.RandomForestRegressor.html" TargetMode="External"/><Relationship Id="rId40" Type="http://schemas.openxmlformats.org/officeDocument/2006/relationships/footer" Target="footer1.xm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science.org/doi/pdf/10.1126/science.aaa8415" TargetMode="External"/><Relationship Id="rId23" Type="http://schemas.openxmlformats.org/officeDocument/2006/relationships/hyperlink" Target="https://pmc.ncbi.nlm.nih.gov/articles/PMC10298658/" TargetMode="External"/><Relationship Id="rId28" Type="http://schemas.openxmlformats.org/officeDocument/2006/relationships/hyperlink" Target="https://onlinelibrary.wiley.com/doi/epdf/10.1111/insr.12016" TargetMode="External"/><Relationship Id="rId36" Type="http://schemas.openxmlformats.org/officeDocument/2006/relationships/hyperlink" Target="https://ieeexplore.ieee.org/stamp/stamp.jsp?tp=&amp;arnumber=363438" TargetMode="External"/><Relationship Id="rId10" Type="http://schemas.microsoft.com/office/2018/08/relationships/commentsExtensible" Target="commentsExtensible.xml"/><Relationship Id="rId19" Type="http://schemas.openxmlformats.org/officeDocument/2006/relationships/hyperlink" Target="https://academic.oup.com/bmb/article/121/1/121/2926155" TargetMode="External"/><Relationship Id="rId31" Type="http://schemas.openxmlformats.org/officeDocument/2006/relationships/hyperlink" Target="https://bmcpregnancychildbirth.biomedcentral.com/articles/10.1186/s12884-023-06077-4"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nature.com/articles/s41580-021-00407-0?fromPaywallRec=false" TargetMode="External"/><Relationship Id="rId22" Type="http://schemas.openxmlformats.org/officeDocument/2006/relationships/hyperlink" Target="https://www.sciencedirect.com/science/article/pii/S095219762200269X?pes=vor&amp;utm_source=scopus&amp;getft_integrator=scopus" TargetMode="External"/><Relationship Id="rId27" Type="http://schemas.openxmlformats.org/officeDocument/2006/relationships/hyperlink" Target="https://proceedings.neurips.cc/paper_files/paper/2017/file/6449f44a102fde848669bdd9eb6b76fa-Paper.pdf" TargetMode="External"/><Relationship Id="rId30" Type="http://schemas.openxmlformats.org/officeDocument/2006/relationships/hyperlink" Target="https://doi.org/10.1145/3292500.3330701" TargetMode="External"/><Relationship Id="rId35" Type="http://schemas.openxmlformats.org/officeDocument/2006/relationships/hyperlink" Target="https://journalofbigdata.springeropen.com/articles/10.1186/s40537-023-00839-9" TargetMode="External"/><Relationship Id="rId43" Type="http://schemas.openxmlformats.org/officeDocument/2006/relationships/footer" Target="footer3.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icdcdn.who.int/icd11referenceguide/en/html/index.html" TargetMode="External"/><Relationship Id="rId17" Type="http://schemas.openxmlformats.org/officeDocument/2006/relationships/hyperlink" Target="https://academic.oup.com/jrsssb/article/67/2/301/7109482" TargetMode="External"/><Relationship Id="rId25" Type="http://schemas.openxmlformats.org/officeDocument/2006/relationships/hyperlink" Target="https://journalofbigdata.springeropen.com/articles/10.1186/s40537-025-01071-3" TargetMode="External"/><Relationship Id="rId33" Type="http://schemas.openxmlformats.org/officeDocument/2006/relationships/hyperlink" Target="https://obgyn.onlinelibrary.wiley.com/doi/epdf/10.1111/1471-0528.12735" TargetMode="External"/><Relationship Id="rId38" Type="http://schemas.openxmlformats.org/officeDocument/2006/relationships/header" Target="header1.xml"/><Relationship Id="rId46" Type="http://schemas.openxmlformats.org/officeDocument/2006/relationships/theme" Target="theme/theme1.xml"/><Relationship Id="rId20" Type="http://schemas.openxmlformats.org/officeDocument/2006/relationships/hyperlink" Target="https://onlinelibrary.wiley.com/doi/epdf/10.1002/sim.9335?getft_integrator=tfo&amp;src=getftr&amp;utm_source=tfo"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6358</TotalTime>
  <Pages>15</Pages>
  <Words>6920</Words>
  <Characters>39448</Characters>
  <Application>Microsoft Office Word</Application>
  <DocSecurity>0</DocSecurity>
  <Lines>328</Lines>
  <Paragraphs>92</Paragraphs>
  <ScaleCrop>false</ScaleCrop>
  <Company/>
  <LinksUpToDate>false</LinksUpToDate>
  <CharactersWithSpaces>46276</CharactersWithSpaces>
  <SharedDoc>false</SharedDoc>
  <HLinks>
    <vt:vector size="162" baseType="variant">
      <vt:variant>
        <vt:i4>1179674</vt:i4>
      </vt:variant>
      <vt:variant>
        <vt:i4>78</vt:i4>
      </vt:variant>
      <vt:variant>
        <vt:i4>0</vt:i4>
      </vt:variant>
      <vt:variant>
        <vt:i4>5</vt:i4>
      </vt:variant>
      <vt:variant>
        <vt:lpwstr>https://scikit-learn.org/stable/modules/generated/sklearn.ensemble.RandomForestRegressor.html</vt:lpwstr>
      </vt:variant>
      <vt:variant>
        <vt:lpwstr/>
      </vt:variant>
      <vt:variant>
        <vt:i4>2818151</vt:i4>
      </vt:variant>
      <vt:variant>
        <vt:i4>75</vt:i4>
      </vt:variant>
      <vt:variant>
        <vt:i4>0</vt:i4>
      </vt:variant>
      <vt:variant>
        <vt:i4>5</vt:i4>
      </vt:variant>
      <vt:variant>
        <vt:lpwstr>https://ieeexplore.ieee.org/stamp/stamp.jsp?tp=&amp;arnumber=363438</vt:lpwstr>
      </vt:variant>
      <vt:variant>
        <vt:lpwstr/>
      </vt:variant>
      <vt:variant>
        <vt:i4>458837</vt:i4>
      </vt:variant>
      <vt:variant>
        <vt:i4>72</vt:i4>
      </vt:variant>
      <vt:variant>
        <vt:i4>0</vt:i4>
      </vt:variant>
      <vt:variant>
        <vt:i4>5</vt:i4>
      </vt:variant>
      <vt:variant>
        <vt:lpwstr>https://journalofbigdata.springeropen.com/articles/10.1186/s40537-023-00839-9</vt:lpwstr>
      </vt:variant>
      <vt:variant>
        <vt:lpwstr>:~:text=The%20gradient%20descent%20(GD)%20is,computationally%20expensive%20for%20large%20datasets</vt:lpwstr>
      </vt:variant>
      <vt:variant>
        <vt:i4>5767178</vt:i4>
      </vt:variant>
      <vt:variant>
        <vt:i4>69</vt:i4>
      </vt:variant>
      <vt:variant>
        <vt:i4>0</vt:i4>
      </vt:variant>
      <vt:variant>
        <vt:i4>5</vt:i4>
      </vt:variant>
      <vt:variant>
        <vt:lpwstr>https://pmc.ncbi.nlm.nih.gov/articles/PMC11010755/</vt:lpwstr>
      </vt:variant>
      <vt:variant>
        <vt:lpwstr>section14-21501319241245847</vt:lpwstr>
      </vt:variant>
      <vt:variant>
        <vt:i4>4128805</vt:i4>
      </vt:variant>
      <vt:variant>
        <vt:i4>66</vt:i4>
      </vt:variant>
      <vt:variant>
        <vt:i4>0</vt:i4>
      </vt:variant>
      <vt:variant>
        <vt:i4>5</vt:i4>
      </vt:variant>
      <vt:variant>
        <vt:lpwstr>https://obgyn.onlinelibrary.wiley.com/doi/epdf/10.1111/1471-0528.12735</vt:lpwstr>
      </vt:variant>
      <vt:variant>
        <vt:lpwstr/>
      </vt:variant>
      <vt:variant>
        <vt:i4>7733371</vt:i4>
      </vt:variant>
      <vt:variant>
        <vt:i4>63</vt:i4>
      </vt:variant>
      <vt:variant>
        <vt:i4>0</vt:i4>
      </vt:variant>
      <vt:variant>
        <vt:i4>5</vt:i4>
      </vt:variant>
      <vt:variant>
        <vt:lpwstr>https://www.tandfonline.com/doi/epdf/10.1080/2330443X.2023.2286313?needAccess=true</vt:lpwstr>
      </vt:variant>
      <vt:variant>
        <vt:lpwstr/>
      </vt:variant>
      <vt:variant>
        <vt:i4>917518</vt:i4>
      </vt:variant>
      <vt:variant>
        <vt:i4>60</vt:i4>
      </vt:variant>
      <vt:variant>
        <vt:i4>0</vt:i4>
      </vt:variant>
      <vt:variant>
        <vt:i4>5</vt:i4>
      </vt:variant>
      <vt:variant>
        <vt:lpwstr>https://bmcpregnancychildbirth.biomedcentral.com/articles/10.1186/s12884-023-06077-4</vt:lpwstr>
      </vt:variant>
      <vt:variant>
        <vt:lpwstr/>
      </vt:variant>
      <vt:variant>
        <vt:i4>3801190</vt:i4>
      </vt:variant>
      <vt:variant>
        <vt:i4>57</vt:i4>
      </vt:variant>
      <vt:variant>
        <vt:i4>0</vt:i4>
      </vt:variant>
      <vt:variant>
        <vt:i4>5</vt:i4>
      </vt:variant>
      <vt:variant>
        <vt:lpwstr>https://doi.org/10.1145/3292500.3330701</vt:lpwstr>
      </vt:variant>
      <vt:variant>
        <vt:lpwstr/>
      </vt:variant>
      <vt:variant>
        <vt:i4>7340070</vt:i4>
      </vt:variant>
      <vt:variant>
        <vt:i4>54</vt:i4>
      </vt:variant>
      <vt:variant>
        <vt:i4>0</vt:i4>
      </vt:variant>
      <vt:variant>
        <vt:i4>5</vt:i4>
      </vt:variant>
      <vt:variant>
        <vt:lpwstr>https://dl.acm.org/doi/pdf/10.1145/3292500.3330701</vt:lpwstr>
      </vt:variant>
      <vt:variant>
        <vt:lpwstr/>
      </vt:variant>
      <vt:variant>
        <vt:i4>2621558</vt:i4>
      </vt:variant>
      <vt:variant>
        <vt:i4>51</vt:i4>
      </vt:variant>
      <vt:variant>
        <vt:i4>0</vt:i4>
      </vt:variant>
      <vt:variant>
        <vt:i4>5</vt:i4>
      </vt:variant>
      <vt:variant>
        <vt:lpwstr>https://onlinelibrary.wiley.com/doi/epdf/10.1111/insr.12016</vt:lpwstr>
      </vt:variant>
      <vt:variant>
        <vt:lpwstr/>
      </vt:variant>
      <vt:variant>
        <vt:i4>5242919</vt:i4>
      </vt:variant>
      <vt:variant>
        <vt:i4>48</vt:i4>
      </vt:variant>
      <vt:variant>
        <vt:i4>0</vt:i4>
      </vt:variant>
      <vt:variant>
        <vt:i4>5</vt:i4>
      </vt:variant>
      <vt:variant>
        <vt:lpwstr>https://proceedings.neurips.cc/paper_files/paper/2017/file/6449f44a102fde848669bdd9eb6b76fa-Paper.pdf</vt:lpwstr>
      </vt:variant>
      <vt:variant>
        <vt:lpwstr/>
      </vt:variant>
      <vt:variant>
        <vt:i4>262169</vt:i4>
      </vt:variant>
      <vt:variant>
        <vt:i4>45</vt:i4>
      </vt:variant>
      <vt:variant>
        <vt:i4>0</vt:i4>
      </vt:variant>
      <vt:variant>
        <vt:i4>5</vt:i4>
      </vt:variant>
      <vt:variant>
        <vt:lpwstr>https://arxiv.org/pdf/1603.02754</vt:lpwstr>
      </vt:variant>
      <vt:variant>
        <vt:lpwstr/>
      </vt:variant>
      <vt:variant>
        <vt:i4>1835096</vt:i4>
      </vt:variant>
      <vt:variant>
        <vt:i4>42</vt:i4>
      </vt:variant>
      <vt:variant>
        <vt:i4>0</vt:i4>
      </vt:variant>
      <vt:variant>
        <vt:i4>5</vt:i4>
      </vt:variant>
      <vt:variant>
        <vt:lpwstr>https://journalofbigdata.springeropen.com/articles/10.1186/s40537-025-01071-3</vt:lpwstr>
      </vt:variant>
      <vt:variant>
        <vt:lpwstr/>
      </vt:variant>
      <vt:variant>
        <vt:i4>5308426</vt:i4>
      </vt:variant>
      <vt:variant>
        <vt:i4>39</vt:i4>
      </vt:variant>
      <vt:variant>
        <vt:i4>0</vt:i4>
      </vt:variant>
      <vt:variant>
        <vt:i4>5</vt:i4>
      </vt:variant>
      <vt:variant>
        <vt:lpwstr>https://link.springer.com/article/10.1007/BF00058655</vt:lpwstr>
      </vt:variant>
      <vt:variant>
        <vt:lpwstr/>
      </vt:variant>
      <vt:variant>
        <vt:i4>4128807</vt:i4>
      </vt:variant>
      <vt:variant>
        <vt:i4>36</vt:i4>
      </vt:variant>
      <vt:variant>
        <vt:i4>0</vt:i4>
      </vt:variant>
      <vt:variant>
        <vt:i4>5</vt:i4>
      </vt:variant>
      <vt:variant>
        <vt:lpwstr>https://pmc.ncbi.nlm.nih.gov/articles/PMC10298658/</vt:lpwstr>
      </vt:variant>
      <vt:variant>
        <vt:lpwstr>abstract1</vt:lpwstr>
      </vt:variant>
      <vt:variant>
        <vt:i4>1048605</vt:i4>
      </vt:variant>
      <vt:variant>
        <vt:i4>33</vt:i4>
      </vt:variant>
      <vt:variant>
        <vt:i4>0</vt:i4>
      </vt:variant>
      <vt:variant>
        <vt:i4>5</vt:i4>
      </vt:variant>
      <vt:variant>
        <vt:lpwstr>https://www.sciencedirect.com/science/article/pii/S095219762200269X?pes=vor&amp;utm_source=scopus&amp;getft_integrator=scopus</vt:lpwstr>
      </vt:variant>
      <vt:variant>
        <vt:lpwstr/>
      </vt:variant>
      <vt:variant>
        <vt:i4>458760</vt:i4>
      </vt:variant>
      <vt:variant>
        <vt:i4>30</vt:i4>
      </vt:variant>
      <vt:variant>
        <vt:i4>0</vt:i4>
      </vt:variant>
      <vt:variant>
        <vt:i4>5</vt:i4>
      </vt:variant>
      <vt:variant>
        <vt:lpwstr>https://link.springer.com/article/10.1007/s10462-022-10275-5</vt:lpwstr>
      </vt:variant>
      <vt:variant>
        <vt:lpwstr/>
      </vt:variant>
      <vt:variant>
        <vt:i4>1507421</vt:i4>
      </vt:variant>
      <vt:variant>
        <vt:i4>27</vt:i4>
      </vt:variant>
      <vt:variant>
        <vt:i4>0</vt:i4>
      </vt:variant>
      <vt:variant>
        <vt:i4>5</vt:i4>
      </vt:variant>
      <vt:variant>
        <vt:lpwstr>https://onlinelibrary.wiley.com/doi/epdf/10.1002/sim.9335?getft_integrator=tfo&amp;src=getftr&amp;utm_source=tfo</vt:lpwstr>
      </vt:variant>
      <vt:variant>
        <vt:lpwstr/>
      </vt:variant>
      <vt:variant>
        <vt:i4>3080310</vt:i4>
      </vt:variant>
      <vt:variant>
        <vt:i4>24</vt:i4>
      </vt:variant>
      <vt:variant>
        <vt:i4>0</vt:i4>
      </vt:variant>
      <vt:variant>
        <vt:i4>5</vt:i4>
      </vt:variant>
      <vt:variant>
        <vt:lpwstr>https://academic.oup.com/bmb/article/121/1/121/2926155</vt:lpwstr>
      </vt:variant>
      <vt:variant>
        <vt:lpwstr/>
      </vt:variant>
      <vt:variant>
        <vt:i4>6684738</vt:i4>
      </vt:variant>
      <vt:variant>
        <vt:i4>21</vt:i4>
      </vt:variant>
      <vt:variant>
        <vt:i4>0</vt:i4>
      </vt:variant>
      <vt:variant>
        <vt:i4>5</vt:i4>
      </vt:variant>
      <vt:variant>
        <vt:lpwstr>file:///Users/rosalitarosenberg/Downloads/B_STCO.0000035301.49549.88.pdf</vt:lpwstr>
      </vt:variant>
      <vt:variant>
        <vt:lpwstr/>
      </vt:variant>
      <vt:variant>
        <vt:i4>1179664</vt:i4>
      </vt:variant>
      <vt:variant>
        <vt:i4>18</vt:i4>
      </vt:variant>
      <vt:variant>
        <vt:i4>0</vt:i4>
      </vt:variant>
      <vt:variant>
        <vt:i4>5</vt:i4>
      </vt:variant>
      <vt:variant>
        <vt:lpwstr>https://academic.oup.com/jrsssb/article/67/2/301/7109482</vt:lpwstr>
      </vt:variant>
      <vt:variant>
        <vt:lpwstr/>
      </vt:variant>
      <vt:variant>
        <vt:i4>786439</vt:i4>
      </vt:variant>
      <vt:variant>
        <vt:i4>15</vt:i4>
      </vt:variant>
      <vt:variant>
        <vt:i4>0</vt:i4>
      </vt:variant>
      <vt:variant>
        <vt:i4>5</vt:i4>
      </vt:variant>
      <vt:variant>
        <vt:lpwstr>https://link.springer.com/article/10.1007/s10462-025-11198-7</vt:lpwstr>
      </vt:variant>
      <vt:variant>
        <vt:lpwstr/>
      </vt:variant>
      <vt:variant>
        <vt:i4>6946943</vt:i4>
      </vt:variant>
      <vt:variant>
        <vt:i4>12</vt:i4>
      </vt:variant>
      <vt:variant>
        <vt:i4>0</vt:i4>
      </vt:variant>
      <vt:variant>
        <vt:i4>5</vt:i4>
      </vt:variant>
      <vt:variant>
        <vt:lpwstr>https://www.science.org/doi/pdf/10.1126/science.aaa8415</vt:lpwstr>
      </vt:variant>
      <vt:variant>
        <vt:lpwstr/>
      </vt:variant>
      <vt:variant>
        <vt:i4>8323174</vt:i4>
      </vt:variant>
      <vt:variant>
        <vt:i4>9</vt:i4>
      </vt:variant>
      <vt:variant>
        <vt:i4>0</vt:i4>
      </vt:variant>
      <vt:variant>
        <vt:i4>5</vt:i4>
      </vt:variant>
      <vt:variant>
        <vt:lpwstr>https://www.nature.com/articles/s41580-021-00407-0?fromPaywallRec=false</vt:lpwstr>
      </vt:variant>
      <vt:variant>
        <vt:lpwstr/>
      </vt:variant>
      <vt:variant>
        <vt:i4>3276925</vt:i4>
      </vt:variant>
      <vt:variant>
        <vt:i4>6</vt:i4>
      </vt:variant>
      <vt:variant>
        <vt:i4>0</vt:i4>
      </vt:variant>
      <vt:variant>
        <vt:i4>5</vt:i4>
      </vt:variant>
      <vt:variant>
        <vt:lpwstr>https://www.thelancet.com/journals/langlo/article/PIIS2214-109X(24)00560-6/fulltext</vt:lpwstr>
      </vt:variant>
      <vt:variant>
        <vt:lpwstr/>
      </vt:variant>
      <vt:variant>
        <vt:i4>6881332</vt:i4>
      </vt:variant>
      <vt:variant>
        <vt:i4>3</vt:i4>
      </vt:variant>
      <vt:variant>
        <vt:i4>0</vt:i4>
      </vt:variant>
      <vt:variant>
        <vt:i4>5</vt:i4>
      </vt:variant>
      <vt:variant>
        <vt:lpwstr>https://icdcdn.who.int/icd11referenceguide/en/html/index.html</vt:lpwstr>
      </vt:variant>
      <vt:variant>
        <vt:lpwstr>standards-and-reporting-requirements-related-for-maternal-mortality</vt:lpwstr>
      </vt:variant>
      <vt:variant>
        <vt:i4>3670030</vt:i4>
      </vt:variant>
      <vt:variant>
        <vt:i4>0</vt:i4>
      </vt:variant>
      <vt:variant>
        <vt:i4>0</vt:i4>
      </vt:variant>
      <vt:variant>
        <vt:i4>5</vt:i4>
      </vt:variant>
      <vt:variant>
        <vt:lpwstr>https://sdgs.un.org/sites/default/files/2023-09/FINAL GSDR 2023-Digital -110923_1.pdf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1919</cp:revision>
  <dcterms:created xsi:type="dcterms:W3CDTF">2025-09-04T01:59:00Z</dcterms:created>
  <dcterms:modified xsi:type="dcterms:W3CDTF">2025-10-09T12:29:00Z</dcterms:modified>
</cp:coreProperties>
</file>